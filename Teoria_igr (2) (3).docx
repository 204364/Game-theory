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06E67A" w14:textId="77777777" w:rsidR="00E3062E" w:rsidRPr="00E3062E" w:rsidRDefault="00E3062E" w:rsidP="00E3062E">
      <w:pPr>
        <w:spacing w:after="0" w:line="240" w:lineRule="auto"/>
        <w:jc w:val="center"/>
        <w:rPr>
          <w:rFonts w:ascii="Times New Roman" w:hAnsi="Times New Roman" w:cs="Times New Roman"/>
          <w:b/>
          <w:sz w:val="24"/>
          <w:szCs w:val="24"/>
        </w:rPr>
      </w:pPr>
      <w:r w:rsidRPr="00E3062E">
        <w:rPr>
          <w:rFonts w:ascii="Times New Roman" w:hAnsi="Times New Roman" w:cs="Times New Roman"/>
          <w:b/>
          <w:sz w:val="24"/>
          <w:szCs w:val="24"/>
        </w:rPr>
        <w:t xml:space="preserve">Федеральное государственное образовательное бюджетное </w:t>
      </w:r>
    </w:p>
    <w:p w14:paraId="4FC4A13F" w14:textId="77777777" w:rsidR="00E3062E" w:rsidRPr="00E3062E" w:rsidRDefault="00E3062E" w:rsidP="00E3062E">
      <w:pPr>
        <w:spacing w:after="0" w:line="240" w:lineRule="auto"/>
        <w:jc w:val="center"/>
        <w:rPr>
          <w:rFonts w:ascii="Times New Roman" w:hAnsi="Times New Roman" w:cs="Times New Roman"/>
          <w:b/>
          <w:sz w:val="24"/>
          <w:szCs w:val="24"/>
        </w:rPr>
      </w:pPr>
      <w:r w:rsidRPr="00E3062E">
        <w:rPr>
          <w:rFonts w:ascii="Times New Roman" w:hAnsi="Times New Roman" w:cs="Times New Roman"/>
          <w:b/>
          <w:sz w:val="24"/>
          <w:szCs w:val="24"/>
        </w:rPr>
        <w:t>учреждение</w:t>
      </w:r>
    </w:p>
    <w:p w14:paraId="456AE04D" w14:textId="77777777" w:rsidR="00E3062E" w:rsidRPr="00E3062E" w:rsidRDefault="00E3062E" w:rsidP="00E3062E">
      <w:pPr>
        <w:spacing w:after="0" w:line="240" w:lineRule="auto"/>
        <w:jc w:val="center"/>
        <w:rPr>
          <w:rFonts w:ascii="Times New Roman" w:hAnsi="Times New Roman" w:cs="Times New Roman"/>
          <w:b/>
          <w:sz w:val="24"/>
          <w:szCs w:val="24"/>
        </w:rPr>
      </w:pPr>
      <w:r w:rsidRPr="00E3062E">
        <w:rPr>
          <w:rFonts w:ascii="Times New Roman" w:hAnsi="Times New Roman" w:cs="Times New Roman"/>
          <w:b/>
          <w:sz w:val="24"/>
          <w:szCs w:val="24"/>
        </w:rPr>
        <w:t>высшего образования</w:t>
      </w:r>
    </w:p>
    <w:p w14:paraId="302BD1D3" w14:textId="77777777" w:rsidR="00E3062E" w:rsidRPr="00E3062E" w:rsidRDefault="00E3062E" w:rsidP="00E3062E">
      <w:pPr>
        <w:spacing w:after="0" w:line="240" w:lineRule="auto"/>
        <w:jc w:val="center"/>
        <w:rPr>
          <w:rFonts w:ascii="Times New Roman" w:hAnsi="Times New Roman" w:cs="Times New Roman"/>
          <w:b/>
          <w:sz w:val="24"/>
          <w:szCs w:val="24"/>
        </w:rPr>
      </w:pPr>
    </w:p>
    <w:p w14:paraId="1C1D5C0E" w14:textId="77777777" w:rsidR="00E3062E" w:rsidRPr="00E3062E" w:rsidRDefault="00E3062E" w:rsidP="00E3062E">
      <w:pPr>
        <w:spacing w:after="0" w:line="240" w:lineRule="auto"/>
        <w:jc w:val="center"/>
        <w:rPr>
          <w:rFonts w:ascii="Times New Roman" w:hAnsi="Times New Roman" w:cs="Times New Roman"/>
          <w:b/>
          <w:sz w:val="24"/>
          <w:szCs w:val="24"/>
        </w:rPr>
      </w:pPr>
    </w:p>
    <w:p w14:paraId="2D6134BE" w14:textId="77777777" w:rsidR="00E3062E" w:rsidRPr="00E3062E" w:rsidRDefault="00E3062E" w:rsidP="00E3062E">
      <w:pPr>
        <w:spacing w:after="0" w:line="240" w:lineRule="auto"/>
        <w:jc w:val="center"/>
        <w:rPr>
          <w:rFonts w:ascii="Times New Roman" w:hAnsi="Times New Roman" w:cs="Times New Roman"/>
          <w:b/>
          <w:sz w:val="24"/>
          <w:szCs w:val="24"/>
        </w:rPr>
      </w:pPr>
      <w:r w:rsidRPr="00E3062E">
        <w:rPr>
          <w:rFonts w:ascii="Times New Roman" w:hAnsi="Times New Roman" w:cs="Times New Roman"/>
          <w:b/>
          <w:sz w:val="24"/>
          <w:szCs w:val="24"/>
        </w:rPr>
        <w:t>«ФИНАНСОВЫЙ УНИВЕРСИТЕТ</w:t>
      </w:r>
    </w:p>
    <w:p w14:paraId="05312495" w14:textId="77777777" w:rsidR="00E3062E" w:rsidRPr="00E3062E" w:rsidRDefault="00E3062E" w:rsidP="00E3062E">
      <w:pPr>
        <w:spacing w:after="0" w:line="240" w:lineRule="auto"/>
        <w:jc w:val="center"/>
        <w:rPr>
          <w:rFonts w:ascii="Times New Roman" w:hAnsi="Times New Roman" w:cs="Times New Roman"/>
          <w:b/>
          <w:sz w:val="24"/>
          <w:szCs w:val="24"/>
        </w:rPr>
      </w:pPr>
      <w:r w:rsidRPr="00E3062E">
        <w:rPr>
          <w:rFonts w:ascii="Times New Roman" w:hAnsi="Times New Roman" w:cs="Times New Roman"/>
          <w:b/>
          <w:sz w:val="24"/>
          <w:szCs w:val="24"/>
        </w:rPr>
        <w:t>ПРИ ПРАВИТЕЛЬСТВЕ РОССИЙСКОЙ ФЕДЕРАЦИИ»</w:t>
      </w:r>
    </w:p>
    <w:p w14:paraId="49552D83" w14:textId="77777777" w:rsidR="00E3062E" w:rsidRPr="00E3062E" w:rsidRDefault="00E3062E" w:rsidP="00E3062E">
      <w:pPr>
        <w:spacing w:after="0" w:line="240" w:lineRule="auto"/>
        <w:jc w:val="center"/>
        <w:rPr>
          <w:rFonts w:ascii="Times New Roman" w:hAnsi="Times New Roman" w:cs="Times New Roman"/>
          <w:b/>
          <w:sz w:val="24"/>
          <w:szCs w:val="24"/>
        </w:rPr>
      </w:pPr>
    </w:p>
    <w:p w14:paraId="63BFDC12" w14:textId="77777777" w:rsidR="00E3062E" w:rsidRPr="00E3062E" w:rsidRDefault="00E3062E" w:rsidP="00E3062E">
      <w:pPr>
        <w:spacing w:after="0" w:line="240" w:lineRule="auto"/>
        <w:jc w:val="center"/>
        <w:rPr>
          <w:rFonts w:ascii="Times New Roman" w:hAnsi="Times New Roman" w:cs="Times New Roman"/>
          <w:b/>
          <w:sz w:val="24"/>
          <w:szCs w:val="24"/>
        </w:rPr>
      </w:pPr>
    </w:p>
    <w:p w14:paraId="526A8471" w14:textId="77777777" w:rsidR="00E3062E" w:rsidRPr="00E3062E" w:rsidRDefault="00E3062E" w:rsidP="00E3062E">
      <w:pPr>
        <w:spacing w:after="0" w:line="240" w:lineRule="auto"/>
        <w:jc w:val="center"/>
        <w:rPr>
          <w:rFonts w:ascii="Times New Roman" w:hAnsi="Times New Roman" w:cs="Times New Roman"/>
          <w:b/>
          <w:sz w:val="24"/>
          <w:szCs w:val="24"/>
        </w:rPr>
      </w:pPr>
      <w:r w:rsidRPr="00E3062E">
        <w:rPr>
          <w:rFonts w:ascii="Times New Roman" w:hAnsi="Times New Roman" w:cs="Times New Roman"/>
          <w:b/>
          <w:sz w:val="24"/>
          <w:szCs w:val="24"/>
        </w:rPr>
        <w:t>(Финансовый университет)</w:t>
      </w:r>
    </w:p>
    <w:p w14:paraId="5B67BE16" w14:textId="77777777" w:rsidR="00E3062E" w:rsidRPr="00E3062E" w:rsidRDefault="00E3062E" w:rsidP="00E3062E">
      <w:pPr>
        <w:spacing w:after="0"/>
        <w:jc w:val="center"/>
        <w:rPr>
          <w:rFonts w:ascii="Times New Roman" w:hAnsi="Times New Roman" w:cs="Times New Roman"/>
          <w:b/>
          <w:sz w:val="24"/>
          <w:szCs w:val="24"/>
        </w:rPr>
      </w:pPr>
    </w:p>
    <w:p w14:paraId="35F4466F" w14:textId="77777777" w:rsidR="00E3062E" w:rsidRPr="00E3062E" w:rsidRDefault="00E3062E" w:rsidP="00E3062E">
      <w:pPr>
        <w:spacing w:after="0"/>
        <w:jc w:val="center"/>
        <w:rPr>
          <w:rFonts w:ascii="Times New Roman" w:hAnsi="Times New Roman" w:cs="Times New Roman"/>
          <w:b/>
          <w:sz w:val="24"/>
          <w:szCs w:val="24"/>
        </w:rPr>
      </w:pPr>
    </w:p>
    <w:p w14:paraId="773ECE23" w14:textId="77777777" w:rsidR="00E3062E" w:rsidRPr="00E3062E" w:rsidRDefault="00E3062E" w:rsidP="00E3062E">
      <w:pPr>
        <w:spacing w:after="0" w:line="240" w:lineRule="auto"/>
        <w:jc w:val="center"/>
        <w:rPr>
          <w:rFonts w:ascii="Times New Roman" w:hAnsi="Times New Roman" w:cs="Times New Roman"/>
          <w:b/>
          <w:sz w:val="24"/>
          <w:szCs w:val="24"/>
        </w:rPr>
      </w:pPr>
      <w:r w:rsidRPr="00E3062E">
        <w:rPr>
          <w:rFonts w:ascii="Times New Roman" w:hAnsi="Times New Roman" w:cs="Times New Roman"/>
          <w:b/>
          <w:sz w:val="24"/>
          <w:szCs w:val="24"/>
        </w:rPr>
        <w:t>Факультет</w:t>
      </w:r>
    </w:p>
    <w:p w14:paraId="3F770F4C" w14:textId="77777777" w:rsidR="00E3062E" w:rsidRPr="00E3062E" w:rsidRDefault="00E3062E" w:rsidP="00E3062E">
      <w:pPr>
        <w:spacing w:after="0" w:line="240" w:lineRule="auto"/>
        <w:jc w:val="center"/>
        <w:rPr>
          <w:rFonts w:ascii="Times New Roman" w:hAnsi="Times New Roman" w:cs="Times New Roman"/>
          <w:b/>
          <w:sz w:val="24"/>
          <w:szCs w:val="24"/>
        </w:rPr>
      </w:pPr>
    </w:p>
    <w:p w14:paraId="5592B6BE" w14:textId="77777777" w:rsidR="00E3062E" w:rsidRPr="00E3062E" w:rsidRDefault="00E3062E" w:rsidP="00E3062E">
      <w:pPr>
        <w:spacing w:after="0"/>
        <w:jc w:val="center"/>
        <w:rPr>
          <w:rFonts w:ascii="Times New Roman" w:hAnsi="Times New Roman" w:cs="Times New Roman"/>
          <w:bCs/>
          <w:sz w:val="24"/>
          <w:szCs w:val="24"/>
        </w:rPr>
      </w:pPr>
      <w:r w:rsidRPr="00E3062E">
        <w:rPr>
          <w:rFonts w:ascii="Times New Roman" w:hAnsi="Times New Roman" w:cs="Times New Roman"/>
          <w:bCs/>
          <w:sz w:val="24"/>
          <w:szCs w:val="24"/>
        </w:rPr>
        <w:t>информационных технологий и анализа больших данных</w:t>
      </w:r>
    </w:p>
    <w:p w14:paraId="78797295" w14:textId="77777777" w:rsidR="00E3062E" w:rsidRPr="00E3062E" w:rsidRDefault="00E3062E" w:rsidP="00E3062E">
      <w:pPr>
        <w:spacing w:after="0"/>
        <w:jc w:val="center"/>
        <w:rPr>
          <w:rFonts w:ascii="Times New Roman" w:hAnsi="Times New Roman" w:cs="Times New Roman"/>
          <w:bCs/>
          <w:sz w:val="24"/>
          <w:szCs w:val="24"/>
        </w:rPr>
      </w:pPr>
      <w:r w:rsidRPr="00E3062E">
        <w:rPr>
          <w:rFonts w:ascii="Times New Roman" w:hAnsi="Times New Roman" w:cs="Times New Roman"/>
          <w:bCs/>
          <w:sz w:val="24"/>
          <w:szCs w:val="24"/>
        </w:rPr>
        <w:t>Кафедра «Бизнес-информатика»</w:t>
      </w:r>
    </w:p>
    <w:p w14:paraId="662DBCFB" w14:textId="77777777" w:rsidR="00E3062E" w:rsidRPr="00E3062E" w:rsidRDefault="00E3062E" w:rsidP="00E3062E">
      <w:pPr>
        <w:spacing w:after="0"/>
        <w:jc w:val="center"/>
        <w:rPr>
          <w:rFonts w:ascii="Times New Roman" w:hAnsi="Times New Roman" w:cs="Times New Roman"/>
          <w:b/>
          <w:sz w:val="24"/>
          <w:szCs w:val="24"/>
        </w:rPr>
      </w:pPr>
    </w:p>
    <w:p w14:paraId="03B7D6F5" w14:textId="77777777" w:rsidR="00E3062E" w:rsidRPr="00E3062E" w:rsidRDefault="00E3062E" w:rsidP="00E3062E">
      <w:pPr>
        <w:jc w:val="center"/>
        <w:rPr>
          <w:rFonts w:ascii="Times New Roman" w:hAnsi="Times New Roman" w:cs="Times New Roman"/>
          <w:b/>
          <w:sz w:val="24"/>
          <w:szCs w:val="24"/>
        </w:rPr>
      </w:pPr>
      <w:r w:rsidRPr="00E3062E">
        <w:rPr>
          <w:rFonts w:ascii="Times New Roman" w:hAnsi="Times New Roman" w:cs="Times New Roman"/>
          <w:b/>
          <w:sz w:val="24"/>
          <w:szCs w:val="24"/>
        </w:rPr>
        <w:t xml:space="preserve">Домашнее задание № </w:t>
      </w:r>
      <w:r w:rsidRPr="00E3062E">
        <w:rPr>
          <w:rFonts w:ascii="Times New Roman" w:hAnsi="Times New Roman" w:cs="Times New Roman"/>
          <w:b/>
          <w:bCs/>
          <w:sz w:val="24"/>
          <w:szCs w:val="24"/>
        </w:rPr>
        <w:t>3–4</w:t>
      </w:r>
    </w:p>
    <w:p w14:paraId="3EBE2C74" w14:textId="77777777" w:rsidR="00E3062E" w:rsidRPr="00E3062E" w:rsidRDefault="00E3062E" w:rsidP="00E3062E">
      <w:pPr>
        <w:jc w:val="center"/>
        <w:rPr>
          <w:rFonts w:ascii="Times New Roman" w:hAnsi="Times New Roman" w:cs="Times New Roman"/>
          <w:sz w:val="24"/>
          <w:szCs w:val="24"/>
        </w:rPr>
      </w:pPr>
      <w:r w:rsidRPr="00E3062E">
        <w:rPr>
          <w:rFonts w:ascii="Times New Roman" w:hAnsi="Times New Roman" w:cs="Times New Roman"/>
          <w:sz w:val="24"/>
          <w:szCs w:val="24"/>
        </w:rPr>
        <w:t>«Теория игр»</w:t>
      </w:r>
    </w:p>
    <w:p w14:paraId="20BC2181" w14:textId="77777777" w:rsidR="00E3062E" w:rsidRPr="00E3062E" w:rsidRDefault="00E3062E" w:rsidP="00E3062E">
      <w:pPr>
        <w:spacing w:after="0"/>
        <w:ind w:left="5664"/>
        <w:rPr>
          <w:rFonts w:ascii="Times New Roman" w:hAnsi="Times New Roman" w:cs="Times New Roman"/>
          <w:sz w:val="24"/>
          <w:szCs w:val="24"/>
        </w:rPr>
      </w:pPr>
    </w:p>
    <w:p w14:paraId="6C5E10A7" w14:textId="77777777" w:rsidR="00E3062E" w:rsidRPr="00E3062E" w:rsidRDefault="00E3062E" w:rsidP="00E3062E">
      <w:pPr>
        <w:spacing w:after="0" w:line="400" w:lineRule="exact"/>
        <w:ind w:left="5664"/>
        <w:rPr>
          <w:rFonts w:ascii="Times New Roman" w:hAnsi="Times New Roman" w:cs="Times New Roman"/>
          <w:sz w:val="24"/>
          <w:szCs w:val="24"/>
        </w:rPr>
      </w:pPr>
      <w:r w:rsidRPr="00E3062E">
        <w:rPr>
          <w:rFonts w:ascii="Times New Roman" w:hAnsi="Times New Roman" w:cs="Times New Roman"/>
          <w:sz w:val="24"/>
          <w:szCs w:val="24"/>
        </w:rPr>
        <w:t>Студенты группы БИ20-4:</w:t>
      </w:r>
    </w:p>
    <w:p w14:paraId="6FB1B8BF" w14:textId="77777777" w:rsidR="00E3062E" w:rsidRPr="00E3062E" w:rsidRDefault="00E3062E" w:rsidP="00E3062E">
      <w:pPr>
        <w:spacing w:after="0" w:line="400" w:lineRule="exact"/>
        <w:ind w:left="5664"/>
        <w:rPr>
          <w:rFonts w:ascii="Times New Roman" w:hAnsi="Times New Roman" w:cs="Times New Roman"/>
          <w:sz w:val="24"/>
          <w:szCs w:val="24"/>
        </w:rPr>
      </w:pPr>
    </w:p>
    <w:p w14:paraId="10096EC0" w14:textId="77777777" w:rsidR="00E3062E" w:rsidRPr="00E3062E" w:rsidRDefault="00E3062E" w:rsidP="00E3062E">
      <w:pPr>
        <w:spacing w:after="0" w:line="400" w:lineRule="exact"/>
        <w:ind w:left="5670"/>
        <w:rPr>
          <w:rFonts w:ascii="Times New Roman" w:hAnsi="Times New Roman" w:cs="Times New Roman"/>
          <w:sz w:val="24"/>
          <w:szCs w:val="24"/>
        </w:rPr>
      </w:pPr>
      <w:r w:rsidRPr="00E3062E">
        <w:rPr>
          <w:rFonts w:ascii="Times New Roman" w:hAnsi="Times New Roman" w:cs="Times New Roman"/>
          <w:sz w:val="24"/>
          <w:szCs w:val="24"/>
        </w:rPr>
        <w:t>Иванова Ксения</w:t>
      </w:r>
    </w:p>
    <w:p w14:paraId="54EA7CDD" w14:textId="77777777" w:rsidR="00E3062E" w:rsidRPr="00E3062E" w:rsidRDefault="00E3062E" w:rsidP="00E3062E">
      <w:pPr>
        <w:spacing w:after="0" w:line="400" w:lineRule="exact"/>
        <w:ind w:left="5670"/>
        <w:rPr>
          <w:rFonts w:ascii="Times New Roman" w:hAnsi="Times New Roman" w:cs="Times New Roman"/>
          <w:sz w:val="24"/>
          <w:szCs w:val="24"/>
        </w:rPr>
      </w:pPr>
      <w:r w:rsidRPr="00E3062E">
        <w:rPr>
          <w:rFonts w:ascii="Times New Roman" w:hAnsi="Times New Roman" w:cs="Times New Roman"/>
          <w:sz w:val="24"/>
          <w:szCs w:val="24"/>
        </w:rPr>
        <w:t>Киракосян Виген</w:t>
      </w:r>
    </w:p>
    <w:p w14:paraId="42C4FE34" w14:textId="77777777" w:rsidR="00E3062E" w:rsidRPr="00E3062E" w:rsidRDefault="00E3062E" w:rsidP="00E3062E">
      <w:pPr>
        <w:spacing w:after="0" w:line="400" w:lineRule="exact"/>
        <w:ind w:left="5670"/>
        <w:rPr>
          <w:rFonts w:ascii="Times New Roman" w:hAnsi="Times New Roman" w:cs="Times New Roman"/>
          <w:sz w:val="24"/>
          <w:szCs w:val="24"/>
        </w:rPr>
      </w:pPr>
      <w:r w:rsidRPr="00E3062E">
        <w:rPr>
          <w:rFonts w:ascii="Times New Roman" w:hAnsi="Times New Roman" w:cs="Times New Roman"/>
          <w:sz w:val="24"/>
          <w:szCs w:val="24"/>
        </w:rPr>
        <w:t>Крылов Никита</w:t>
      </w:r>
    </w:p>
    <w:p w14:paraId="1A58FB84" w14:textId="77777777" w:rsidR="00E3062E" w:rsidRPr="00E3062E" w:rsidRDefault="00E3062E" w:rsidP="00E3062E">
      <w:pPr>
        <w:spacing w:after="0" w:line="400" w:lineRule="exact"/>
        <w:ind w:left="5670"/>
        <w:rPr>
          <w:rFonts w:ascii="Times New Roman" w:hAnsi="Times New Roman" w:cs="Times New Roman"/>
          <w:sz w:val="24"/>
          <w:szCs w:val="24"/>
        </w:rPr>
      </w:pPr>
      <w:r w:rsidRPr="00E3062E">
        <w:rPr>
          <w:rFonts w:ascii="Times New Roman" w:hAnsi="Times New Roman" w:cs="Times New Roman"/>
          <w:sz w:val="24"/>
          <w:szCs w:val="24"/>
        </w:rPr>
        <w:t>Мытарева Ангелина</w:t>
      </w:r>
    </w:p>
    <w:p w14:paraId="62B5BCA2" w14:textId="77777777" w:rsidR="00E3062E" w:rsidRPr="00E3062E" w:rsidRDefault="00E3062E" w:rsidP="00E3062E">
      <w:pPr>
        <w:spacing w:after="0" w:line="400" w:lineRule="exact"/>
        <w:ind w:left="5670"/>
        <w:rPr>
          <w:rFonts w:ascii="Times New Roman" w:hAnsi="Times New Roman" w:cs="Times New Roman"/>
          <w:sz w:val="24"/>
          <w:szCs w:val="24"/>
        </w:rPr>
      </w:pPr>
      <w:r w:rsidRPr="00E3062E">
        <w:rPr>
          <w:rFonts w:ascii="Times New Roman" w:hAnsi="Times New Roman" w:cs="Times New Roman"/>
          <w:sz w:val="24"/>
          <w:szCs w:val="24"/>
        </w:rPr>
        <w:t>Петрова Арина</w:t>
      </w:r>
    </w:p>
    <w:p w14:paraId="71129034" w14:textId="77777777" w:rsidR="00E3062E" w:rsidRPr="00E3062E" w:rsidRDefault="00E3062E" w:rsidP="00E3062E">
      <w:pPr>
        <w:spacing w:after="0" w:line="400" w:lineRule="exact"/>
        <w:ind w:left="5670"/>
        <w:rPr>
          <w:rFonts w:ascii="Times New Roman" w:hAnsi="Times New Roman" w:cs="Times New Roman"/>
          <w:sz w:val="24"/>
          <w:szCs w:val="24"/>
        </w:rPr>
      </w:pPr>
      <w:r w:rsidRPr="00E3062E">
        <w:rPr>
          <w:rFonts w:ascii="Times New Roman" w:hAnsi="Times New Roman" w:cs="Times New Roman"/>
          <w:sz w:val="24"/>
          <w:szCs w:val="24"/>
        </w:rPr>
        <w:t>Чайковская Анна</w:t>
      </w:r>
    </w:p>
    <w:p w14:paraId="703316AB" w14:textId="77777777" w:rsidR="00E3062E" w:rsidRPr="00E3062E" w:rsidRDefault="00E3062E" w:rsidP="00E3062E">
      <w:pPr>
        <w:spacing w:after="0" w:line="400" w:lineRule="exact"/>
        <w:ind w:left="5664"/>
        <w:rPr>
          <w:rFonts w:ascii="Times New Roman" w:hAnsi="Times New Roman" w:cs="Times New Roman"/>
          <w:sz w:val="24"/>
          <w:szCs w:val="24"/>
        </w:rPr>
      </w:pPr>
    </w:p>
    <w:p w14:paraId="72F9A105" w14:textId="77777777" w:rsidR="00E3062E" w:rsidRPr="00E3062E" w:rsidRDefault="00E3062E" w:rsidP="00E3062E">
      <w:pPr>
        <w:spacing w:after="0" w:line="400" w:lineRule="exact"/>
        <w:ind w:left="5664"/>
        <w:rPr>
          <w:rFonts w:ascii="Times New Roman" w:hAnsi="Times New Roman" w:cs="Times New Roman"/>
          <w:sz w:val="24"/>
          <w:szCs w:val="24"/>
        </w:rPr>
      </w:pPr>
    </w:p>
    <w:p w14:paraId="6DA3233E" w14:textId="77777777" w:rsidR="00E3062E" w:rsidRPr="00E3062E" w:rsidRDefault="00E3062E" w:rsidP="00E3062E">
      <w:pPr>
        <w:spacing w:after="0" w:line="400" w:lineRule="exact"/>
        <w:ind w:left="5664"/>
        <w:rPr>
          <w:rFonts w:ascii="Times New Roman" w:hAnsi="Times New Roman" w:cs="Times New Roman"/>
          <w:sz w:val="24"/>
          <w:szCs w:val="24"/>
        </w:rPr>
      </w:pPr>
      <w:r w:rsidRPr="00E3062E">
        <w:rPr>
          <w:rFonts w:ascii="Times New Roman" w:hAnsi="Times New Roman" w:cs="Times New Roman"/>
          <w:sz w:val="24"/>
          <w:szCs w:val="24"/>
        </w:rPr>
        <w:t>Руководитель:</w:t>
      </w:r>
    </w:p>
    <w:p w14:paraId="268BE70E" w14:textId="77777777" w:rsidR="00E3062E" w:rsidRPr="00E3062E" w:rsidRDefault="00E3062E" w:rsidP="00E3062E">
      <w:pPr>
        <w:spacing w:after="0" w:line="400" w:lineRule="exact"/>
        <w:ind w:left="5664"/>
        <w:rPr>
          <w:rFonts w:ascii="Times New Roman" w:hAnsi="Times New Roman" w:cs="Times New Roman"/>
          <w:sz w:val="24"/>
          <w:szCs w:val="24"/>
        </w:rPr>
      </w:pPr>
      <w:r w:rsidRPr="00E3062E">
        <w:rPr>
          <w:rFonts w:ascii="Times New Roman" w:hAnsi="Times New Roman" w:cs="Times New Roman"/>
          <w:sz w:val="24"/>
          <w:szCs w:val="24"/>
        </w:rPr>
        <w:t>Аксенов Дмитрий Андреевич</w:t>
      </w:r>
    </w:p>
    <w:p w14:paraId="602BBC5B" w14:textId="77777777" w:rsidR="00E3062E" w:rsidRPr="00E3062E" w:rsidRDefault="00E3062E" w:rsidP="00E3062E">
      <w:pPr>
        <w:spacing w:after="0"/>
        <w:rPr>
          <w:rFonts w:ascii="Times New Roman" w:hAnsi="Times New Roman" w:cs="Times New Roman"/>
          <w:sz w:val="24"/>
          <w:szCs w:val="24"/>
        </w:rPr>
      </w:pPr>
    </w:p>
    <w:p w14:paraId="08E5D8B6" w14:textId="77777777" w:rsidR="00E3062E" w:rsidRPr="00E3062E" w:rsidRDefault="00E3062E" w:rsidP="00E3062E">
      <w:pPr>
        <w:spacing w:after="0"/>
        <w:rPr>
          <w:rFonts w:ascii="Times New Roman" w:hAnsi="Times New Roman" w:cs="Times New Roman"/>
          <w:sz w:val="24"/>
          <w:szCs w:val="24"/>
        </w:rPr>
      </w:pPr>
    </w:p>
    <w:p w14:paraId="74B775F0" w14:textId="77777777" w:rsidR="00E3062E" w:rsidRPr="00E3062E" w:rsidRDefault="00E3062E" w:rsidP="00E3062E">
      <w:pPr>
        <w:spacing w:after="0"/>
        <w:rPr>
          <w:rFonts w:ascii="Times New Roman" w:hAnsi="Times New Roman" w:cs="Times New Roman"/>
          <w:sz w:val="24"/>
          <w:szCs w:val="24"/>
        </w:rPr>
      </w:pPr>
    </w:p>
    <w:p w14:paraId="3D345E64" w14:textId="77777777" w:rsidR="00E3062E" w:rsidRPr="00E3062E" w:rsidRDefault="00E3062E" w:rsidP="00E3062E">
      <w:pPr>
        <w:spacing w:after="0"/>
        <w:rPr>
          <w:rFonts w:ascii="Times New Roman" w:hAnsi="Times New Roman" w:cs="Times New Roman"/>
          <w:sz w:val="24"/>
          <w:szCs w:val="24"/>
        </w:rPr>
      </w:pPr>
    </w:p>
    <w:p w14:paraId="1D15F2E1" w14:textId="77777777" w:rsidR="00E3062E" w:rsidRPr="00E3062E" w:rsidRDefault="00E3062E" w:rsidP="00E3062E">
      <w:pPr>
        <w:spacing w:after="0"/>
        <w:rPr>
          <w:rFonts w:ascii="Times New Roman" w:hAnsi="Times New Roman" w:cs="Times New Roman"/>
          <w:sz w:val="24"/>
          <w:szCs w:val="24"/>
        </w:rPr>
      </w:pPr>
    </w:p>
    <w:p w14:paraId="2713E55D" w14:textId="77777777" w:rsidR="00E3062E" w:rsidRDefault="00E3062E" w:rsidP="00E3062E">
      <w:pPr>
        <w:spacing w:after="0"/>
        <w:rPr>
          <w:rFonts w:ascii="Times New Roman" w:hAnsi="Times New Roman" w:cs="Times New Roman"/>
          <w:sz w:val="24"/>
          <w:szCs w:val="24"/>
        </w:rPr>
      </w:pPr>
    </w:p>
    <w:p w14:paraId="325C6C4F" w14:textId="77777777" w:rsidR="00E3062E" w:rsidRDefault="00E3062E" w:rsidP="00E3062E">
      <w:pPr>
        <w:spacing w:after="0"/>
        <w:rPr>
          <w:rFonts w:ascii="Times New Roman" w:hAnsi="Times New Roman" w:cs="Times New Roman"/>
          <w:sz w:val="24"/>
          <w:szCs w:val="24"/>
        </w:rPr>
      </w:pPr>
    </w:p>
    <w:p w14:paraId="12821C87" w14:textId="77777777" w:rsidR="00E3062E" w:rsidRPr="00E3062E" w:rsidRDefault="00E3062E" w:rsidP="00E3062E">
      <w:pPr>
        <w:spacing w:after="0"/>
        <w:rPr>
          <w:rFonts w:ascii="Times New Roman" w:hAnsi="Times New Roman" w:cs="Times New Roman"/>
          <w:sz w:val="24"/>
          <w:szCs w:val="24"/>
        </w:rPr>
      </w:pPr>
    </w:p>
    <w:p w14:paraId="3D61C521" w14:textId="77777777" w:rsidR="00E3062E" w:rsidRPr="00E3062E" w:rsidRDefault="00E3062E" w:rsidP="00E3062E">
      <w:pPr>
        <w:spacing w:after="0"/>
        <w:rPr>
          <w:rFonts w:ascii="Times New Roman" w:hAnsi="Times New Roman" w:cs="Times New Roman"/>
          <w:sz w:val="24"/>
          <w:szCs w:val="24"/>
        </w:rPr>
      </w:pPr>
    </w:p>
    <w:p w14:paraId="695BCC0E" w14:textId="1E94B5C9" w:rsidR="003C5AF2" w:rsidRDefault="00E3062E" w:rsidP="00466DF0">
      <w:pPr>
        <w:spacing w:after="0"/>
        <w:jc w:val="center"/>
        <w:rPr>
          <w:rFonts w:ascii="Times New Roman" w:hAnsi="Times New Roman" w:cs="Times New Roman"/>
          <w:b/>
          <w:sz w:val="24"/>
          <w:szCs w:val="24"/>
        </w:rPr>
      </w:pPr>
      <w:r w:rsidRPr="00E3062E">
        <w:rPr>
          <w:rFonts w:ascii="Times New Roman" w:hAnsi="Times New Roman" w:cs="Times New Roman"/>
          <w:b/>
          <w:sz w:val="24"/>
          <w:szCs w:val="24"/>
        </w:rPr>
        <w:t>Москва 2022</w:t>
      </w:r>
    </w:p>
    <w:sdt>
      <w:sdtPr>
        <w:rPr>
          <w:rFonts w:ascii="Times New Roman" w:hAnsi="Times New Roman" w:cs="Times New Roman"/>
          <w:sz w:val="24"/>
          <w:szCs w:val="24"/>
        </w:rPr>
        <w:id w:val="-1343925466"/>
        <w:docPartObj>
          <w:docPartGallery w:val="Table of Contents"/>
          <w:docPartUnique/>
        </w:docPartObj>
      </w:sdtPr>
      <w:sdtEndPr>
        <w:rPr>
          <w:rFonts w:eastAsiaTheme="minorHAnsi"/>
          <w:b/>
          <w:bCs/>
          <w:noProof/>
          <w:color w:val="auto"/>
          <w:lang w:val="ru-RU"/>
        </w:rPr>
      </w:sdtEndPr>
      <w:sdtContent>
        <w:p w14:paraId="6E87FB13" w14:textId="30BD3318" w:rsidR="00105438" w:rsidRPr="00747E7D" w:rsidRDefault="00105438" w:rsidP="00747E7D">
          <w:pPr>
            <w:pStyle w:val="TOCHeading"/>
            <w:jc w:val="center"/>
            <w:rPr>
              <w:ins w:id="0" w:author="Петрова Арина Андреевна"/>
              <w:rFonts w:ascii="Times New Roman" w:hAnsi="Times New Roman" w:cs="Times New Roman"/>
              <w:color w:val="000000" w:themeColor="text1"/>
              <w:sz w:val="24"/>
              <w:szCs w:val="24"/>
              <w:lang w:val="ru-RU"/>
            </w:rPr>
          </w:pPr>
          <w:ins w:id="1" w:author="Петрова Арина Андреевна">
            <w:r w:rsidRPr="00747E7D">
              <w:rPr>
                <w:rFonts w:ascii="Times New Roman" w:hAnsi="Times New Roman" w:cs="Times New Roman"/>
                <w:color w:val="000000" w:themeColor="text1"/>
                <w:sz w:val="24"/>
                <w:szCs w:val="24"/>
                <w:lang w:val="ru-RU"/>
              </w:rPr>
              <w:t>ОГЛАВЛЕНИЕ</w:t>
            </w:r>
          </w:ins>
        </w:p>
        <w:p w14:paraId="553E3313" w14:textId="1B8C3872" w:rsidR="00747E7D" w:rsidRPr="00747E7D" w:rsidRDefault="00105438" w:rsidP="00747E7D">
          <w:pPr>
            <w:pStyle w:val="TOC1"/>
            <w:tabs>
              <w:tab w:val="right" w:leader="dot" w:pos="9016"/>
            </w:tabs>
            <w:rPr>
              <w:rFonts w:ascii="Times New Roman" w:eastAsiaTheme="minorEastAsia" w:hAnsi="Times New Roman" w:cs="Times New Roman"/>
              <w:noProof/>
              <w:sz w:val="24"/>
              <w:szCs w:val="24"/>
              <w:lang w:eastAsia="ru-RU"/>
            </w:rPr>
          </w:pPr>
          <w:r w:rsidRPr="00747E7D">
            <w:rPr>
              <w:rFonts w:ascii="Times New Roman" w:hAnsi="Times New Roman" w:cs="Times New Roman"/>
              <w:sz w:val="24"/>
              <w:szCs w:val="24"/>
            </w:rPr>
            <w:fldChar w:fldCharType="begin"/>
          </w:r>
          <w:r w:rsidRPr="00747E7D">
            <w:rPr>
              <w:rFonts w:ascii="Times New Roman" w:hAnsi="Times New Roman" w:cs="Times New Roman"/>
              <w:sz w:val="24"/>
              <w:szCs w:val="24"/>
            </w:rPr>
            <w:instrText xml:space="preserve"> TOC \o "1-3" \h \z \u </w:instrText>
          </w:r>
          <w:r w:rsidRPr="00747E7D">
            <w:rPr>
              <w:rFonts w:ascii="Times New Roman" w:hAnsi="Times New Roman" w:cs="Times New Roman"/>
              <w:sz w:val="24"/>
              <w:szCs w:val="24"/>
            </w:rPr>
            <w:fldChar w:fldCharType="separate"/>
          </w:r>
          <w:hyperlink w:anchor="_Toc100278445" w:history="1">
            <w:r w:rsidR="00747E7D" w:rsidRPr="00747E7D">
              <w:rPr>
                <w:rStyle w:val="Hyperlink"/>
                <w:rFonts w:ascii="Times New Roman" w:hAnsi="Times New Roman" w:cs="Times New Roman"/>
                <w:noProof/>
                <w:sz w:val="24"/>
                <w:szCs w:val="24"/>
              </w:rPr>
              <w:t>1. АНТАГОНИСТИЧЕСКИЕ ИГРЫ</w:t>
            </w:r>
            <w:r w:rsidR="00747E7D" w:rsidRPr="00747E7D">
              <w:rPr>
                <w:rFonts w:ascii="Times New Roman" w:hAnsi="Times New Roman" w:cs="Times New Roman"/>
                <w:noProof/>
                <w:webHidden/>
                <w:sz w:val="24"/>
                <w:szCs w:val="24"/>
              </w:rPr>
              <w:tab/>
            </w:r>
            <w:r w:rsidR="00747E7D" w:rsidRPr="00747E7D">
              <w:rPr>
                <w:rFonts w:ascii="Times New Roman" w:hAnsi="Times New Roman" w:cs="Times New Roman"/>
                <w:noProof/>
                <w:webHidden/>
                <w:sz w:val="24"/>
                <w:szCs w:val="24"/>
              </w:rPr>
              <w:fldChar w:fldCharType="begin"/>
            </w:r>
            <w:r w:rsidR="00747E7D" w:rsidRPr="00747E7D">
              <w:rPr>
                <w:rFonts w:ascii="Times New Roman" w:hAnsi="Times New Roman" w:cs="Times New Roman"/>
                <w:noProof/>
                <w:webHidden/>
                <w:sz w:val="24"/>
                <w:szCs w:val="24"/>
              </w:rPr>
              <w:instrText xml:space="preserve"> PAGEREF _Toc100278445 \h </w:instrText>
            </w:r>
            <w:r w:rsidR="00747E7D" w:rsidRPr="00747E7D">
              <w:rPr>
                <w:rFonts w:ascii="Times New Roman" w:hAnsi="Times New Roman" w:cs="Times New Roman"/>
                <w:noProof/>
                <w:webHidden/>
                <w:sz w:val="24"/>
                <w:szCs w:val="24"/>
              </w:rPr>
            </w:r>
            <w:r w:rsidR="00747E7D" w:rsidRPr="00747E7D">
              <w:rPr>
                <w:rFonts w:ascii="Times New Roman" w:hAnsi="Times New Roman" w:cs="Times New Roman"/>
                <w:noProof/>
                <w:webHidden/>
                <w:sz w:val="24"/>
                <w:szCs w:val="24"/>
              </w:rPr>
              <w:fldChar w:fldCharType="separate"/>
            </w:r>
            <w:r w:rsidR="00747E7D" w:rsidRPr="00747E7D">
              <w:rPr>
                <w:rFonts w:ascii="Times New Roman" w:hAnsi="Times New Roman" w:cs="Times New Roman"/>
                <w:noProof/>
                <w:webHidden/>
                <w:sz w:val="24"/>
                <w:szCs w:val="24"/>
              </w:rPr>
              <w:t>3</w:t>
            </w:r>
            <w:r w:rsidR="00747E7D" w:rsidRPr="00747E7D">
              <w:rPr>
                <w:rFonts w:ascii="Times New Roman" w:hAnsi="Times New Roman" w:cs="Times New Roman"/>
                <w:noProof/>
                <w:webHidden/>
                <w:sz w:val="24"/>
                <w:szCs w:val="24"/>
              </w:rPr>
              <w:fldChar w:fldCharType="end"/>
            </w:r>
          </w:hyperlink>
        </w:p>
        <w:p w14:paraId="4E3A38B1" w14:textId="7BF47C48" w:rsidR="00747E7D" w:rsidRPr="00747E7D" w:rsidRDefault="00747E7D" w:rsidP="00747E7D">
          <w:pPr>
            <w:pStyle w:val="TOC2"/>
            <w:jc w:val="left"/>
            <w:rPr>
              <w:rFonts w:ascii="Times New Roman" w:eastAsiaTheme="minorEastAsia" w:hAnsi="Times New Roman" w:cs="Times New Roman"/>
              <w:noProof/>
              <w:sz w:val="24"/>
              <w:szCs w:val="24"/>
              <w:lang w:eastAsia="ru-RU"/>
            </w:rPr>
          </w:pPr>
          <w:hyperlink w:anchor="_Toc100278446" w:history="1">
            <w:r w:rsidRPr="00747E7D">
              <w:rPr>
                <w:rStyle w:val="Hyperlink"/>
                <w:rFonts w:ascii="Times New Roman" w:hAnsi="Times New Roman" w:cs="Times New Roman"/>
                <w:noProof/>
                <w:sz w:val="24"/>
                <w:szCs w:val="24"/>
              </w:rPr>
              <w:t>1.</w:t>
            </w:r>
            <w:r w:rsidRPr="00747E7D">
              <w:rPr>
                <w:rFonts w:ascii="Times New Roman" w:eastAsiaTheme="minorEastAsia" w:hAnsi="Times New Roman" w:cs="Times New Roman"/>
                <w:noProof/>
                <w:sz w:val="24"/>
                <w:szCs w:val="24"/>
                <w:lang w:eastAsia="ru-RU"/>
              </w:rPr>
              <w:tab/>
            </w:r>
            <w:r w:rsidRPr="00747E7D">
              <w:rPr>
                <w:rStyle w:val="Hyperlink"/>
                <w:rFonts w:ascii="Times New Roman" w:hAnsi="Times New Roman" w:cs="Times New Roman"/>
                <w:noProof/>
                <w:sz w:val="24"/>
                <w:szCs w:val="24"/>
              </w:rPr>
              <w:t>ПОСТАНОВКА ЗАДАЧИ (ФИЗИЧЕСКАЯ МОДЕЛЬ)</w:t>
            </w:r>
            <w:r w:rsidRPr="00747E7D">
              <w:rPr>
                <w:rFonts w:ascii="Times New Roman" w:hAnsi="Times New Roman" w:cs="Times New Roman"/>
                <w:noProof/>
                <w:webHidden/>
                <w:sz w:val="24"/>
                <w:szCs w:val="24"/>
              </w:rPr>
              <w:tab/>
            </w:r>
            <w:r w:rsidRPr="00747E7D">
              <w:rPr>
                <w:rFonts w:ascii="Times New Roman" w:hAnsi="Times New Roman" w:cs="Times New Roman"/>
                <w:noProof/>
                <w:webHidden/>
                <w:sz w:val="24"/>
                <w:szCs w:val="24"/>
              </w:rPr>
              <w:fldChar w:fldCharType="begin"/>
            </w:r>
            <w:r w:rsidRPr="00747E7D">
              <w:rPr>
                <w:rFonts w:ascii="Times New Roman" w:hAnsi="Times New Roman" w:cs="Times New Roman"/>
                <w:noProof/>
                <w:webHidden/>
                <w:sz w:val="24"/>
                <w:szCs w:val="24"/>
              </w:rPr>
              <w:instrText xml:space="preserve"> PAGEREF _Toc100278446 \h </w:instrText>
            </w:r>
            <w:r w:rsidRPr="00747E7D">
              <w:rPr>
                <w:rFonts w:ascii="Times New Roman" w:hAnsi="Times New Roman" w:cs="Times New Roman"/>
                <w:noProof/>
                <w:webHidden/>
                <w:sz w:val="24"/>
                <w:szCs w:val="24"/>
              </w:rPr>
            </w:r>
            <w:r w:rsidRPr="00747E7D">
              <w:rPr>
                <w:rFonts w:ascii="Times New Roman" w:hAnsi="Times New Roman" w:cs="Times New Roman"/>
                <w:noProof/>
                <w:webHidden/>
                <w:sz w:val="24"/>
                <w:szCs w:val="24"/>
              </w:rPr>
              <w:fldChar w:fldCharType="separate"/>
            </w:r>
            <w:r w:rsidRPr="00747E7D">
              <w:rPr>
                <w:rFonts w:ascii="Times New Roman" w:hAnsi="Times New Roman" w:cs="Times New Roman"/>
                <w:noProof/>
                <w:webHidden/>
                <w:sz w:val="24"/>
                <w:szCs w:val="24"/>
              </w:rPr>
              <w:t>3</w:t>
            </w:r>
            <w:r w:rsidRPr="00747E7D">
              <w:rPr>
                <w:rFonts w:ascii="Times New Roman" w:hAnsi="Times New Roman" w:cs="Times New Roman"/>
                <w:noProof/>
                <w:webHidden/>
                <w:sz w:val="24"/>
                <w:szCs w:val="24"/>
              </w:rPr>
              <w:fldChar w:fldCharType="end"/>
            </w:r>
          </w:hyperlink>
        </w:p>
        <w:p w14:paraId="2A9DC182" w14:textId="402F2654" w:rsidR="00747E7D" w:rsidRPr="00747E7D" w:rsidRDefault="00747E7D" w:rsidP="00747E7D">
          <w:pPr>
            <w:pStyle w:val="TOC2"/>
            <w:jc w:val="left"/>
            <w:rPr>
              <w:rFonts w:ascii="Times New Roman" w:eastAsiaTheme="minorEastAsia" w:hAnsi="Times New Roman" w:cs="Times New Roman"/>
              <w:noProof/>
              <w:sz w:val="24"/>
              <w:szCs w:val="24"/>
              <w:lang w:eastAsia="ru-RU"/>
            </w:rPr>
          </w:pPr>
          <w:hyperlink w:anchor="_Toc100278447" w:history="1">
            <w:r w:rsidRPr="00747E7D">
              <w:rPr>
                <w:rStyle w:val="Hyperlink"/>
                <w:rFonts w:ascii="Times New Roman" w:hAnsi="Times New Roman" w:cs="Times New Roman"/>
                <w:noProof/>
                <w:sz w:val="24"/>
                <w:szCs w:val="24"/>
              </w:rPr>
              <w:t>2. МАТЕМАТИЧЕСКАЯ МОДЕЛЬ</w:t>
            </w:r>
            <w:r w:rsidRPr="00747E7D">
              <w:rPr>
                <w:rFonts w:ascii="Times New Roman" w:hAnsi="Times New Roman" w:cs="Times New Roman"/>
                <w:noProof/>
                <w:webHidden/>
                <w:sz w:val="24"/>
                <w:szCs w:val="24"/>
              </w:rPr>
              <w:tab/>
            </w:r>
            <w:r w:rsidRPr="00747E7D">
              <w:rPr>
                <w:rFonts w:ascii="Times New Roman" w:hAnsi="Times New Roman" w:cs="Times New Roman"/>
                <w:noProof/>
                <w:webHidden/>
                <w:sz w:val="24"/>
                <w:szCs w:val="24"/>
              </w:rPr>
              <w:fldChar w:fldCharType="begin"/>
            </w:r>
            <w:r w:rsidRPr="00747E7D">
              <w:rPr>
                <w:rFonts w:ascii="Times New Roman" w:hAnsi="Times New Roman" w:cs="Times New Roman"/>
                <w:noProof/>
                <w:webHidden/>
                <w:sz w:val="24"/>
                <w:szCs w:val="24"/>
              </w:rPr>
              <w:instrText xml:space="preserve"> PAGEREF _Toc100278447 \h </w:instrText>
            </w:r>
            <w:r w:rsidRPr="00747E7D">
              <w:rPr>
                <w:rFonts w:ascii="Times New Roman" w:hAnsi="Times New Roman" w:cs="Times New Roman"/>
                <w:noProof/>
                <w:webHidden/>
                <w:sz w:val="24"/>
                <w:szCs w:val="24"/>
              </w:rPr>
            </w:r>
            <w:r w:rsidRPr="00747E7D">
              <w:rPr>
                <w:rFonts w:ascii="Times New Roman" w:hAnsi="Times New Roman" w:cs="Times New Roman"/>
                <w:noProof/>
                <w:webHidden/>
                <w:sz w:val="24"/>
                <w:szCs w:val="24"/>
              </w:rPr>
              <w:fldChar w:fldCharType="separate"/>
            </w:r>
            <w:r w:rsidRPr="00747E7D">
              <w:rPr>
                <w:rFonts w:ascii="Times New Roman" w:hAnsi="Times New Roman" w:cs="Times New Roman"/>
                <w:noProof/>
                <w:webHidden/>
                <w:sz w:val="24"/>
                <w:szCs w:val="24"/>
              </w:rPr>
              <w:t>3</w:t>
            </w:r>
            <w:r w:rsidRPr="00747E7D">
              <w:rPr>
                <w:rFonts w:ascii="Times New Roman" w:hAnsi="Times New Roman" w:cs="Times New Roman"/>
                <w:noProof/>
                <w:webHidden/>
                <w:sz w:val="24"/>
                <w:szCs w:val="24"/>
              </w:rPr>
              <w:fldChar w:fldCharType="end"/>
            </w:r>
          </w:hyperlink>
        </w:p>
        <w:p w14:paraId="01155E97" w14:textId="04D23211" w:rsidR="00747E7D" w:rsidRPr="00747E7D" w:rsidRDefault="00747E7D" w:rsidP="00747E7D">
          <w:pPr>
            <w:pStyle w:val="TOC2"/>
            <w:jc w:val="left"/>
            <w:rPr>
              <w:rFonts w:ascii="Times New Roman" w:eastAsiaTheme="minorEastAsia" w:hAnsi="Times New Roman" w:cs="Times New Roman"/>
              <w:noProof/>
              <w:sz w:val="24"/>
              <w:szCs w:val="24"/>
              <w:lang w:eastAsia="ru-RU"/>
            </w:rPr>
          </w:pPr>
          <w:hyperlink w:anchor="_Toc100278448" w:history="1">
            <w:r w:rsidRPr="00747E7D">
              <w:rPr>
                <w:rStyle w:val="Hyperlink"/>
                <w:rFonts w:ascii="Times New Roman" w:hAnsi="Times New Roman" w:cs="Times New Roman"/>
                <w:noProof/>
                <w:sz w:val="24"/>
                <w:szCs w:val="24"/>
              </w:rPr>
              <w:t>3. АЛГОРИТМ</w:t>
            </w:r>
            <w:r w:rsidRPr="00747E7D">
              <w:rPr>
                <w:rFonts w:ascii="Times New Roman" w:hAnsi="Times New Roman" w:cs="Times New Roman"/>
                <w:noProof/>
                <w:webHidden/>
                <w:sz w:val="24"/>
                <w:szCs w:val="24"/>
              </w:rPr>
              <w:tab/>
            </w:r>
            <w:r w:rsidRPr="00747E7D">
              <w:rPr>
                <w:rFonts w:ascii="Times New Roman" w:hAnsi="Times New Roman" w:cs="Times New Roman"/>
                <w:noProof/>
                <w:webHidden/>
                <w:sz w:val="24"/>
                <w:szCs w:val="24"/>
              </w:rPr>
              <w:fldChar w:fldCharType="begin"/>
            </w:r>
            <w:r w:rsidRPr="00747E7D">
              <w:rPr>
                <w:rFonts w:ascii="Times New Roman" w:hAnsi="Times New Roman" w:cs="Times New Roman"/>
                <w:noProof/>
                <w:webHidden/>
                <w:sz w:val="24"/>
                <w:szCs w:val="24"/>
              </w:rPr>
              <w:instrText xml:space="preserve"> PAGEREF _Toc100278448 \h </w:instrText>
            </w:r>
            <w:r w:rsidRPr="00747E7D">
              <w:rPr>
                <w:rFonts w:ascii="Times New Roman" w:hAnsi="Times New Roman" w:cs="Times New Roman"/>
                <w:noProof/>
                <w:webHidden/>
                <w:sz w:val="24"/>
                <w:szCs w:val="24"/>
              </w:rPr>
            </w:r>
            <w:r w:rsidRPr="00747E7D">
              <w:rPr>
                <w:rFonts w:ascii="Times New Roman" w:hAnsi="Times New Roman" w:cs="Times New Roman"/>
                <w:noProof/>
                <w:webHidden/>
                <w:sz w:val="24"/>
                <w:szCs w:val="24"/>
              </w:rPr>
              <w:fldChar w:fldCharType="separate"/>
            </w:r>
            <w:r w:rsidRPr="00747E7D">
              <w:rPr>
                <w:rFonts w:ascii="Times New Roman" w:hAnsi="Times New Roman" w:cs="Times New Roman"/>
                <w:noProof/>
                <w:webHidden/>
                <w:sz w:val="24"/>
                <w:szCs w:val="24"/>
              </w:rPr>
              <w:t>4</w:t>
            </w:r>
            <w:r w:rsidRPr="00747E7D">
              <w:rPr>
                <w:rFonts w:ascii="Times New Roman" w:hAnsi="Times New Roman" w:cs="Times New Roman"/>
                <w:noProof/>
                <w:webHidden/>
                <w:sz w:val="24"/>
                <w:szCs w:val="24"/>
              </w:rPr>
              <w:fldChar w:fldCharType="end"/>
            </w:r>
          </w:hyperlink>
        </w:p>
        <w:p w14:paraId="2BDA6979" w14:textId="62424042" w:rsidR="00747E7D" w:rsidRPr="00747E7D" w:rsidRDefault="00747E7D" w:rsidP="00747E7D">
          <w:pPr>
            <w:pStyle w:val="TOC2"/>
            <w:jc w:val="left"/>
            <w:rPr>
              <w:rFonts w:ascii="Times New Roman" w:eastAsiaTheme="minorEastAsia" w:hAnsi="Times New Roman" w:cs="Times New Roman"/>
              <w:noProof/>
              <w:sz w:val="24"/>
              <w:szCs w:val="24"/>
              <w:lang w:eastAsia="ru-RU"/>
            </w:rPr>
          </w:pPr>
          <w:hyperlink w:anchor="_Toc100278449" w:history="1">
            <w:r w:rsidRPr="00747E7D">
              <w:rPr>
                <w:rStyle w:val="Hyperlink"/>
                <w:rFonts w:ascii="Times New Roman" w:hAnsi="Times New Roman" w:cs="Times New Roman"/>
                <w:noProof/>
                <w:sz w:val="24"/>
                <w:szCs w:val="24"/>
              </w:rPr>
              <w:t xml:space="preserve">5.2 </w:t>
            </w:r>
            <w:r w:rsidRPr="00747E7D">
              <w:rPr>
                <w:rStyle w:val="Hyperlink"/>
                <w:rFonts w:ascii="Times New Roman" w:hAnsi="Times New Roman" w:cs="Times New Roman"/>
                <w:noProof/>
                <w:sz w:val="24"/>
                <w:szCs w:val="24"/>
                <w:lang w:val="en-US"/>
              </w:rPr>
              <w:t>MS</w:t>
            </w:r>
            <w:r w:rsidRPr="00747E7D">
              <w:rPr>
                <w:rStyle w:val="Hyperlink"/>
                <w:rFonts w:ascii="Times New Roman" w:hAnsi="Times New Roman" w:cs="Times New Roman"/>
                <w:noProof/>
                <w:sz w:val="24"/>
                <w:szCs w:val="24"/>
              </w:rPr>
              <w:t xml:space="preserve"> </w:t>
            </w:r>
            <w:r w:rsidRPr="00747E7D">
              <w:rPr>
                <w:rStyle w:val="Hyperlink"/>
                <w:rFonts w:ascii="Times New Roman" w:hAnsi="Times New Roman" w:cs="Times New Roman"/>
                <w:noProof/>
                <w:sz w:val="24"/>
                <w:szCs w:val="24"/>
                <w:lang w:val="en-US"/>
              </w:rPr>
              <w:t>EXCEL</w:t>
            </w:r>
            <w:r w:rsidRPr="00747E7D">
              <w:rPr>
                <w:rFonts w:ascii="Times New Roman" w:hAnsi="Times New Roman" w:cs="Times New Roman"/>
                <w:noProof/>
                <w:webHidden/>
                <w:sz w:val="24"/>
                <w:szCs w:val="24"/>
              </w:rPr>
              <w:tab/>
            </w:r>
            <w:r w:rsidRPr="00747E7D">
              <w:rPr>
                <w:rFonts w:ascii="Times New Roman" w:hAnsi="Times New Roman" w:cs="Times New Roman"/>
                <w:noProof/>
                <w:webHidden/>
                <w:sz w:val="24"/>
                <w:szCs w:val="24"/>
              </w:rPr>
              <w:fldChar w:fldCharType="begin"/>
            </w:r>
            <w:r w:rsidRPr="00747E7D">
              <w:rPr>
                <w:rFonts w:ascii="Times New Roman" w:hAnsi="Times New Roman" w:cs="Times New Roman"/>
                <w:noProof/>
                <w:webHidden/>
                <w:sz w:val="24"/>
                <w:szCs w:val="24"/>
              </w:rPr>
              <w:instrText xml:space="preserve"> PAGEREF _Toc100278449 \h </w:instrText>
            </w:r>
            <w:r w:rsidRPr="00747E7D">
              <w:rPr>
                <w:rFonts w:ascii="Times New Roman" w:hAnsi="Times New Roman" w:cs="Times New Roman"/>
                <w:noProof/>
                <w:webHidden/>
                <w:sz w:val="24"/>
                <w:szCs w:val="24"/>
              </w:rPr>
            </w:r>
            <w:r w:rsidRPr="00747E7D">
              <w:rPr>
                <w:rFonts w:ascii="Times New Roman" w:hAnsi="Times New Roman" w:cs="Times New Roman"/>
                <w:noProof/>
                <w:webHidden/>
                <w:sz w:val="24"/>
                <w:szCs w:val="24"/>
              </w:rPr>
              <w:fldChar w:fldCharType="separate"/>
            </w:r>
            <w:r w:rsidRPr="00747E7D">
              <w:rPr>
                <w:rFonts w:ascii="Times New Roman" w:hAnsi="Times New Roman" w:cs="Times New Roman"/>
                <w:noProof/>
                <w:webHidden/>
                <w:sz w:val="24"/>
                <w:szCs w:val="24"/>
              </w:rPr>
              <w:t>5</w:t>
            </w:r>
            <w:r w:rsidRPr="00747E7D">
              <w:rPr>
                <w:rFonts w:ascii="Times New Roman" w:hAnsi="Times New Roman" w:cs="Times New Roman"/>
                <w:noProof/>
                <w:webHidden/>
                <w:sz w:val="24"/>
                <w:szCs w:val="24"/>
              </w:rPr>
              <w:fldChar w:fldCharType="end"/>
            </w:r>
          </w:hyperlink>
        </w:p>
        <w:p w14:paraId="750D1DA6" w14:textId="27B7DEA2" w:rsidR="00747E7D" w:rsidRPr="00747E7D" w:rsidRDefault="00747E7D" w:rsidP="00747E7D">
          <w:pPr>
            <w:pStyle w:val="TOC2"/>
            <w:jc w:val="left"/>
            <w:rPr>
              <w:rFonts w:ascii="Times New Roman" w:eastAsiaTheme="minorEastAsia" w:hAnsi="Times New Roman" w:cs="Times New Roman"/>
              <w:noProof/>
              <w:sz w:val="24"/>
              <w:szCs w:val="24"/>
              <w:lang w:eastAsia="ru-RU"/>
            </w:rPr>
          </w:pPr>
          <w:hyperlink w:anchor="_Toc100278450" w:history="1">
            <w:r w:rsidRPr="00747E7D">
              <w:rPr>
                <w:rStyle w:val="Hyperlink"/>
                <w:rFonts w:ascii="Times New Roman" w:hAnsi="Times New Roman" w:cs="Times New Roman"/>
                <w:noProof/>
                <w:sz w:val="24"/>
                <w:szCs w:val="24"/>
              </w:rPr>
              <w:t>6. ЗАКЛЮЧЕНИЕ</w:t>
            </w:r>
            <w:r w:rsidRPr="00747E7D">
              <w:rPr>
                <w:rFonts w:ascii="Times New Roman" w:hAnsi="Times New Roman" w:cs="Times New Roman"/>
                <w:noProof/>
                <w:webHidden/>
                <w:sz w:val="24"/>
                <w:szCs w:val="24"/>
              </w:rPr>
              <w:tab/>
            </w:r>
            <w:r w:rsidRPr="00747E7D">
              <w:rPr>
                <w:rFonts w:ascii="Times New Roman" w:hAnsi="Times New Roman" w:cs="Times New Roman"/>
                <w:noProof/>
                <w:webHidden/>
                <w:sz w:val="24"/>
                <w:szCs w:val="24"/>
              </w:rPr>
              <w:fldChar w:fldCharType="begin"/>
            </w:r>
            <w:r w:rsidRPr="00747E7D">
              <w:rPr>
                <w:rFonts w:ascii="Times New Roman" w:hAnsi="Times New Roman" w:cs="Times New Roman"/>
                <w:noProof/>
                <w:webHidden/>
                <w:sz w:val="24"/>
                <w:szCs w:val="24"/>
              </w:rPr>
              <w:instrText xml:space="preserve"> PAGEREF _Toc100278450 \h </w:instrText>
            </w:r>
            <w:r w:rsidRPr="00747E7D">
              <w:rPr>
                <w:rFonts w:ascii="Times New Roman" w:hAnsi="Times New Roman" w:cs="Times New Roman"/>
                <w:noProof/>
                <w:webHidden/>
                <w:sz w:val="24"/>
                <w:szCs w:val="24"/>
              </w:rPr>
            </w:r>
            <w:r w:rsidRPr="00747E7D">
              <w:rPr>
                <w:rFonts w:ascii="Times New Roman" w:hAnsi="Times New Roman" w:cs="Times New Roman"/>
                <w:noProof/>
                <w:webHidden/>
                <w:sz w:val="24"/>
                <w:szCs w:val="24"/>
              </w:rPr>
              <w:fldChar w:fldCharType="separate"/>
            </w:r>
            <w:r w:rsidRPr="00747E7D">
              <w:rPr>
                <w:rFonts w:ascii="Times New Roman" w:hAnsi="Times New Roman" w:cs="Times New Roman"/>
                <w:noProof/>
                <w:webHidden/>
                <w:sz w:val="24"/>
                <w:szCs w:val="24"/>
              </w:rPr>
              <w:t>7</w:t>
            </w:r>
            <w:r w:rsidRPr="00747E7D">
              <w:rPr>
                <w:rFonts w:ascii="Times New Roman" w:hAnsi="Times New Roman" w:cs="Times New Roman"/>
                <w:noProof/>
                <w:webHidden/>
                <w:sz w:val="24"/>
                <w:szCs w:val="24"/>
              </w:rPr>
              <w:fldChar w:fldCharType="end"/>
            </w:r>
          </w:hyperlink>
        </w:p>
        <w:p w14:paraId="133754B8" w14:textId="041D76E9" w:rsidR="00747E7D" w:rsidRPr="00747E7D" w:rsidRDefault="00747E7D" w:rsidP="00747E7D">
          <w:pPr>
            <w:pStyle w:val="TOC1"/>
            <w:tabs>
              <w:tab w:val="right" w:leader="dot" w:pos="9016"/>
            </w:tabs>
            <w:rPr>
              <w:rFonts w:ascii="Times New Roman" w:eastAsiaTheme="minorEastAsia" w:hAnsi="Times New Roman" w:cs="Times New Roman"/>
              <w:noProof/>
              <w:sz w:val="24"/>
              <w:szCs w:val="24"/>
              <w:lang w:eastAsia="ru-RU"/>
            </w:rPr>
          </w:pPr>
          <w:hyperlink w:anchor="_Toc100278451" w:history="1">
            <w:r w:rsidRPr="00747E7D">
              <w:rPr>
                <w:rStyle w:val="Hyperlink"/>
                <w:rFonts w:ascii="Times New Roman" w:hAnsi="Times New Roman" w:cs="Times New Roman"/>
                <w:noProof/>
                <w:sz w:val="24"/>
                <w:szCs w:val="24"/>
              </w:rPr>
              <w:t>2. БИМАТРИЧНЫЕ ИГРЫ</w:t>
            </w:r>
            <w:r w:rsidRPr="00747E7D">
              <w:rPr>
                <w:rFonts w:ascii="Times New Roman" w:hAnsi="Times New Roman" w:cs="Times New Roman"/>
                <w:noProof/>
                <w:webHidden/>
                <w:sz w:val="24"/>
                <w:szCs w:val="24"/>
              </w:rPr>
              <w:tab/>
            </w:r>
            <w:r w:rsidRPr="00747E7D">
              <w:rPr>
                <w:rFonts w:ascii="Times New Roman" w:hAnsi="Times New Roman" w:cs="Times New Roman"/>
                <w:noProof/>
                <w:webHidden/>
                <w:sz w:val="24"/>
                <w:szCs w:val="24"/>
              </w:rPr>
              <w:fldChar w:fldCharType="begin"/>
            </w:r>
            <w:r w:rsidRPr="00747E7D">
              <w:rPr>
                <w:rFonts w:ascii="Times New Roman" w:hAnsi="Times New Roman" w:cs="Times New Roman"/>
                <w:noProof/>
                <w:webHidden/>
                <w:sz w:val="24"/>
                <w:szCs w:val="24"/>
              </w:rPr>
              <w:instrText xml:space="preserve"> PAGEREF _Toc100278451 \h </w:instrText>
            </w:r>
            <w:r w:rsidRPr="00747E7D">
              <w:rPr>
                <w:rFonts w:ascii="Times New Roman" w:hAnsi="Times New Roman" w:cs="Times New Roman"/>
                <w:noProof/>
                <w:webHidden/>
                <w:sz w:val="24"/>
                <w:szCs w:val="24"/>
              </w:rPr>
            </w:r>
            <w:r w:rsidRPr="00747E7D">
              <w:rPr>
                <w:rFonts w:ascii="Times New Roman" w:hAnsi="Times New Roman" w:cs="Times New Roman"/>
                <w:noProof/>
                <w:webHidden/>
                <w:sz w:val="24"/>
                <w:szCs w:val="24"/>
              </w:rPr>
              <w:fldChar w:fldCharType="separate"/>
            </w:r>
            <w:r w:rsidRPr="00747E7D">
              <w:rPr>
                <w:rFonts w:ascii="Times New Roman" w:hAnsi="Times New Roman" w:cs="Times New Roman"/>
                <w:noProof/>
                <w:webHidden/>
                <w:sz w:val="24"/>
                <w:szCs w:val="24"/>
              </w:rPr>
              <w:t>8</w:t>
            </w:r>
            <w:r w:rsidRPr="00747E7D">
              <w:rPr>
                <w:rFonts w:ascii="Times New Roman" w:hAnsi="Times New Roman" w:cs="Times New Roman"/>
                <w:noProof/>
                <w:webHidden/>
                <w:sz w:val="24"/>
                <w:szCs w:val="24"/>
              </w:rPr>
              <w:fldChar w:fldCharType="end"/>
            </w:r>
          </w:hyperlink>
        </w:p>
        <w:p w14:paraId="4CB9C5D3" w14:textId="1A7B56BD" w:rsidR="00747E7D" w:rsidRPr="00747E7D" w:rsidRDefault="00747E7D" w:rsidP="00747E7D">
          <w:pPr>
            <w:pStyle w:val="TOC2"/>
            <w:jc w:val="left"/>
            <w:rPr>
              <w:rFonts w:ascii="Times New Roman" w:eastAsiaTheme="minorEastAsia" w:hAnsi="Times New Roman" w:cs="Times New Roman"/>
              <w:noProof/>
              <w:sz w:val="24"/>
              <w:szCs w:val="24"/>
              <w:lang w:eastAsia="ru-RU"/>
            </w:rPr>
          </w:pPr>
          <w:hyperlink w:anchor="_Toc100278452" w:history="1">
            <w:r w:rsidRPr="00747E7D">
              <w:rPr>
                <w:rStyle w:val="Hyperlink"/>
                <w:rFonts w:ascii="Times New Roman" w:hAnsi="Times New Roman" w:cs="Times New Roman"/>
                <w:noProof/>
                <w:sz w:val="24"/>
                <w:szCs w:val="24"/>
              </w:rPr>
              <w:t>1. ПОСТАНОВКА ЗАДАЧИ (ФИЗИЧЕСКАЯ МОДЕЛЬ)</w:t>
            </w:r>
            <w:r w:rsidRPr="00747E7D">
              <w:rPr>
                <w:rFonts w:ascii="Times New Roman" w:hAnsi="Times New Roman" w:cs="Times New Roman"/>
                <w:noProof/>
                <w:webHidden/>
                <w:sz w:val="24"/>
                <w:szCs w:val="24"/>
              </w:rPr>
              <w:tab/>
            </w:r>
            <w:r w:rsidRPr="00747E7D">
              <w:rPr>
                <w:rFonts w:ascii="Times New Roman" w:hAnsi="Times New Roman" w:cs="Times New Roman"/>
                <w:noProof/>
                <w:webHidden/>
                <w:sz w:val="24"/>
                <w:szCs w:val="24"/>
              </w:rPr>
              <w:fldChar w:fldCharType="begin"/>
            </w:r>
            <w:r w:rsidRPr="00747E7D">
              <w:rPr>
                <w:rFonts w:ascii="Times New Roman" w:hAnsi="Times New Roman" w:cs="Times New Roman"/>
                <w:noProof/>
                <w:webHidden/>
                <w:sz w:val="24"/>
                <w:szCs w:val="24"/>
              </w:rPr>
              <w:instrText xml:space="preserve"> PAGEREF _Toc100278452 \h </w:instrText>
            </w:r>
            <w:r w:rsidRPr="00747E7D">
              <w:rPr>
                <w:rFonts w:ascii="Times New Roman" w:hAnsi="Times New Roman" w:cs="Times New Roman"/>
                <w:noProof/>
                <w:webHidden/>
                <w:sz w:val="24"/>
                <w:szCs w:val="24"/>
              </w:rPr>
            </w:r>
            <w:r w:rsidRPr="00747E7D">
              <w:rPr>
                <w:rFonts w:ascii="Times New Roman" w:hAnsi="Times New Roman" w:cs="Times New Roman"/>
                <w:noProof/>
                <w:webHidden/>
                <w:sz w:val="24"/>
                <w:szCs w:val="24"/>
              </w:rPr>
              <w:fldChar w:fldCharType="separate"/>
            </w:r>
            <w:r w:rsidRPr="00747E7D">
              <w:rPr>
                <w:rFonts w:ascii="Times New Roman" w:hAnsi="Times New Roman" w:cs="Times New Roman"/>
                <w:noProof/>
                <w:webHidden/>
                <w:sz w:val="24"/>
                <w:szCs w:val="24"/>
              </w:rPr>
              <w:t>8</w:t>
            </w:r>
            <w:r w:rsidRPr="00747E7D">
              <w:rPr>
                <w:rFonts w:ascii="Times New Roman" w:hAnsi="Times New Roman" w:cs="Times New Roman"/>
                <w:noProof/>
                <w:webHidden/>
                <w:sz w:val="24"/>
                <w:szCs w:val="24"/>
              </w:rPr>
              <w:fldChar w:fldCharType="end"/>
            </w:r>
          </w:hyperlink>
        </w:p>
        <w:p w14:paraId="0DE70539" w14:textId="3AAB04C4" w:rsidR="00747E7D" w:rsidRPr="00747E7D" w:rsidRDefault="00747E7D" w:rsidP="00747E7D">
          <w:pPr>
            <w:pStyle w:val="TOC2"/>
            <w:jc w:val="left"/>
            <w:rPr>
              <w:rFonts w:ascii="Times New Roman" w:eastAsiaTheme="minorEastAsia" w:hAnsi="Times New Roman" w:cs="Times New Roman"/>
              <w:noProof/>
              <w:sz w:val="24"/>
              <w:szCs w:val="24"/>
              <w:lang w:eastAsia="ru-RU"/>
            </w:rPr>
          </w:pPr>
          <w:hyperlink w:anchor="_Toc100278453" w:history="1">
            <w:r w:rsidRPr="00747E7D">
              <w:rPr>
                <w:rStyle w:val="Hyperlink"/>
                <w:rFonts w:ascii="Times New Roman" w:hAnsi="Times New Roman" w:cs="Times New Roman"/>
                <w:noProof/>
                <w:sz w:val="24"/>
                <w:szCs w:val="24"/>
              </w:rPr>
              <w:t>2. МАТЕМАТИЧЕСКАЯ МОДЕЛЬ</w:t>
            </w:r>
            <w:r w:rsidRPr="00747E7D">
              <w:rPr>
                <w:rFonts w:ascii="Times New Roman" w:hAnsi="Times New Roman" w:cs="Times New Roman"/>
                <w:noProof/>
                <w:webHidden/>
                <w:sz w:val="24"/>
                <w:szCs w:val="24"/>
              </w:rPr>
              <w:tab/>
            </w:r>
            <w:r w:rsidRPr="00747E7D">
              <w:rPr>
                <w:rFonts w:ascii="Times New Roman" w:hAnsi="Times New Roman" w:cs="Times New Roman"/>
                <w:noProof/>
                <w:webHidden/>
                <w:sz w:val="24"/>
                <w:szCs w:val="24"/>
              </w:rPr>
              <w:fldChar w:fldCharType="begin"/>
            </w:r>
            <w:r w:rsidRPr="00747E7D">
              <w:rPr>
                <w:rFonts w:ascii="Times New Roman" w:hAnsi="Times New Roman" w:cs="Times New Roman"/>
                <w:noProof/>
                <w:webHidden/>
                <w:sz w:val="24"/>
                <w:szCs w:val="24"/>
              </w:rPr>
              <w:instrText xml:space="preserve"> PAGEREF _Toc100278453 \h </w:instrText>
            </w:r>
            <w:r w:rsidRPr="00747E7D">
              <w:rPr>
                <w:rFonts w:ascii="Times New Roman" w:hAnsi="Times New Roman" w:cs="Times New Roman"/>
                <w:noProof/>
                <w:webHidden/>
                <w:sz w:val="24"/>
                <w:szCs w:val="24"/>
              </w:rPr>
            </w:r>
            <w:r w:rsidRPr="00747E7D">
              <w:rPr>
                <w:rFonts w:ascii="Times New Roman" w:hAnsi="Times New Roman" w:cs="Times New Roman"/>
                <w:noProof/>
                <w:webHidden/>
                <w:sz w:val="24"/>
                <w:szCs w:val="24"/>
              </w:rPr>
              <w:fldChar w:fldCharType="separate"/>
            </w:r>
            <w:r w:rsidRPr="00747E7D">
              <w:rPr>
                <w:rFonts w:ascii="Times New Roman" w:hAnsi="Times New Roman" w:cs="Times New Roman"/>
                <w:noProof/>
                <w:webHidden/>
                <w:sz w:val="24"/>
                <w:szCs w:val="24"/>
              </w:rPr>
              <w:t>9</w:t>
            </w:r>
            <w:r w:rsidRPr="00747E7D">
              <w:rPr>
                <w:rFonts w:ascii="Times New Roman" w:hAnsi="Times New Roman" w:cs="Times New Roman"/>
                <w:noProof/>
                <w:webHidden/>
                <w:sz w:val="24"/>
                <w:szCs w:val="24"/>
              </w:rPr>
              <w:fldChar w:fldCharType="end"/>
            </w:r>
          </w:hyperlink>
        </w:p>
        <w:p w14:paraId="72C01FD0" w14:textId="1AF305BF" w:rsidR="00747E7D" w:rsidRPr="00747E7D" w:rsidRDefault="00747E7D" w:rsidP="00747E7D">
          <w:pPr>
            <w:pStyle w:val="TOC2"/>
            <w:jc w:val="left"/>
            <w:rPr>
              <w:rFonts w:ascii="Times New Roman" w:eastAsiaTheme="minorEastAsia" w:hAnsi="Times New Roman" w:cs="Times New Roman"/>
              <w:noProof/>
              <w:sz w:val="24"/>
              <w:szCs w:val="24"/>
              <w:lang w:eastAsia="ru-RU"/>
            </w:rPr>
          </w:pPr>
          <w:hyperlink w:anchor="_Toc100278454" w:history="1">
            <w:r w:rsidRPr="00747E7D">
              <w:rPr>
                <w:rStyle w:val="Hyperlink"/>
                <w:rFonts w:ascii="Times New Roman" w:hAnsi="Times New Roman" w:cs="Times New Roman"/>
                <w:noProof/>
                <w:sz w:val="24"/>
                <w:szCs w:val="24"/>
              </w:rPr>
              <w:t>3. АЛГОРИТМ</w:t>
            </w:r>
            <w:r w:rsidRPr="00747E7D">
              <w:rPr>
                <w:rFonts w:ascii="Times New Roman" w:hAnsi="Times New Roman" w:cs="Times New Roman"/>
                <w:noProof/>
                <w:webHidden/>
                <w:sz w:val="24"/>
                <w:szCs w:val="24"/>
              </w:rPr>
              <w:tab/>
            </w:r>
            <w:r w:rsidRPr="00747E7D">
              <w:rPr>
                <w:rFonts w:ascii="Times New Roman" w:hAnsi="Times New Roman" w:cs="Times New Roman"/>
                <w:noProof/>
                <w:webHidden/>
                <w:sz w:val="24"/>
                <w:szCs w:val="24"/>
              </w:rPr>
              <w:fldChar w:fldCharType="begin"/>
            </w:r>
            <w:r w:rsidRPr="00747E7D">
              <w:rPr>
                <w:rFonts w:ascii="Times New Roman" w:hAnsi="Times New Roman" w:cs="Times New Roman"/>
                <w:noProof/>
                <w:webHidden/>
                <w:sz w:val="24"/>
                <w:szCs w:val="24"/>
              </w:rPr>
              <w:instrText xml:space="preserve"> PAGEREF _Toc100278454 \h </w:instrText>
            </w:r>
            <w:r w:rsidRPr="00747E7D">
              <w:rPr>
                <w:rFonts w:ascii="Times New Roman" w:hAnsi="Times New Roman" w:cs="Times New Roman"/>
                <w:noProof/>
                <w:webHidden/>
                <w:sz w:val="24"/>
                <w:szCs w:val="24"/>
              </w:rPr>
            </w:r>
            <w:r w:rsidRPr="00747E7D">
              <w:rPr>
                <w:rFonts w:ascii="Times New Roman" w:hAnsi="Times New Roman" w:cs="Times New Roman"/>
                <w:noProof/>
                <w:webHidden/>
                <w:sz w:val="24"/>
                <w:szCs w:val="24"/>
              </w:rPr>
              <w:fldChar w:fldCharType="separate"/>
            </w:r>
            <w:r w:rsidRPr="00747E7D">
              <w:rPr>
                <w:rFonts w:ascii="Times New Roman" w:hAnsi="Times New Roman" w:cs="Times New Roman"/>
                <w:noProof/>
                <w:webHidden/>
                <w:sz w:val="24"/>
                <w:szCs w:val="24"/>
              </w:rPr>
              <w:t>9</w:t>
            </w:r>
            <w:r w:rsidRPr="00747E7D">
              <w:rPr>
                <w:rFonts w:ascii="Times New Roman" w:hAnsi="Times New Roman" w:cs="Times New Roman"/>
                <w:noProof/>
                <w:webHidden/>
                <w:sz w:val="24"/>
                <w:szCs w:val="24"/>
              </w:rPr>
              <w:fldChar w:fldCharType="end"/>
            </w:r>
          </w:hyperlink>
        </w:p>
        <w:p w14:paraId="4F917309" w14:textId="04A0DAD1" w:rsidR="00747E7D" w:rsidRPr="00747E7D" w:rsidRDefault="00747E7D" w:rsidP="00747E7D">
          <w:pPr>
            <w:pStyle w:val="TOC2"/>
            <w:jc w:val="left"/>
            <w:rPr>
              <w:rFonts w:ascii="Times New Roman" w:eastAsiaTheme="minorEastAsia" w:hAnsi="Times New Roman" w:cs="Times New Roman"/>
              <w:noProof/>
              <w:sz w:val="24"/>
              <w:szCs w:val="24"/>
              <w:lang w:eastAsia="ru-RU"/>
            </w:rPr>
          </w:pPr>
          <w:hyperlink w:anchor="_Toc100278455" w:history="1">
            <w:r w:rsidRPr="00747E7D">
              <w:rPr>
                <w:rStyle w:val="Hyperlink"/>
                <w:rFonts w:ascii="Times New Roman" w:hAnsi="Times New Roman" w:cs="Times New Roman"/>
                <w:noProof/>
                <w:sz w:val="24"/>
                <w:szCs w:val="24"/>
              </w:rPr>
              <w:t xml:space="preserve">5.2 </w:t>
            </w:r>
            <w:r w:rsidRPr="00747E7D">
              <w:rPr>
                <w:rStyle w:val="Hyperlink"/>
                <w:rFonts w:ascii="Times New Roman" w:hAnsi="Times New Roman" w:cs="Times New Roman"/>
                <w:noProof/>
                <w:sz w:val="24"/>
                <w:szCs w:val="24"/>
                <w:lang w:val="en-US"/>
              </w:rPr>
              <w:t>MS</w:t>
            </w:r>
            <w:r w:rsidRPr="00747E7D">
              <w:rPr>
                <w:rStyle w:val="Hyperlink"/>
                <w:rFonts w:ascii="Times New Roman" w:hAnsi="Times New Roman" w:cs="Times New Roman"/>
                <w:noProof/>
                <w:sz w:val="24"/>
                <w:szCs w:val="24"/>
              </w:rPr>
              <w:t xml:space="preserve"> </w:t>
            </w:r>
            <w:r w:rsidRPr="00747E7D">
              <w:rPr>
                <w:rStyle w:val="Hyperlink"/>
                <w:rFonts w:ascii="Times New Roman" w:hAnsi="Times New Roman" w:cs="Times New Roman"/>
                <w:noProof/>
                <w:sz w:val="24"/>
                <w:szCs w:val="24"/>
                <w:lang w:val="en-US"/>
              </w:rPr>
              <w:t>EXCEL</w:t>
            </w:r>
            <w:r w:rsidRPr="00747E7D">
              <w:rPr>
                <w:rFonts w:ascii="Times New Roman" w:hAnsi="Times New Roman" w:cs="Times New Roman"/>
                <w:noProof/>
                <w:webHidden/>
                <w:sz w:val="24"/>
                <w:szCs w:val="24"/>
              </w:rPr>
              <w:tab/>
            </w:r>
            <w:r w:rsidRPr="00747E7D">
              <w:rPr>
                <w:rFonts w:ascii="Times New Roman" w:hAnsi="Times New Roman" w:cs="Times New Roman"/>
                <w:noProof/>
                <w:webHidden/>
                <w:sz w:val="24"/>
                <w:szCs w:val="24"/>
              </w:rPr>
              <w:fldChar w:fldCharType="begin"/>
            </w:r>
            <w:r w:rsidRPr="00747E7D">
              <w:rPr>
                <w:rFonts w:ascii="Times New Roman" w:hAnsi="Times New Roman" w:cs="Times New Roman"/>
                <w:noProof/>
                <w:webHidden/>
                <w:sz w:val="24"/>
                <w:szCs w:val="24"/>
              </w:rPr>
              <w:instrText xml:space="preserve"> PAGEREF _Toc100278455 \h </w:instrText>
            </w:r>
            <w:r w:rsidRPr="00747E7D">
              <w:rPr>
                <w:rFonts w:ascii="Times New Roman" w:hAnsi="Times New Roman" w:cs="Times New Roman"/>
                <w:noProof/>
                <w:webHidden/>
                <w:sz w:val="24"/>
                <w:szCs w:val="24"/>
              </w:rPr>
            </w:r>
            <w:r w:rsidRPr="00747E7D">
              <w:rPr>
                <w:rFonts w:ascii="Times New Roman" w:hAnsi="Times New Roman" w:cs="Times New Roman"/>
                <w:noProof/>
                <w:webHidden/>
                <w:sz w:val="24"/>
                <w:szCs w:val="24"/>
              </w:rPr>
              <w:fldChar w:fldCharType="separate"/>
            </w:r>
            <w:r w:rsidRPr="00747E7D">
              <w:rPr>
                <w:rFonts w:ascii="Times New Roman" w:hAnsi="Times New Roman" w:cs="Times New Roman"/>
                <w:noProof/>
                <w:webHidden/>
                <w:sz w:val="24"/>
                <w:szCs w:val="24"/>
              </w:rPr>
              <w:t>10</w:t>
            </w:r>
            <w:r w:rsidRPr="00747E7D">
              <w:rPr>
                <w:rFonts w:ascii="Times New Roman" w:hAnsi="Times New Roman" w:cs="Times New Roman"/>
                <w:noProof/>
                <w:webHidden/>
                <w:sz w:val="24"/>
                <w:szCs w:val="24"/>
              </w:rPr>
              <w:fldChar w:fldCharType="end"/>
            </w:r>
          </w:hyperlink>
        </w:p>
        <w:p w14:paraId="19F6FF82" w14:textId="35631EC4" w:rsidR="00747E7D" w:rsidRPr="00747E7D" w:rsidRDefault="00747E7D" w:rsidP="00747E7D">
          <w:pPr>
            <w:pStyle w:val="TOC2"/>
            <w:jc w:val="left"/>
            <w:rPr>
              <w:rFonts w:ascii="Times New Roman" w:eastAsiaTheme="minorEastAsia" w:hAnsi="Times New Roman" w:cs="Times New Roman"/>
              <w:noProof/>
              <w:sz w:val="24"/>
              <w:szCs w:val="24"/>
              <w:lang w:eastAsia="ru-RU"/>
            </w:rPr>
          </w:pPr>
          <w:hyperlink w:anchor="_Toc100278456" w:history="1">
            <w:r w:rsidRPr="00747E7D">
              <w:rPr>
                <w:rStyle w:val="Hyperlink"/>
                <w:rFonts w:ascii="Times New Roman" w:hAnsi="Times New Roman" w:cs="Times New Roman"/>
                <w:noProof/>
                <w:sz w:val="24"/>
                <w:szCs w:val="24"/>
              </w:rPr>
              <w:t>ЗАКЛЮЧЕНИЕ</w:t>
            </w:r>
            <w:r w:rsidRPr="00747E7D">
              <w:rPr>
                <w:rFonts w:ascii="Times New Roman" w:hAnsi="Times New Roman" w:cs="Times New Roman"/>
                <w:noProof/>
                <w:webHidden/>
                <w:sz w:val="24"/>
                <w:szCs w:val="24"/>
              </w:rPr>
              <w:tab/>
            </w:r>
            <w:r w:rsidRPr="00747E7D">
              <w:rPr>
                <w:rFonts w:ascii="Times New Roman" w:hAnsi="Times New Roman" w:cs="Times New Roman"/>
                <w:noProof/>
                <w:webHidden/>
                <w:sz w:val="24"/>
                <w:szCs w:val="24"/>
              </w:rPr>
              <w:fldChar w:fldCharType="begin"/>
            </w:r>
            <w:r w:rsidRPr="00747E7D">
              <w:rPr>
                <w:rFonts w:ascii="Times New Roman" w:hAnsi="Times New Roman" w:cs="Times New Roman"/>
                <w:noProof/>
                <w:webHidden/>
                <w:sz w:val="24"/>
                <w:szCs w:val="24"/>
              </w:rPr>
              <w:instrText xml:space="preserve"> PAGEREF _Toc100278456 \h </w:instrText>
            </w:r>
            <w:r w:rsidRPr="00747E7D">
              <w:rPr>
                <w:rFonts w:ascii="Times New Roman" w:hAnsi="Times New Roman" w:cs="Times New Roman"/>
                <w:noProof/>
                <w:webHidden/>
                <w:sz w:val="24"/>
                <w:szCs w:val="24"/>
              </w:rPr>
            </w:r>
            <w:r w:rsidRPr="00747E7D">
              <w:rPr>
                <w:rFonts w:ascii="Times New Roman" w:hAnsi="Times New Roman" w:cs="Times New Roman"/>
                <w:noProof/>
                <w:webHidden/>
                <w:sz w:val="24"/>
                <w:szCs w:val="24"/>
              </w:rPr>
              <w:fldChar w:fldCharType="separate"/>
            </w:r>
            <w:r w:rsidRPr="00747E7D">
              <w:rPr>
                <w:rFonts w:ascii="Times New Roman" w:hAnsi="Times New Roman" w:cs="Times New Roman"/>
                <w:noProof/>
                <w:webHidden/>
                <w:sz w:val="24"/>
                <w:szCs w:val="24"/>
              </w:rPr>
              <w:t>12</w:t>
            </w:r>
            <w:r w:rsidRPr="00747E7D">
              <w:rPr>
                <w:rFonts w:ascii="Times New Roman" w:hAnsi="Times New Roman" w:cs="Times New Roman"/>
                <w:noProof/>
                <w:webHidden/>
                <w:sz w:val="24"/>
                <w:szCs w:val="24"/>
              </w:rPr>
              <w:fldChar w:fldCharType="end"/>
            </w:r>
          </w:hyperlink>
        </w:p>
        <w:p w14:paraId="33B4CC89" w14:textId="26FB3795" w:rsidR="00747E7D" w:rsidRPr="00747E7D" w:rsidRDefault="00747E7D" w:rsidP="00747E7D">
          <w:pPr>
            <w:pStyle w:val="TOC1"/>
            <w:tabs>
              <w:tab w:val="right" w:leader="dot" w:pos="9016"/>
            </w:tabs>
            <w:rPr>
              <w:rFonts w:ascii="Times New Roman" w:eastAsiaTheme="minorEastAsia" w:hAnsi="Times New Roman" w:cs="Times New Roman"/>
              <w:noProof/>
              <w:sz w:val="24"/>
              <w:szCs w:val="24"/>
              <w:lang w:eastAsia="ru-RU"/>
            </w:rPr>
          </w:pPr>
          <w:hyperlink w:anchor="_Toc100278457" w:history="1">
            <w:r w:rsidRPr="00747E7D">
              <w:rPr>
                <w:rStyle w:val="Hyperlink"/>
                <w:rFonts w:ascii="Times New Roman" w:hAnsi="Times New Roman" w:cs="Times New Roman"/>
                <w:noProof/>
                <w:sz w:val="24"/>
                <w:szCs w:val="24"/>
              </w:rPr>
              <w:t>3. РИСК</w:t>
            </w:r>
            <w:r w:rsidRPr="00747E7D">
              <w:rPr>
                <w:rFonts w:ascii="Times New Roman" w:hAnsi="Times New Roman" w:cs="Times New Roman"/>
                <w:noProof/>
                <w:webHidden/>
                <w:sz w:val="24"/>
                <w:szCs w:val="24"/>
              </w:rPr>
              <w:tab/>
            </w:r>
            <w:r w:rsidRPr="00747E7D">
              <w:rPr>
                <w:rFonts w:ascii="Times New Roman" w:hAnsi="Times New Roman" w:cs="Times New Roman"/>
                <w:noProof/>
                <w:webHidden/>
                <w:sz w:val="24"/>
                <w:szCs w:val="24"/>
              </w:rPr>
              <w:fldChar w:fldCharType="begin"/>
            </w:r>
            <w:r w:rsidRPr="00747E7D">
              <w:rPr>
                <w:rFonts w:ascii="Times New Roman" w:hAnsi="Times New Roman" w:cs="Times New Roman"/>
                <w:noProof/>
                <w:webHidden/>
                <w:sz w:val="24"/>
                <w:szCs w:val="24"/>
              </w:rPr>
              <w:instrText xml:space="preserve"> PAGEREF _Toc100278457 \h </w:instrText>
            </w:r>
            <w:r w:rsidRPr="00747E7D">
              <w:rPr>
                <w:rFonts w:ascii="Times New Roman" w:hAnsi="Times New Roman" w:cs="Times New Roman"/>
                <w:noProof/>
                <w:webHidden/>
                <w:sz w:val="24"/>
                <w:szCs w:val="24"/>
              </w:rPr>
            </w:r>
            <w:r w:rsidRPr="00747E7D">
              <w:rPr>
                <w:rFonts w:ascii="Times New Roman" w:hAnsi="Times New Roman" w:cs="Times New Roman"/>
                <w:noProof/>
                <w:webHidden/>
                <w:sz w:val="24"/>
                <w:szCs w:val="24"/>
              </w:rPr>
              <w:fldChar w:fldCharType="separate"/>
            </w:r>
            <w:r w:rsidRPr="00747E7D">
              <w:rPr>
                <w:rFonts w:ascii="Times New Roman" w:hAnsi="Times New Roman" w:cs="Times New Roman"/>
                <w:noProof/>
                <w:webHidden/>
                <w:sz w:val="24"/>
                <w:szCs w:val="24"/>
              </w:rPr>
              <w:t>13</w:t>
            </w:r>
            <w:r w:rsidRPr="00747E7D">
              <w:rPr>
                <w:rFonts w:ascii="Times New Roman" w:hAnsi="Times New Roman" w:cs="Times New Roman"/>
                <w:noProof/>
                <w:webHidden/>
                <w:sz w:val="24"/>
                <w:szCs w:val="24"/>
              </w:rPr>
              <w:fldChar w:fldCharType="end"/>
            </w:r>
          </w:hyperlink>
        </w:p>
        <w:p w14:paraId="3A1760FD" w14:textId="09A36FC1" w:rsidR="00747E7D" w:rsidRPr="00747E7D" w:rsidRDefault="00747E7D" w:rsidP="00747E7D">
          <w:pPr>
            <w:pStyle w:val="TOC2"/>
            <w:jc w:val="left"/>
            <w:rPr>
              <w:rFonts w:ascii="Times New Roman" w:eastAsiaTheme="minorEastAsia" w:hAnsi="Times New Roman" w:cs="Times New Roman"/>
              <w:noProof/>
              <w:sz w:val="24"/>
              <w:szCs w:val="24"/>
              <w:lang w:eastAsia="ru-RU"/>
            </w:rPr>
          </w:pPr>
          <w:hyperlink w:anchor="_Toc100278458" w:history="1">
            <w:r w:rsidRPr="00747E7D">
              <w:rPr>
                <w:rStyle w:val="Hyperlink"/>
                <w:rFonts w:ascii="Times New Roman" w:hAnsi="Times New Roman" w:cs="Times New Roman"/>
                <w:noProof/>
                <w:sz w:val="24"/>
                <w:szCs w:val="24"/>
              </w:rPr>
              <w:t>1. ПОСТАНОВКА ЗАДАЧИ (ФИЗИЧЕСКАЯ МОДЕЛЬ)</w:t>
            </w:r>
            <w:r w:rsidRPr="00747E7D">
              <w:rPr>
                <w:rFonts w:ascii="Times New Roman" w:hAnsi="Times New Roman" w:cs="Times New Roman"/>
                <w:noProof/>
                <w:webHidden/>
                <w:sz w:val="24"/>
                <w:szCs w:val="24"/>
              </w:rPr>
              <w:tab/>
            </w:r>
            <w:r w:rsidRPr="00747E7D">
              <w:rPr>
                <w:rFonts w:ascii="Times New Roman" w:hAnsi="Times New Roman" w:cs="Times New Roman"/>
                <w:noProof/>
                <w:webHidden/>
                <w:sz w:val="24"/>
                <w:szCs w:val="24"/>
              </w:rPr>
              <w:fldChar w:fldCharType="begin"/>
            </w:r>
            <w:r w:rsidRPr="00747E7D">
              <w:rPr>
                <w:rFonts w:ascii="Times New Roman" w:hAnsi="Times New Roman" w:cs="Times New Roman"/>
                <w:noProof/>
                <w:webHidden/>
                <w:sz w:val="24"/>
                <w:szCs w:val="24"/>
              </w:rPr>
              <w:instrText xml:space="preserve"> PAGEREF _Toc100278458 \h </w:instrText>
            </w:r>
            <w:r w:rsidRPr="00747E7D">
              <w:rPr>
                <w:rFonts w:ascii="Times New Roman" w:hAnsi="Times New Roman" w:cs="Times New Roman"/>
                <w:noProof/>
                <w:webHidden/>
                <w:sz w:val="24"/>
                <w:szCs w:val="24"/>
              </w:rPr>
            </w:r>
            <w:r w:rsidRPr="00747E7D">
              <w:rPr>
                <w:rFonts w:ascii="Times New Roman" w:hAnsi="Times New Roman" w:cs="Times New Roman"/>
                <w:noProof/>
                <w:webHidden/>
                <w:sz w:val="24"/>
                <w:szCs w:val="24"/>
              </w:rPr>
              <w:fldChar w:fldCharType="separate"/>
            </w:r>
            <w:r w:rsidRPr="00747E7D">
              <w:rPr>
                <w:rFonts w:ascii="Times New Roman" w:hAnsi="Times New Roman" w:cs="Times New Roman"/>
                <w:noProof/>
                <w:webHidden/>
                <w:sz w:val="24"/>
                <w:szCs w:val="24"/>
              </w:rPr>
              <w:t>13</w:t>
            </w:r>
            <w:r w:rsidRPr="00747E7D">
              <w:rPr>
                <w:rFonts w:ascii="Times New Roman" w:hAnsi="Times New Roman" w:cs="Times New Roman"/>
                <w:noProof/>
                <w:webHidden/>
                <w:sz w:val="24"/>
                <w:szCs w:val="24"/>
              </w:rPr>
              <w:fldChar w:fldCharType="end"/>
            </w:r>
          </w:hyperlink>
        </w:p>
        <w:p w14:paraId="2DF08CBF" w14:textId="1CD2B843" w:rsidR="00747E7D" w:rsidRPr="00747E7D" w:rsidRDefault="00747E7D" w:rsidP="00747E7D">
          <w:pPr>
            <w:pStyle w:val="TOC1"/>
            <w:tabs>
              <w:tab w:val="right" w:leader="dot" w:pos="9016"/>
            </w:tabs>
            <w:rPr>
              <w:rFonts w:ascii="Times New Roman" w:eastAsiaTheme="minorEastAsia" w:hAnsi="Times New Roman" w:cs="Times New Roman"/>
              <w:noProof/>
              <w:sz w:val="24"/>
              <w:szCs w:val="24"/>
              <w:lang w:eastAsia="ru-RU"/>
            </w:rPr>
          </w:pPr>
          <w:hyperlink w:anchor="_Toc100278459" w:history="1">
            <w:r w:rsidRPr="00747E7D">
              <w:rPr>
                <w:rStyle w:val="Hyperlink"/>
                <w:rFonts w:ascii="Times New Roman" w:hAnsi="Times New Roman" w:cs="Times New Roman"/>
                <w:noProof/>
                <w:sz w:val="24"/>
                <w:szCs w:val="24"/>
              </w:rPr>
              <w:t xml:space="preserve">3. </w:t>
            </w:r>
            <w:r w:rsidRPr="00747E7D">
              <w:rPr>
                <w:rStyle w:val="Hyperlink"/>
                <w:rFonts w:ascii="Times New Roman" w:hAnsi="Times New Roman" w:cs="Times New Roman"/>
                <w:noProof/>
                <w:sz w:val="24"/>
                <w:szCs w:val="24"/>
                <w:lang w:val="en-US"/>
              </w:rPr>
              <w:t>MS</w:t>
            </w:r>
            <w:r w:rsidRPr="00747E7D">
              <w:rPr>
                <w:rStyle w:val="Hyperlink"/>
                <w:rFonts w:ascii="Times New Roman" w:hAnsi="Times New Roman" w:cs="Times New Roman"/>
                <w:noProof/>
                <w:sz w:val="24"/>
                <w:szCs w:val="24"/>
              </w:rPr>
              <w:t xml:space="preserve"> </w:t>
            </w:r>
            <w:r w:rsidRPr="00747E7D">
              <w:rPr>
                <w:rStyle w:val="Hyperlink"/>
                <w:rFonts w:ascii="Times New Roman" w:hAnsi="Times New Roman" w:cs="Times New Roman"/>
                <w:noProof/>
                <w:sz w:val="24"/>
                <w:szCs w:val="24"/>
                <w:lang w:val="en-US"/>
              </w:rPr>
              <w:t>EXCEL</w:t>
            </w:r>
            <w:r w:rsidRPr="00747E7D">
              <w:rPr>
                <w:rFonts w:ascii="Times New Roman" w:hAnsi="Times New Roman" w:cs="Times New Roman"/>
                <w:noProof/>
                <w:webHidden/>
                <w:sz w:val="24"/>
                <w:szCs w:val="24"/>
              </w:rPr>
              <w:tab/>
            </w:r>
            <w:r w:rsidRPr="00747E7D">
              <w:rPr>
                <w:rFonts w:ascii="Times New Roman" w:hAnsi="Times New Roman" w:cs="Times New Roman"/>
                <w:noProof/>
                <w:webHidden/>
                <w:sz w:val="24"/>
                <w:szCs w:val="24"/>
              </w:rPr>
              <w:fldChar w:fldCharType="begin"/>
            </w:r>
            <w:r w:rsidRPr="00747E7D">
              <w:rPr>
                <w:rFonts w:ascii="Times New Roman" w:hAnsi="Times New Roman" w:cs="Times New Roman"/>
                <w:noProof/>
                <w:webHidden/>
                <w:sz w:val="24"/>
                <w:szCs w:val="24"/>
              </w:rPr>
              <w:instrText xml:space="preserve"> PAGEREF _Toc100278459 \h </w:instrText>
            </w:r>
            <w:r w:rsidRPr="00747E7D">
              <w:rPr>
                <w:rFonts w:ascii="Times New Roman" w:hAnsi="Times New Roman" w:cs="Times New Roman"/>
                <w:noProof/>
                <w:webHidden/>
                <w:sz w:val="24"/>
                <w:szCs w:val="24"/>
              </w:rPr>
            </w:r>
            <w:r w:rsidRPr="00747E7D">
              <w:rPr>
                <w:rFonts w:ascii="Times New Roman" w:hAnsi="Times New Roman" w:cs="Times New Roman"/>
                <w:noProof/>
                <w:webHidden/>
                <w:sz w:val="24"/>
                <w:szCs w:val="24"/>
              </w:rPr>
              <w:fldChar w:fldCharType="separate"/>
            </w:r>
            <w:r w:rsidRPr="00747E7D">
              <w:rPr>
                <w:rFonts w:ascii="Times New Roman" w:hAnsi="Times New Roman" w:cs="Times New Roman"/>
                <w:noProof/>
                <w:webHidden/>
                <w:sz w:val="24"/>
                <w:szCs w:val="24"/>
              </w:rPr>
              <w:t>16</w:t>
            </w:r>
            <w:r w:rsidRPr="00747E7D">
              <w:rPr>
                <w:rFonts w:ascii="Times New Roman" w:hAnsi="Times New Roman" w:cs="Times New Roman"/>
                <w:noProof/>
                <w:webHidden/>
                <w:sz w:val="24"/>
                <w:szCs w:val="24"/>
              </w:rPr>
              <w:fldChar w:fldCharType="end"/>
            </w:r>
          </w:hyperlink>
        </w:p>
        <w:p w14:paraId="00545621" w14:textId="0ECC8E6D" w:rsidR="00747E7D" w:rsidRPr="00747E7D" w:rsidRDefault="00747E7D" w:rsidP="00747E7D">
          <w:pPr>
            <w:pStyle w:val="TOC1"/>
            <w:tabs>
              <w:tab w:val="right" w:leader="dot" w:pos="9016"/>
            </w:tabs>
            <w:rPr>
              <w:rFonts w:ascii="Times New Roman" w:eastAsiaTheme="minorEastAsia" w:hAnsi="Times New Roman" w:cs="Times New Roman"/>
              <w:noProof/>
              <w:sz w:val="24"/>
              <w:szCs w:val="24"/>
              <w:lang w:eastAsia="ru-RU"/>
            </w:rPr>
          </w:pPr>
          <w:hyperlink w:anchor="_Toc100278460" w:history="1">
            <w:r w:rsidRPr="00747E7D">
              <w:rPr>
                <w:rStyle w:val="Hyperlink"/>
                <w:rFonts w:ascii="Times New Roman" w:hAnsi="Times New Roman" w:cs="Times New Roman"/>
                <w:noProof/>
                <w:sz w:val="24"/>
                <w:szCs w:val="24"/>
              </w:rPr>
              <w:t>4. ЗАДАЧА 2 С КОДОМ</w:t>
            </w:r>
            <w:r w:rsidRPr="00747E7D">
              <w:rPr>
                <w:rFonts w:ascii="Times New Roman" w:hAnsi="Times New Roman" w:cs="Times New Roman"/>
                <w:noProof/>
                <w:webHidden/>
                <w:sz w:val="24"/>
                <w:szCs w:val="24"/>
              </w:rPr>
              <w:tab/>
            </w:r>
            <w:r w:rsidRPr="00747E7D">
              <w:rPr>
                <w:rFonts w:ascii="Times New Roman" w:hAnsi="Times New Roman" w:cs="Times New Roman"/>
                <w:noProof/>
                <w:webHidden/>
                <w:sz w:val="24"/>
                <w:szCs w:val="24"/>
              </w:rPr>
              <w:fldChar w:fldCharType="begin"/>
            </w:r>
            <w:r w:rsidRPr="00747E7D">
              <w:rPr>
                <w:rFonts w:ascii="Times New Roman" w:hAnsi="Times New Roman" w:cs="Times New Roman"/>
                <w:noProof/>
                <w:webHidden/>
                <w:sz w:val="24"/>
                <w:szCs w:val="24"/>
              </w:rPr>
              <w:instrText xml:space="preserve"> PAGEREF _Toc100278460 \h </w:instrText>
            </w:r>
            <w:r w:rsidRPr="00747E7D">
              <w:rPr>
                <w:rFonts w:ascii="Times New Roman" w:hAnsi="Times New Roman" w:cs="Times New Roman"/>
                <w:noProof/>
                <w:webHidden/>
                <w:sz w:val="24"/>
                <w:szCs w:val="24"/>
              </w:rPr>
            </w:r>
            <w:r w:rsidRPr="00747E7D">
              <w:rPr>
                <w:rFonts w:ascii="Times New Roman" w:hAnsi="Times New Roman" w:cs="Times New Roman"/>
                <w:noProof/>
                <w:webHidden/>
                <w:sz w:val="24"/>
                <w:szCs w:val="24"/>
              </w:rPr>
              <w:fldChar w:fldCharType="separate"/>
            </w:r>
            <w:r w:rsidRPr="00747E7D">
              <w:rPr>
                <w:rFonts w:ascii="Times New Roman" w:hAnsi="Times New Roman" w:cs="Times New Roman"/>
                <w:noProof/>
                <w:webHidden/>
                <w:sz w:val="24"/>
                <w:szCs w:val="24"/>
              </w:rPr>
              <w:t>18</w:t>
            </w:r>
            <w:r w:rsidRPr="00747E7D">
              <w:rPr>
                <w:rFonts w:ascii="Times New Roman" w:hAnsi="Times New Roman" w:cs="Times New Roman"/>
                <w:noProof/>
                <w:webHidden/>
                <w:sz w:val="24"/>
                <w:szCs w:val="24"/>
              </w:rPr>
              <w:fldChar w:fldCharType="end"/>
            </w:r>
          </w:hyperlink>
        </w:p>
        <w:p w14:paraId="3E78E231" w14:textId="773C9DEE" w:rsidR="00747E7D" w:rsidRPr="00747E7D" w:rsidRDefault="00747E7D" w:rsidP="00747E7D">
          <w:pPr>
            <w:pStyle w:val="TOC1"/>
            <w:tabs>
              <w:tab w:val="right" w:leader="dot" w:pos="9016"/>
            </w:tabs>
            <w:rPr>
              <w:rFonts w:ascii="Times New Roman" w:eastAsiaTheme="minorEastAsia" w:hAnsi="Times New Roman" w:cs="Times New Roman"/>
              <w:noProof/>
              <w:sz w:val="24"/>
              <w:szCs w:val="24"/>
              <w:lang w:eastAsia="ru-RU"/>
            </w:rPr>
          </w:pPr>
          <w:hyperlink w:anchor="_Toc100278461" w:history="1">
            <w:r w:rsidRPr="00747E7D">
              <w:rPr>
                <w:rStyle w:val="Hyperlink"/>
                <w:rFonts w:ascii="Times New Roman" w:hAnsi="Times New Roman" w:cs="Times New Roman"/>
                <w:i/>
                <w:iCs/>
                <w:noProof/>
                <w:sz w:val="24"/>
                <w:szCs w:val="24"/>
              </w:rPr>
              <w:t>5</w:t>
            </w:r>
            <w:r w:rsidRPr="00747E7D">
              <w:rPr>
                <w:rStyle w:val="Hyperlink"/>
                <w:rFonts w:ascii="Times New Roman" w:hAnsi="Times New Roman" w:cs="Times New Roman"/>
                <w:noProof/>
                <w:sz w:val="24"/>
                <w:szCs w:val="24"/>
              </w:rPr>
              <w:t>. ЗАКЛЮЧЕНИЕ</w:t>
            </w:r>
            <w:r w:rsidRPr="00747E7D">
              <w:rPr>
                <w:rFonts w:ascii="Times New Roman" w:hAnsi="Times New Roman" w:cs="Times New Roman"/>
                <w:noProof/>
                <w:webHidden/>
                <w:sz w:val="24"/>
                <w:szCs w:val="24"/>
              </w:rPr>
              <w:tab/>
            </w:r>
            <w:r w:rsidRPr="00747E7D">
              <w:rPr>
                <w:rFonts w:ascii="Times New Roman" w:hAnsi="Times New Roman" w:cs="Times New Roman"/>
                <w:noProof/>
                <w:webHidden/>
                <w:sz w:val="24"/>
                <w:szCs w:val="24"/>
              </w:rPr>
              <w:fldChar w:fldCharType="begin"/>
            </w:r>
            <w:r w:rsidRPr="00747E7D">
              <w:rPr>
                <w:rFonts w:ascii="Times New Roman" w:hAnsi="Times New Roman" w:cs="Times New Roman"/>
                <w:noProof/>
                <w:webHidden/>
                <w:sz w:val="24"/>
                <w:szCs w:val="24"/>
              </w:rPr>
              <w:instrText xml:space="preserve"> PAGEREF _Toc100278461 \h </w:instrText>
            </w:r>
            <w:r w:rsidRPr="00747E7D">
              <w:rPr>
                <w:rFonts w:ascii="Times New Roman" w:hAnsi="Times New Roman" w:cs="Times New Roman"/>
                <w:noProof/>
                <w:webHidden/>
                <w:sz w:val="24"/>
                <w:szCs w:val="24"/>
              </w:rPr>
            </w:r>
            <w:r w:rsidRPr="00747E7D">
              <w:rPr>
                <w:rFonts w:ascii="Times New Roman" w:hAnsi="Times New Roman" w:cs="Times New Roman"/>
                <w:noProof/>
                <w:webHidden/>
                <w:sz w:val="24"/>
                <w:szCs w:val="24"/>
              </w:rPr>
              <w:fldChar w:fldCharType="separate"/>
            </w:r>
            <w:r w:rsidRPr="00747E7D">
              <w:rPr>
                <w:rFonts w:ascii="Times New Roman" w:hAnsi="Times New Roman" w:cs="Times New Roman"/>
                <w:noProof/>
                <w:webHidden/>
                <w:sz w:val="24"/>
                <w:szCs w:val="24"/>
              </w:rPr>
              <w:t>20</w:t>
            </w:r>
            <w:r w:rsidRPr="00747E7D">
              <w:rPr>
                <w:rFonts w:ascii="Times New Roman" w:hAnsi="Times New Roman" w:cs="Times New Roman"/>
                <w:noProof/>
                <w:webHidden/>
                <w:sz w:val="24"/>
                <w:szCs w:val="24"/>
              </w:rPr>
              <w:fldChar w:fldCharType="end"/>
            </w:r>
          </w:hyperlink>
        </w:p>
        <w:p w14:paraId="3E8A401A" w14:textId="7C49CDC5" w:rsidR="00747E7D" w:rsidRPr="00747E7D" w:rsidRDefault="00747E7D" w:rsidP="00747E7D">
          <w:pPr>
            <w:pStyle w:val="TOC1"/>
            <w:tabs>
              <w:tab w:val="right" w:leader="dot" w:pos="9016"/>
            </w:tabs>
            <w:rPr>
              <w:rFonts w:ascii="Times New Roman" w:eastAsiaTheme="minorEastAsia" w:hAnsi="Times New Roman" w:cs="Times New Roman"/>
              <w:noProof/>
              <w:sz w:val="24"/>
              <w:szCs w:val="24"/>
              <w:lang w:eastAsia="ru-RU"/>
            </w:rPr>
          </w:pPr>
          <w:hyperlink w:anchor="_Toc100278462" w:history="1">
            <w:r w:rsidRPr="00747E7D">
              <w:rPr>
                <w:rStyle w:val="Hyperlink"/>
                <w:rFonts w:ascii="Times New Roman" w:eastAsia="Calibri" w:hAnsi="Times New Roman" w:cs="Times New Roman"/>
                <w:noProof/>
                <w:sz w:val="24"/>
                <w:szCs w:val="24"/>
                <w:lang w:eastAsia="ru-RU"/>
              </w:rPr>
              <w:t>4. ИГРЫ О ПРИНЯТИИ ОПТИМАЛЬНОГО</w:t>
            </w:r>
            <w:r>
              <w:rPr>
                <w:rStyle w:val="Hyperlink"/>
                <w:rFonts w:ascii="Times New Roman" w:eastAsia="Calibri" w:hAnsi="Times New Roman" w:cs="Times New Roman"/>
                <w:noProof/>
                <w:sz w:val="24"/>
                <w:szCs w:val="24"/>
                <w:lang w:eastAsia="ru-RU"/>
              </w:rPr>
              <w:t xml:space="preserve"> </w:t>
            </w:r>
            <w:r w:rsidRPr="00747E7D">
              <w:rPr>
                <w:rStyle w:val="Hyperlink"/>
                <w:rFonts w:ascii="Times New Roman" w:eastAsia="Calibri" w:hAnsi="Times New Roman" w:cs="Times New Roman"/>
                <w:noProof/>
                <w:sz w:val="24"/>
                <w:szCs w:val="24"/>
                <w:lang w:eastAsia="ru-RU"/>
              </w:rPr>
              <w:t>РЕШЕНИЯ В УСЛОВИЯХ НЕОПРЕДЕЛЁННОСТИ</w:t>
            </w:r>
            <w:r w:rsidRPr="00747E7D">
              <w:rPr>
                <w:rFonts w:ascii="Times New Roman" w:hAnsi="Times New Roman" w:cs="Times New Roman"/>
                <w:noProof/>
                <w:webHidden/>
                <w:sz w:val="24"/>
                <w:szCs w:val="24"/>
              </w:rPr>
              <w:tab/>
            </w:r>
            <w:r w:rsidRPr="00747E7D">
              <w:rPr>
                <w:rFonts w:ascii="Times New Roman" w:hAnsi="Times New Roman" w:cs="Times New Roman"/>
                <w:noProof/>
                <w:webHidden/>
                <w:sz w:val="24"/>
                <w:szCs w:val="24"/>
              </w:rPr>
              <w:fldChar w:fldCharType="begin"/>
            </w:r>
            <w:r w:rsidRPr="00747E7D">
              <w:rPr>
                <w:rFonts w:ascii="Times New Roman" w:hAnsi="Times New Roman" w:cs="Times New Roman"/>
                <w:noProof/>
                <w:webHidden/>
                <w:sz w:val="24"/>
                <w:szCs w:val="24"/>
              </w:rPr>
              <w:instrText xml:space="preserve"> PAGEREF _Toc100278462 \h </w:instrText>
            </w:r>
            <w:r w:rsidRPr="00747E7D">
              <w:rPr>
                <w:rFonts w:ascii="Times New Roman" w:hAnsi="Times New Roman" w:cs="Times New Roman"/>
                <w:noProof/>
                <w:webHidden/>
                <w:sz w:val="24"/>
                <w:szCs w:val="24"/>
              </w:rPr>
            </w:r>
            <w:r w:rsidRPr="00747E7D">
              <w:rPr>
                <w:rFonts w:ascii="Times New Roman" w:hAnsi="Times New Roman" w:cs="Times New Roman"/>
                <w:noProof/>
                <w:webHidden/>
                <w:sz w:val="24"/>
                <w:szCs w:val="24"/>
              </w:rPr>
              <w:fldChar w:fldCharType="separate"/>
            </w:r>
            <w:r w:rsidRPr="00747E7D">
              <w:rPr>
                <w:rFonts w:ascii="Times New Roman" w:hAnsi="Times New Roman" w:cs="Times New Roman"/>
                <w:noProof/>
                <w:webHidden/>
                <w:sz w:val="24"/>
                <w:szCs w:val="24"/>
              </w:rPr>
              <w:t>21</w:t>
            </w:r>
            <w:r w:rsidRPr="00747E7D">
              <w:rPr>
                <w:rFonts w:ascii="Times New Roman" w:hAnsi="Times New Roman" w:cs="Times New Roman"/>
                <w:noProof/>
                <w:webHidden/>
                <w:sz w:val="24"/>
                <w:szCs w:val="24"/>
              </w:rPr>
              <w:fldChar w:fldCharType="end"/>
            </w:r>
          </w:hyperlink>
        </w:p>
        <w:p w14:paraId="58CA068D" w14:textId="4D452E3F" w:rsidR="00747E7D" w:rsidRPr="00747E7D" w:rsidRDefault="00747E7D" w:rsidP="00747E7D">
          <w:pPr>
            <w:pStyle w:val="TOC2"/>
            <w:jc w:val="left"/>
            <w:rPr>
              <w:rFonts w:ascii="Times New Roman" w:eastAsiaTheme="minorEastAsia" w:hAnsi="Times New Roman" w:cs="Times New Roman"/>
              <w:noProof/>
              <w:sz w:val="24"/>
              <w:szCs w:val="24"/>
              <w:lang w:eastAsia="ru-RU"/>
            </w:rPr>
          </w:pPr>
          <w:hyperlink w:anchor="_Toc100278463" w:history="1">
            <w:r w:rsidRPr="00747E7D">
              <w:rPr>
                <w:rStyle w:val="Hyperlink"/>
                <w:rFonts w:ascii="Times New Roman" w:hAnsi="Times New Roman" w:cs="Times New Roman"/>
                <w:noProof/>
                <w:sz w:val="24"/>
                <w:szCs w:val="24"/>
              </w:rPr>
              <w:t>1.</w:t>
            </w:r>
            <w:r w:rsidRPr="00747E7D">
              <w:rPr>
                <w:rFonts w:ascii="Times New Roman" w:eastAsiaTheme="minorEastAsia" w:hAnsi="Times New Roman" w:cs="Times New Roman"/>
                <w:noProof/>
                <w:sz w:val="24"/>
                <w:szCs w:val="24"/>
                <w:lang w:eastAsia="ru-RU"/>
              </w:rPr>
              <w:tab/>
            </w:r>
            <w:r w:rsidRPr="00747E7D">
              <w:rPr>
                <w:rStyle w:val="Hyperlink"/>
                <w:rFonts w:ascii="Times New Roman" w:hAnsi="Times New Roman" w:cs="Times New Roman"/>
                <w:noProof/>
                <w:sz w:val="24"/>
                <w:szCs w:val="24"/>
              </w:rPr>
              <w:t>ПОСТАНОВКА ЗАДАЧИ (ФИЗИЧЕСКАЯ МОДЕЛЬ)</w:t>
            </w:r>
            <w:r w:rsidRPr="00747E7D">
              <w:rPr>
                <w:rFonts w:ascii="Times New Roman" w:hAnsi="Times New Roman" w:cs="Times New Roman"/>
                <w:noProof/>
                <w:webHidden/>
                <w:sz w:val="24"/>
                <w:szCs w:val="24"/>
              </w:rPr>
              <w:tab/>
            </w:r>
            <w:r w:rsidRPr="00747E7D">
              <w:rPr>
                <w:rFonts w:ascii="Times New Roman" w:hAnsi="Times New Roman" w:cs="Times New Roman"/>
                <w:noProof/>
                <w:webHidden/>
                <w:sz w:val="24"/>
                <w:szCs w:val="24"/>
              </w:rPr>
              <w:fldChar w:fldCharType="begin"/>
            </w:r>
            <w:r w:rsidRPr="00747E7D">
              <w:rPr>
                <w:rFonts w:ascii="Times New Roman" w:hAnsi="Times New Roman" w:cs="Times New Roman"/>
                <w:noProof/>
                <w:webHidden/>
                <w:sz w:val="24"/>
                <w:szCs w:val="24"/>
              </w:rPr>
              <w:instrText xml:space="preserve"> PAGEREF _Toc100278463 \h </w:instrText>
            </w:r>
            <w:r w:rsidRPr="00747E7D">
              <w:rPr>
                <w:rFonts w:ascii="Times New Roman" w:hAnsi="Times New Roman" w:cs="Times New Roman"/>
                <w:noProof/>
                <w:webHidden/>
                <w:sz w:val="24"/>
                <w:szCs w:val="24"/>
              </w:rPr>
            </w:r>
            <w:r w:rsidRPr="00747E7D">
              <w:rPr>
                <w:rFonts w:ascii="Times New Roman" w:hAnsi="Times New Roman" w:cs="Times New Roman"/>
                <w:noProof/>
                <w:webHidden/>
                <w:sz w:val="24"/>
                <w:szCs w:val="24"/>
              </w:rPr>
              <w:fldChar w:fldCharType="separate"/>
            </w:r>
            <w:r w:rsidRPr="00747E7D">
              <w:rPr>
                <w:rFonts w:ascii="Times New Roman" w:hAnsi="Times New Roman" w:cs="Times New Roman"/>
                <w:noProof/>
                <w:webHidden/>
                <w:sz w:val="24"/>
                <w:szCs w:val="24"/>
              </w:rPr>
              <w:t>21</w:t>
            </w:r>
            <w:r w:rsidRPr="00747E7D">
              <w:rPr>
                <w:rFonts w:ascii="Times New Roman" w:hAnsi="Times New Roman" w:cs="Times New Roman"/>
                <w:noProof/>
                <w:webHidden/>
                <w:sz w:val="24"/>
                <w:szCs w:val="24"/>
              </w:rPr>
              <w:fldChar w:fldCharType="end"/>
            </w:r>
          </w:hyperlink>
        </w:p>
        <w:p w14:paraId="596A38A5" w14:textId="01AE77E8" w:rsidR="00747E7D" w:rsidRPr="00747E7D" w:rsidRDefault="00747E7D" w:rsidP="00747E7D">
          <w:pPr>
            <w:pStyle w:val="TOC2"/>
            <w:jc w:val="left"/>
            <w:rPr>
              <w:rFonts w:ascii="Times New Roman" w:eastAsiaTheme="minorEastAsia" w:hAnsi="Times New Roman" w:cs="Times New Roman"/>
              <w:noProof/>
              <w:sz w:val="24"/>
              <w:szCs w:val="24"/>
              <w:lang w:eastAsia="ru-RU"/>
            </w:rPr>
          </w:pPr>
          <w:hyperlink w:anchor="_Toc100278464" w:history="1">
            <w:r w:rsidRPr="00747E7D">
              <w:rPr>
                <w:rStyle w:val="Hyperlink"/>
                <w:rFonts w:ascii="Times New Roman" w:eastAsia="Times New Roman" w:hAnsi="Times New Roman" w:cs="Times New Roman"/>
                <w:noProof/>
                <w:sz w:val="24"/>
                <w:szCs w:val="24"/>
              </w:rPr>
              <w:t>2.</w:t>
            </w:r>
            <w:r w:rsidRPr="00747E7D">
              <w:rPr>
                <w:rFonts w:ascii="Times New Roman" w:eastAsiaTheme="minorEastAsia" w:hAnsi="Times New Roman" w:cs="Times New Roman"/>
                <w:noProof/>
                <w:sz w:val="24"/>
                <w:szCs w:val="24"/>
                <w:lang w:eastAsia="ru-RU"/>
              </w:rPr>
              <w:tab/>
            </w:r>
            <w:r w:rsidRPr="00747E7D">
              <w:rPr>
                <w:rStyle w:val="Hyperlink"/>
                <w:rFonts w:ascii="Times New Roman" w:eastAsia="Times New Roman" w:hAnsi="Times New Roman" w:cs="Times New Roman"/>
                <w:noProof/>
                <w:sz w:val="24"/>
                <w:szCs w:val="24"/>
              </w:rPr>
              <w:t>МАТЕМАТИЧЕСКАЯ МОДЕЛЬ</w:t>
            </w:r>
            <w:r w:rsidRPr="00747E7D">
              <w:rPr>
                <w:rFonts w:ascii="Times New Roman" w:hAnsi="Times New Roman" w:cs="Times New Roman"/>
                <w:noProof/>
                <w:webHidden/>
                <w:sz w:val="24"/>
                <w:szCs w:val="24"/>
              </w:rPr>
              <w:tab/>
            </w:r>
            <w:r w:rsidRPr="00747E7D">
              <w:rPr>
                <w:rFonts w:ascii="Times New Roman" w:hAnsi="Times New Roman" w:cs="Times New Roman"/>
                <w:noProof/>
                <w:webHidden/>
                <w:sz w:val="24"/>
                <w:szCs w:val="24"/>
              </w:rPr>
              <w:fldChar w:fldCharType="begin"/>
            </w:r>
            <w:r w:rsidRPr="00747E7D">
              <w:rPr>
                <w:rFonts w:ascii="Times New Roman" w:hAnsi="Times New Roman" w:cs="Times New Roman"/>
                <w:noProof/>
                <w:webHidden/>
                <w:sz w:val="24"/>
                <w:szCs w:val="24"/>
              </w:rPr>
              <w:instrText xml:space="preserve"> PAGEREF _Toc100278464 \h </w:instrText>
            </w:r>
            <w:r w:rsidRPr="00747E7D">
              <w:rPr>
                <w:rFonts w:ascii="Times New Roman" w:hAnsi="Times New Roman" w:cs="Times New Roman"/>
                <w:noProof/>
                <w:webHidden/>
                <w:sz w:val="24"/>
                <w:szCs w:val="24"/>
              </w:rPr>
            </w:r>
            <w:r w:rsidRPr="00747E7D">
              <w:rPr>
                <w:rFonts w:ascii="Times New Roman" w:hAnsi="Times New Roman" w:cs="Times New Roman"/>
                <w:noProof/>
                <w:webHidden/>
                <w:sz w:val="24"/>
                <w:szCs w:val="24"/>
              </w:rPr>
              <w:fldChar w:fldCharType="separate"/>
            </w:r>
            <w:r w:rsidRPr="00747E7D">
              <w:rPr>
                <w:rFonts w:ascii="Times New Roman" w:hAnsi="Times New Roman" w:cs="Times New Roman"/>
                <w:noProof/>
                <w:webHidden/>
                <w:sz w:val="24"/>
                <w:szCs w:val="24"/>
              </w:rPr>
              <w:t>21</w:t>
            </w:r>
            <w:r w:rsidRPr="00747E7D">
              <w:rPr>
                <w:rFonts w:ascii="Times New Roman" w:hAnsi="Times New Roman" w:cs="Times New Roman"/>
                <w:noProof/>
                <w:webHidden/>
                <w:sz w:val="24"/>
                <w:szCs w:val="24"/>
              </w:rPr>
              <w:fldChar w:fldCharType="end"/>
            </w:r>
          </w:hyperlink>
        </w:p>
        <w:p w14:paraId="5B0C0195" w14:textId="222CBFF2" w:rsidR="00747E7D" w:rsidRPr="00747E7D" w:rsidRDefault="00747E7D" w:rsidP="00747E7D">
          <w:pPr>
            <w:pStyle w:val="TOC2"/>
            <w:jc w:val="left"/>
            <w:rPr>
              <w:rFonts w:ascii="Times New Roman" w:eastAsiaTheme="minorEastAsia" w:hAnsi="Times New Roman" w:cs="Times New Roman"/>
              <w:noProof/>
              <w:sz w:val="24"/>
              <w:szCs w:val="24"/>
              <w:lang w:eastAsia="ru-RU"/>
            </w:rPr>
          </w:pPr>
          <w:hyperlink w:anchor="_Toc100278465" w:history="1">
            <w:r w:rsidRPr="00747E7D">
              <w:rPr>
                <w:rStyle w:val="Hyperlink"/>
                <w:rFonts w:ascii="Times New Roman" w:eastAsia="Times New Roman" w:hAnsi="Times New Roman" w:cs="Times New Roman"/>
                <w:noProof/>
                <w:sz w:val="24"/>
                <w:szCs w:val="24"/>
              </w:rPr>
              <w:t>3.</w:t>
            </w:r>
            <w:r w:rsidRPr="00747E7D">
              <w:rPr>
                <w:rFonts w:ascii="Times New Roman" w:eastAsiaTheme="minorEastAsia" w:hAnsi="Times New Roman" w:cs="Times New Roman"/>
                <w:noProof/>
                <w:sz w:val="24"/>
                <w:szCs w:val="24"/>
                <w:lang w:eastAsia="ru-RU"/>
              </w:rPr>
              <w:tab/>
            </w:r>
            <w:r w:rsidRPr="00747E7D">
              <w:rPr>
                <w:rStyle w:val="Hyperlink"/>
                <w:rFonts w:ascii="Times New Roman" w:eastAsia="Times New Roman" w:hAnsi="Times New Roman" w:cs="Times New Roman"/>
                <w:noProof/>
                <w:sz w:val="24"/>
                <w:szCs w:val="24"/>
              </w:rPr>
              <w:t>АЛГОРИТМ</w:t>
            </w:r>
            <w:r w:rsidRPr="00747E7D">
              <w:rPr>
                <w:rFonts w:ascii="Times New Roman" w:hAnsi="Times New Roman" w:cs="Times New Roman"/>
                <w:noProof/>
                <w:webHidden/>
                <w:sz w:val="24"/>
                <w:szCs w:val="24"/>
              </w:rPr>
              <w:tab/>
            </w:r>
            <w:r w:rsidRPr="00747E7D">
              <w:rPr>
                <w:rFonts w:ascii="Times New Roman" w:hAnsi="Times New Roman" w:cs="Times New Roman"/>
                <w:noProof/>
                <w:webHidden/>
                <w:sz w:val="24"/>
                <w:szCs w:val="24"/>
              </w:rPr>
              <w:fldChar w:fldCharType="begin"/>
            </w:r>
            <w:r w:rsidRPr="00747E7D">
              <w:rPr>
                <w:rFonts w:ascii="Times New Roman" w:hAnsi="Times New Roman" w:cs="Times New Roman"/>
                <w:noProof/>
                <w:webHidden/>
                <w:sz w:val="24"/>
                <w:szCs w:val="24"/>
              </w:rPr>
              <w:instrText xml:space="preserve"> PAGEREF _Toc100278465 \h </w:instrText>
            </w:r>
            <w:r w:rsidRPr="00747E7D">
              <w:rPr>
                <w:rFonts w:ascii="Times New Roman" w:hAnsi="Times New Roman" w:cs="Times New Roman"/>
                <w:noProof/>
                <w:webHidden/>
                <w:sz w:val="24"/>
                <w:szCs w:val="24"/>
              </w:rPr>
            </w:r>
            <w:r w:rsidRPr="00747E7D">
              <w:rPr>
                <w:rFonts w:ascii="Times New Roman" w:hAnsi="Times New Roman" w:cs="Times New Roman"/>
                <w:noProof/>
                <w:webHidden/>
                <w:sz w:val="24"/>
                <w:szCs w:val="24"/>
              </w:rPr>
              <w:fldChar w:fldCharType="separate"/>
            </w:r>
            <w:r w:rsidRPr="00747E7D">
              <w:rPr>
                <w:rFonts w:ascii="Times New Roman" w:hAnsi="Times New Roman" w:cs="Times New Roman"/>
                <w:noProof/>
                <w:webHidden/>
                <w:sz w:val="24"/>
                <w:szCs w:val="24"/>
              </w:rPr>
              <w:t>22</w:t>
            </w:r>
            <w:r w:rsidRPr="00747E7D">
              <w:rPr>
                <w:rFonts w:ascii="Times New Roman" w:hAnsi="Times New Roman" w:cs="Times New Roman"/>
                <w:noProof/>
                <w:webHidden/>
                <w:sz w:val="24"/>
                <w:szCs w:val="24"/>
              </w:rPr>
              <w:fldChar w:fldCharType="end"/>
            </w:r>
          </w:hyperlink>
        </w:p>
        <w:p w14:paraId="76A5A3B1" w14:textId="2B234226" w:rsidR="00747E7D" w:rsidRPr="00747E7D" w:rsidRDefault="00747E7D" w:rsidP="00747E7D">
          <w:pPr>
            <w:pStyle w:val="TOC2"/>
            <w:jc w:val="left"/>
            <w:rPr>
              <w:rFonts w:ascii="Times New Roman" w:eastAsiaTheme="minorEastAsia" w:hAnsi="Times New Roman" w:cs="Times New Roman"/>
              <w:noProof/>
              <w:sz w:val="24"/>
              <w:szCs w:val="24"/>
              <w:lang w:eastAsia="ru-RU"/>
            </w:rPr>
          </w:pPr>
          <w:hyperlink w:anchor="_Toc100278466" w:history="1">
            <w:r w:rsidRPr="00747E7D">
              <w:rPr>
                <w:rStyle w:val="Hyperlink"/>
                <w:rFonts w:ascii="Times New Roman" w:eastAsia="Times New Roman" w:hAnsi="Times New Roman" w:cs="Times New Roman"/>
                <w:noProof/>
                <w:sz w:val="24"/>
                <w:szCs w:val="24"/>
              </w:rPr>
              <w:t>4.</w:t>
            </w:r>
            <w:r w:rsidRPr="00747E7D">
              <w:rPr>
                <w:rFonts w:ascii="Times New Roman" w:eastAsiaTheme="minorEastAsia" w:hAnsi="Times New Roman" w:cs="Times New Roman"/>
                <w:noProof/>
                <w:sz w:val="24"/>
                <w:szCs w:val="24"/>
                <w:lang w:eastAsia="ru-RU"/>
              </w:rPr>
              <w:tab/>
            </w:r>
            <w:r w:rsidRPr="00747E7D">
              <w:rPr>
                <w:rStyle w:val="Hyperlink"/>
                <w:rFonts w:ascii="Times New Roman" w:eastAsia="Times New Roman" w:hAnsi="Times New Roman" w:cs="Times New Roman"/>
                <w:noProof/>
                <w:sz w:val="24"/>
                <w:szCs w:val="24"/>
                <w:lang w:val="en-US"/>
              </w:rPr>
              <w:t>MS EXCEL</w:t>
            </w:r>
            <w:r w:rsidRPr="00747E7D">
              <w:rPr>
                <w:rFonts w:ascii="Times New Roman" w:hAnsi="Times New Roman" w:cs="Times New Roman"/>
                <w:noProof/>
                <w:webHidden/>
                <w:sz w:val="24"/>
                <w:szCs w:val="24"/>
              </w:rPr>
              <w:tab/>
            </w:r>
            <w:r w:rsidRPr="00747E7D">
              <w:rPr>
                <w:rFonts w:ascii="Times New Roman" w:hAnsi="Times New Roman" w:cs="Times New Roman"/>
                <w:noProof/>
                <w:webHidden/>
                <w:sz w:val="24"/>
                <w:szCs w:val="24"/>
              </w:rPr>
              <w:fldChar w:fldCharType="begin"/>
            </w:r>
            <w:r w:rsidRPr="00747E7D">
              <w:rPr>
                <w:rFonts w:ascii="Times New Roman" w:hAnsi="Times New Roman" w:cs="Times New Roman"/>
                <w:noProof/>
                <w:webHidden/>
                <w:sz w:val="24"/>
                <w:szCs w:val="24"/>
              </w:rPr>
              <w:instrText xml:space="preserve"> PAGEREF _Toc100278466 \h </w:instrText>
            </w:r>
            <w:r w:rsidRPr="00747E7D">
              <w:rPr>
                <w:rFonts w:ascii="Times New Roman" w:hAnsi="Times New Roman" w:cs="Times New Roman"/>
                <w:noProof/>
                <w:webHidden/>
                <w:sz w:val="24"/>
                <w:szCs w:val="24"/>
              </w:rPr>
            </w:r>
            <w:r w:rsidRPr="00747E7D">
              <w:rPr>
                <w:rFonts w:ascii="Times New Roman" w:hAnsi="Times New Roman" w:cs="Times New Roman"/>
                <w:noProof/>
                <w:webHidden/>
                <w:sz w:val="24"/>
                <w:szCs w:val="24"/>
              </w:rPr>
              <w:fldChar w:fldCharType="separate"/>
            </w:r>
            <w:r w:rsidRPr="00747E7D">
              <w:rPr>
                <w:rFonts w:ascii="Times New Roman" w:hAnsi="Times New Roman" w:cs="Times New Roman"/>
                <w:noProof/>
                <w:webHidden/>
                <w:sz w:val="24"/>
                <w:szCs w:val="24"/>
              </w:rPr>
              <w:t>24</w:t>
            </w:r>
            <w:r w:rsidRPr="00747E7D">
              <w:rPr>
                <w:rFonts w:ascii="Times New Roman" w:hAnsi="Times New Roman" w:cs="Times New Roman"/>
                <w:noProof/>
                <w:webHidden/>
                <w:sz w:val="24"/>
                <w:szCs w:val="24"/>
              </w:rPr>
              <w:fldChar w:fldCharType="end"/>
            </w:r>
          </w:hyperlink>
        </w:p>
        <w:p w14:paraId="4B85B316" w14:textId="5CC9DF2A" w:rsidR="00747E7D" w:rsidRPr="00747E7D" w:rsidRDefault="00747E7D" w:rsidP="00747E7D">
          <w:pPr>
            <w:pStyle w:val="TOC2"/>
            <w:jc w:val="left"/>
            <w:rPr>
              <w:rFonts w:ascii="Times New Roman" w:eastAsiaTheme="minorEastAsia" w:hAnsi="Times New Roman" w:cs="Times New Roman"/>
              <w:noProof/>
              <w:sz w:val="24"/>
              <w:szCs w:val="24"/>
              <w:lang w:eastAsia="ru-RU"/>
            </w:rPr>
          </w:pPr>
          <w:hyperlink w:anchor="_Toc100278467" w:history="1">
            <w:r w:rsidRPr="00747E7D">
              <w:rPr>
                <w:rStyle w:val="Hyperlink"/>
                <w:rFonts w:ascii="Times New Roman" w:hAnsi="Times New Roman" w:cs="Times New Roman"/>
                <w:noProof/>
                <w:sz w:val="24"/>
                <w:szCs w:val="24"/>
              </w:rPr>
              <w:t>5.</w:t>
            </w:r>
            <w:r w:rsidRPr="00747E7D">
              <w:rPr>
                <w:rFonts w:ascii="Times New Roman" w:eastAsiaTheme="minorEastAsia" w:hAnsi="Times New Roman" w:cs="Times New Roman"/>
                <w:noProof/>
                <w:sz w:val="24"/>
                <w:szCs w:val="24"/>
                <w:lang w:eastAsia="ru-RU"/>
              </w:rPr>
              <w:tab/>
            </w:r>
            <w:r w:rsidRPr="00747E7D">
              <w:rPr>
                <w:rStyle w:val="Hyperlink"/>
                <w:rFonts w:ascii="Times New Roman" w:hAnsi="Times New Roman" w:cs="Times New Roman"/>
                <w:noProof/>
                <w:sz w:val="24"/>
                <w:szCs w:val="24"/>
              </w:rPr>
              <w:t>ЗАКЛЮЧЕНИЕ</w:t>
            </w:r>
            <w:r w:rsidRPr="00747E7D">
              <w:rPr>
                <w:rFonts w:ascii="Times New Roman" w:hAnsi="Times New Roman" w:cs="Times New Roman"/>
                <w:noProof/>
                <w:webHidden/>
                <w:sz w:val="24"/>
                <w:szCs w:val="24"/>
              </w:rPr>
              <w:tab/>
            </w:r>
            <w:r w:rsidRPr="00747E7D">
              <w:rPr>
                <w:rFonts w:ascii="Times New Roman" w:hAnsi="Times New Roman" w:cs="Times New Roman"/>
                <w:noProof/>
                <w:webHidden/>
                <w:sz w:val="24"/>
                <w:szCs w:val="24"/>
              </w:rPr>
              <w:fldChar w:fldCharType="begin"/>
            </w:r>
            <w:r w:rsidRPr="00747E7D">
              <w:rPr>
                <w:rFonts w:ascii="Times New Roman" w:hAnsi="Times New Roman" w:cs="Times New Roman"/>
                <w:noProof/>
                <w:webHidden/>
                <w:sz w:val="24"/>
                <w:szCs w:val="24"/>
              </w:rPr>
              <w:instrText xml:space="preserve"> PAGEREF _Toc100278467 \h </w:instrText>
            </w:r>
            <w:r w:rsidRPr="00747E7D">
              <w:rPr>
                <w:rFonts w:ascii="Times New Roman" w:hAnsi="Times New Roman" w:cs="Times New Roman"/>
                <w:noProof/>
                <w:webHidden/>
                <w:sz w:val="24"/>
                <w:szCs w:val="24"/>
              </w:rPr>
            </w:r>
            <w:r w:rsidRPr="00747E7D">
              <w:rPr>
                <w:rFonts w:ascii="Times New Roman" w:hAnsi="Times New Roman" w:cs="Times New Roman"/>
                <w:noProof/>
                <w:webHidden/>
                <w:sz w:val="24"/>
                <w:szCs w:val="24"/>
              </w:rPr>
              <w:fldChar w:fldCharType="separate"/>
            </w:r>
            <w:r w:rsidRPr="00747E7D">
              <w:rPr>
                <w:rFonts w:ascii="Times New Roman" w:hAnsi="Times New Roman" w:cs="Times New Roman"/>
                <w:noProof/>
                <w:webHidden/>
                <w:sz w:val="24"/>
                <w:szCs w:val="24"/>
              </w:rPr>
              <w:t>27</w:t>
            </w:r>
            <w:r w:rsidRPr="00747E7D">
              <w:rPr>
                <w:rFonts w:ascii="Times New Roman" w:hAnsi="Times New Roman" w:cs="Times New Roman"/>
                <w:noProof/>
                <w:webHidden/>
                <w:sz w:val="24"/>
                <w:szCs w:val="24"/>
              </w:rPr>
              <w:fldChar w:fldCharType="end"/>
            </w:r>
          </w:hyperlink>
        </w:p>
        <w:p w14:paraId="71B7EF87" w14:textId="63344182" w:rsidR="00105438" w:rsidRPr="00105438" w:rsidRDefault="00105438" w:rsidP="00747E7D">
          <w:pPr>
            <w:pStyle w:val="TOC2"/>
            <w:ind w:left="0" w:firstLine="0"/>
            <w:jc w:val="left"/>
            <w:rPr>
              <w:rFonts w:ascii="Times New Roman" w:eastAsiaTheme="minorEastAsia" w:hAnsi="Times New Roman" w:cs="Times New Roman"/>
              <w:noProof/>
              <w:sz w:val="24"/>
              <w:szCs w:val="24"/>
              <w:lang w:eastAsia="ru-RU"/>
            </w:rPr>
          </w:pPr>
          <w:r w:rsidRPr="00747E7D">
            <w:rPr>
              <w:rFonts w:ascii="Times New Roman" w:hAnsi="Times New Roman" w:cs="Times New Roman"/>
              <w:noProof/>
              <w:sz w:val="24"/>
              <w:szCs w:val="24"/>
            </w:rPr>
            <w:fldChar w:fldCharType="end"/>
          </w:r>
        </w:p>
      </w:sdtContent>
    </w:sdt>
    <w:p w14:paraId="470977FA" w14:textId="761A6B01" w:rsidR="00466DF0" w:rsidRPr="00B52AF8" w:rsidRDefault="00466DF0" w:rsidP="007F65AD">
      <w:pPr>
        <w:pStyle w:val="TOC2"/>
        <w:ind w:left="0" w:firstLine="0"/>
        <w:jc w:val="left"/>
        <w:rPr>
          <w:rFonts w:eastAsiaTheme="minorEastAsia"/>
          <w:noProof/>
          <w:lang w:eastAsia="ru-RU"/>
        </w:rPr>
      </w:pPr>
    </w:p>
    <w:p w14:paraId="68465979" w14:textId="2865D237" w:rsidR="00466DF0" w:rsidRDefault="00466DF0">
      <w:pPr>
        <w:rPr>
          <w:rFonts w:ascii="Times New Roman" w:hAnsi="Times New Roman" w:cs="Times New Roman"/>
          <w:b/>
          <w:sz w:val="24"/>
          <w:szCs w:val="24"/>
        </w:rPr>
      </w:pPr>
      <w:r>
        <w:rPr>
          <w:rFonts w:ascii="Times New Roman" w:hAnsi="Times New Roman" w:cs="Times New Roman"/>
          <w:b/>
          <w:sz w:val="24"/>
          <w:szCs w:val="24"/>
        </w:rPr>
        <w:br w:type="page"/>
      </w:r>
    </w:p>
    <w:p w14:paraId="653E51DC" w14:textId="77777777" w:rsidR="00466DF0" w:rsidRDefault="00466DF0" w:rsidP="00466DF0">
      <w:pPr>
        <w:spacing w:after="0"/>
        <w:jc w:val="center"/>
        <w:rPr>
          <w:rFonts w:ascii="Times New Roman" w:hAnsi="Times New Roman" w:cs="Times New Roman"/>
          <w:b/>
          <w:sz w:val="24"/>
          <w:szCs w:val="24"/>
        </w:rPr>
      </w:pPr>
    </w:p>
    <w:p w14:paraId="7A700A2F" w14:textId="4F0FF7BD" w:rsidR="00E3062E" w:rsidRDefault="00466DF0" w:rsidP="003C5AF2">
      <w:pPr>
        <w:jc w:val="center"/>
        <w:outlineLvl w:val="0"/>
        <w:rPr>
          <w:rFonts w:ascii="Times New Roman" w:hAnsi="Times New Roman" w:cs="Times New Roman"/>
          <w:b/>
          <w:sz w:val="24"/>
          <w:szCs w:val="24"/>
        </w:rPr>
      </w:pPr>
      <w:bookmarkStart w:id="2" w:name="_Toc100277069"/>
      <w:bookmarkStart w:id="3" w:name="_Toc100278445"/>
      <w:r>
        <w:rPr>
          <w:rFonts w:ascii="Times New Roman" w:hAnsi="Times New Roman" w:cs="Times New Roman"/>
          <w:b/>
          <w:sz w:val="24"/>
          <w:szCs w:val="24"/>
        </w:rPr>
        <w:t xml:space="preserve">1. </w:t>
      </w:r>
      <w:r w:rsidR="003C5AF2">
        <w:rPr>
          <w:rFonts w:ascii="Times New Roman" w:hAnsi="Times New Roman" w:cs="Times New Roman"/>
          <w:b/>
          <w:sz w:val="24"/>
          <w:szCs w:val="24"/>
        </w:rPr>
        <w:t>АНТАГОНИСТИЧЕСКИЕ ИГРЫ</w:t>
      </w:r>
      <w:bookmarkEnd w:id="2"/>
      <w:bookmarkEnd w:id="3"/>
    </w:p>
    <w:p w14:paraId="4B15EB9F" w14:textId="77777777" w:rsidR="003C5AF2" w:rsidRPr="00FC2B57" w:rsidRDefault="003C5AF2" w:rsidP="003C5AF2">
      <w:pPr>
        <w:pStyle w:val="Heading2"/>
        <w:numPr>
          <w:ilvl w:val="0"/>
          <w:numId w:val="1"/>
        </w:numPr>
        <w:tabs>
          <w:tab w:val="num" w:pos="360"/>
        </w:tabs>
        <w:spacing w:before="0" w:after="120"/>
        <w:ind w:left="714" w:hanging="357"/>
        <w:jc w:val="center"/>
        <w:rPr>
          <w:sz w:val="24"/>
          <w:szCs w:val="24"/>
        </w:rPr>
      </w:pPr>
      <w:bookmarkStart w:id="4" w:name="_Toc97254203"/>
      <w:bookmarkStart w:id="5" w:name="_Toc100277070"/>
      <w:bookmarkStart w:id="6" w:name="_Toc100278446"/>
      <w:r w:rsidRPr="00FC2B57">
        <w:rPr>
          <w:sz w:val="24"/>
          <w:szCs w:val="24"/>
        </w:rPr>
        <w:t>ПОСТАНОВКА ЗАДАЧИ (ФИЗИЧЕСКАЯ МОДЕЛЬ)</w:t>
      </w:r>
      <w:bookmarkEnd w:id="4"/>
      <w:bookmarkEnd w:id="5"/>
      <w:bookmarkEnd w:id="6"/>
    </w:p>
    <w:p w14:paraId="22FD1C1D" w14:textId="77777777" w:rsidR="003C5AF2" w:rsidRPr="00FC2B57" w:rsidRDefault="003C5AF2" w:rsidP="003C5AF2">
      <w:pPr>
        <w:pStyle w:val="ListParagraph"/>
        <w:spacing w:after="0"/>
        <w:ind w:left="0" w:firstLine="567"/>
        <w:rPr>
          <w:rFonts w:eastAsia="Arial"/>
          <w:sz w:val="24"/>
          <w:szCs w:val="24"/>
        </w:rPr>
      </w:pPr>
      <w:r w:rsidRPr="00FC2B57">
        <w:rPr>
          <w:rFonts w:eastAsia="Arial"/>
          <w:sz w:val="24"/>
          <w:szCs w:val="24"/>
        </w:rPr>
        <w:t xml:space="preserve">В России проходят выборы в Государственную Думу. Партия А может воспользоваться следующими стратегиями: использовать политическую программу, говорить о дружбе с Китаем, говорить о разрешении локальных конфликтов. Партия В может воспользоваться тремя стратегиями: говорить об ограничениях из-за COVID-19, говорить о введении санкций против США, воспользоваться компроматом против лидера партии А. </w:t>
      </w:r>
      <w:r>
        <w:rPr>
          <w:rFonts w:eastAsia="Arial"/>
          <w:sz w:val="24"/>
          <w:szCs w:val="24"/>
        </w:rPr>
        <w:t xml:space="preserve">Ниже </w:t>
      </w:r>
      <w:r w:rsidRPr="00FC2B57">
        <w:rPr>
          <w:rFonts w:eastAsia="Arial"/>
          <w:sz w:val="24"/>
          <w:szCs w:val="24"/>
        </w:rPr>
        <w:t xml:space="preserve">представлена матрица, которая отражает % голосов на выборах при использовании той или иной стратегии, каждым игроком. Найдём оптимальные стратегии для игрока А. </w:t>
      </w:r>
    </w:p>
    <w:p w14:paraId="632C46D8" w14:textId="77777777" w:rsidR="003C5AF2" w:rsidRPr="00FC2B57" w:rsidRDefault="003C5AF2" w:rsidP="003C5AF2">
      <w:pPr>
        <w:pStyle w:val="ListParagraph"/>
        <w:spacing w:before="240" w:after="240" w:line="240" w:lineRule="auto"/>
        <w:ind w:left="3544"/>
        <w:jc w:val="right"/>
        <w:rPr>
          <w:rFonts w:eastAsia="Arial"/>
          <w:iCs/>
          <w:sz w:val="24"/>
          <w:szCs w:val="24"/>
        </w:rPr>
      </w:pPr>
      <w:r w:rsidRPr="00FC2B57">
        <w:rPr>
          <w:rFonts w:eastAsia="Arial"/>
          <w:iCs/>
          <w:sz w:val="24"/>
          <w:szCs w:val="24"/>
        </w:rPr>
        <w:t>Таблица 1 – «Матрица % голосов на выборах»</w:t>
      </w:r>
    </w:p>
    <w:tbl>
      <w:tblPr>
        <w:tblW w:w="849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1691"/>
        <w:gridCol w:w="1804"/>
        <w:gridCol w:w="1831"/>
        <w:gridCol w:w="1611"/>
        <w:gridCol w:w="1559"/>
      </w:tblGrid>
      <w:tr w:rsidR="003C5AF2" w:rsidRPr="00FC2B57" w14:paraId="54CF62E7" w14:textId="77777777" w:rsidTr="0031750E">
        <w:trPr>
          <w:trHeight w:val="1046"/>
          <w:jc w:val="center"/>
        </w:trPr>
        <w:tc>
          <w:tcPr>
            <w:tcW w:w="1691" w:type="dxa"/>
            <w:shd w:val="clear" w:color="auto" w:fill="FFF2CC" w:themeFill="accent4" w:themeFillTint="33"/>
            <w:tcMar>
              <w:top w:w="100" w:type="dxa"/>
              <w:left w:w="100" w:type="dxa"/>
              <w:bottom w:w="100" w:type="dxa"/>
              <w:right w:w="100" w:type="dxa"/>
            </w:tcMar>
            <w:vAlign w:val="center"/>
          </w:tcPr>
          <w:p w14:paraId="34A6C328" w14:textId="77777777" w:rsidR="003C5AF2" w:rsidRPr="00FC2B57" w:rsidRDefault="003C5AF2" w:rsidP="0031750E">
            <w:pPr>
              <w:widowControl w:val="0"/>
              <w:pBdr>
                <w:top w:val="nil"/>
                <w:left w:val="nil"/>
                <w:bottom w:val="nil"/>
                <w:right w:val="nil"/>
                <w:between w:val="nil"/>
              </w:pBdr>
              <w:spacing w:after="0" w:line="240" w:lineRule="auto"/>
              <w:jc w:val="center"/>
              <w:rPr>
                <w:sz w:val="24"/>
                <w:szCs w:val="24"/>
                <w:lang w:val="en-US"/>
              </w:rPr>
            </w:pPr>
            <w:r w:rsidRPr="00FC2B57">
              <w:rPr>
                <w:sz w:val="24"/>
                <w:szCs w:val="24"/>
                <w:lang w:val="en-US"/>
              </w:rPr>
              <w:t>A</w:t>
            </w:r>
          </w:p>
        </w:tc>
        <w:tc>
          <w:tcPr>
            <w:tcW w:w="1804" w:type="dxa"/>
            <w:shd w:val="clear" w:color="auto" w:fill="auto"/>
            <w:tcMar>
              <w:top w:w="100" w:type="dxa"/>
              <w:left w:w="100" w:type="dxa"/>
              <w:bottom w:w="100" w:type="dxa"/>
              <w:right w:w="100" w:type="dxa"/>
            </w:tcMar>
            <w:vAlign w:val="center"/>
          </w:tcPr>
          <w:p w14:paraId="7C99A494" w14:textId="77777777" w:rsidR="003C5AF2" w:rsidRPr="00FC2B57" w:rsidRDefault="003C5AF2" w:rsidP="0031750E">
            <w:pPr>
              <w:widowControl w:val="0"/>
              <w:pBdr>
                <w:top w:val="nil"/>
                <w:left w:val="nil"/>
                <w:bottom w:val="nil"/>
                <w:right w:val="nil"/>
                <w:between w:val="nil"/>
              </w:pBdr>
              <w:spacing w:after="0" w:line="240" w:lineRule="auto"/>
              <w:jc w:val="center"/>
              <w:rPr>
                <w:sz w:val="24"/>
                <w:szCs w:val="24"/>
                <w:lang w:val="en-US"/>
              </w:rPr>
            </w:pPr>
            <w:r w:rsidRPr="00FC2B57">
              <w:rPr>
                <w:sz w:val="24"/>
                <w:szCs w:val="24"/>
                <w:lang w:val="en-US"/>
              </w:rPr>
              <w:t>1</w:t>
            </w:r>
          </w:p>
        </w:tc>
        <w:tc>
          <w:tcPr>
            <w:tcW w:w="1831" w:type="dxa"/>
            <w:shd w:val="clear" w:color="auto" w:fill="auto"/>
            <w:tcMar>
              <w:top w:w="100" w:type="dxa"/>
              <w:left w:w="100" w:type="dxa"/>
              <w:bottom w:w="100" w:type="dxa"/>
              <w:right w:w="100" w:type="dxa"/>
            </w:tcMar>
            <w:vAlign w:val="center"/>
          </w:tcPr>
          <w:p w14:paraId="2D4BB3CF" w14:textId="77777777" w:rsidR="003C5AF2" w:rsidRPr="00FC2B57" w:rsidRDefault="003C5AF2" w:rsidP="0031750E">
            <w:pPr>
              <w:widowControl w:val="0"/>
              <w:pBdr>
                <w:top w:val="nil"/>
                <w:left w:val="nil"/>
                <w:bottom w:val="nil"/>
                <w:right w:val="nil"/>
                <w:between w:val="nil"/>
              </w:pBdr>
              <w:spacing w:after="0" w:line="240" w:lineRule="auto"/>
              <w:jc w:val="center"/>
              <w:rPr>
                <w:sz w:val="24"/>
                <w:szCs w:val="24"/>
                <w:lang w:val="en-US"/>
              </w:rPr>
            </w:pPr>
            <w:r w:rsidRPr="00FC2B57">
              <w:rPr>
                <w:sz w:val="24"/>
                <w:szCs w:val="24"/>
                <w:lang w:val="en-US"/>
              </w:rPr>
              <w:t>2</w:t>
            </w:r>
          </w:p>
        </w:tc>
        <w:tc>
          <w:tcPr>
            <w:tcW w:w="1611" w:type="dxa"/>
            <w:shd w:val="clear" w:color="auto" w:fill="auto"/>
            <w:tcMar>
              <w:top w:w="100" w:type="dxa"/>
              <w:left w:w="100" w:type="dxa"/>
              <w:bottom w:w="100" w:type="dxa"/>
              <w:right w:w="100" w:type="dxa"/>
            </w:tcMar>
            <w:vAlign w:val="center"/>
          </w:tcPr>
          <w:p w14:paraId="4C3DD15C" w14:textId="77777777" w:rsidR="003C5AF2" w:rsidRPr="00FC2B57" w:rsidRDefault="003C5AF2" w:rsidP="0031750E">
            <w:pPr>
              <w:widowControl w:val="0"/>
              <w:pBdr>
                <w:top w:val="nil"/>
                <w:left w:val="nil"/>
                <w:bottom w:val="nil"/>
                <w:right w:val="nil"/>
                <w:between w:val="nil"/>
              </w:pBdr>
              <w:spacing w:after="0" w:line="240" w:lineRule="auto"/>
              <w:jc w:val="center"/>
              <w:rPr>
                <w:sz w:val="24"/>
                <w:szCs w:val="24"/>
                <w:lang w:val="en-US"/>
              </w:rPr>
            </w:pPr>
            <w:r w:rsidRPr="00FC2B57">
              <w:rPr>
                <w:sz w:val="24"/>
                <w:szCs w:val="24"/>
                <w:lang w:val="en-US"/>
              </w:rPr>
              <w:t>3</w:t>
            </w:r>
          </w:p>
        </w:tc>
        <w:tc>
          <w:tcPr>
            <w:tcW w:w="1559" w:type="dxa"/>
            <w:shd w:val="clear" w:color="auto" w:fill="FFF2CC" w:themeFill="accent4" w:themeFillTint="33"/>
            <w:tcMar>
              <w:top w:w="100" w:type="dxa"/>
              <w:left w:w="100" w:type="dxa"/>
              <w:bottom w:w="100" w:type="dxa"/>
              <w:right w:w="100" w:type="dxa"/>
            </w:tcMar>
            <w:vAlign w:val="center"/>
          </w:tcPr>
          <w:p w14:paraId="7A9582FF" w14:textId="77777777" w:rsidR="003C5AF2" w:rsidRPr="00FC2B57" w:rsidRDefault="003C5AF2" w:rsidP="0031750E">
            <w:pPr>
              <w:widowControl w:val="0"/>
              <w:pBdr>
                <w:top w:val="nil"/>
                <w:left w:val="nil"/>
                <w:bottom w:val="nil"/>
                <w:right w:val="nil"/>
                <w:between w:val="nil"/>
              </w:pBdr>
              <w:spacing w:after="0" w:line="240" w:lineRule="auto"/>
              <w:jc w:val="center"/>
              <w:rPr>
                <w:sz w:val="24"/>
                <w:szCs w:val="24"/>
                <w:lang w:val="en-US"/>
              </w:rPr>
            </w:pPr>
            <w:r w:rsidRPr="00FC2B57">
              <w:rPr>
                <w:sz w:val="24"/>
                <w:szCs w:val="24"/>
                <w:lang w:val="en-US"/>
              </w:rPr>
              <w:t>min-max</w:t>
            </w:r>
          </w:p>
        </w:tc>
      </w:tr>
      <w:tr w:rsidR="003C5AF2" w:rsidRPr="00FC2B57" w14:paraId="4EC9636B" w14:textId="77777777" w:rsidTr="0031750E">
        <w:trPr>
          <w:trHeight w:val="908"/>
          <w:jc w:val="center"/>
        </w:trPr>
        <w:tc>
          <w:tcPr>
            <w:tcW w:w="1691" w:type="dxa"/>
            <w:shd w:val="clear" w:color="auto" w:fill="auto"/>
            <w:tcMar>
              <w:top w:w="100" w:type="dxa"/>
              <w:left w:w="100" w:type="dxa"/>
              <w:bottom w:w="100" w:type="dxa"/>
              <w:right w:w="100" w:type="dxa"/>
            </w:tcMar>
            <w:vAlign w:val="center"/>
          </w:tcPr>
          <w:p w14:paraId="331211E8" w14:textId="77777777" w:rsidR="003C5AF2" w:rsidRPr="00FC2B57" w:rsidRDefault="003C5AF2" w:rsidP="0031750E">
            <w:pPr>
              <w:widowControl w:val="0"/>
              <w:pBdr>
                <w:top w:val="nil"/>
                <w:left w:val="nil"/>
                <w:bottom w:val="nil"/>
                <w:right w:val="nil"/>
                <w:between w:val="nil"/>
              </w:pBdr>
              <w:spacing w:after="0" w:line="240" w:lineRule="auto"/>
              <w:jc w:val="center"/>
              <w:rPr>
                <w:sz w:val="24"/>
                <w:szCs w:val="24"/>
                <w:lang w:val="en-US"/>
              </w:rPr>
            </w:pPr>
            <w:r w:rsidRPr="00FC2B57">
              <w:rPr>
                <w:sz w:val="24"/>
                <w:szCs w:val="24"/>
                <w:lang w:val="en-US"/>
              </w:rPr>
              <w:t>1</w:t>
            </w:r>
          </w:p>
        </w:tc>
        <w:tc>
          <w:tcPr>
            <w:tcW w:w="1804" w:type="dxa"/>
            <w:shd w:val="clear" w:color="auto" w:fill="auto"/>
            <w:tcMar>
              <w:top w:w="100" w:type="dxa"/>
              <w:left w:w="100" w:type="dxa"/>
              <w:bottom w:w="100" w:type="dxa"/>
              <w:right w:w="100" w:type="dxa"/>
            </w:tcMar>
            <w:vAlign w:val="center"/>
          </w:tcPr>
          <w:p w14:paraId="5745D0E3" w14:textId="77777777" w:rsidR="003C5AF2" w:rsidRPr="00FC2B57" w:rsidRDefault="003C5AF2" w:rsidP="0031750E">
            <w:pPr>
              <w:widowControl w:val="0"/>
              <w:pBdr>
                <w:top w:val="nil"/>
                <w:left w:val="nil"/>
                <w:bottom w:val="nil"/>
                <w:right w:val="nil"/>
                <w:between w:val="nil"/>
              </w:pBdr>
              <w:spacing w:after="0" w:line="240" w:lineRule="auto"/>
              <w:jc w:val="center"/>
              <w:rPr>
                <w:sz w:val="24"/>
                <w:szCs w:val="24"/>
                <w:lang w:val="en-US"/>
              </w:rPr>
            </w:pPr>
            <w:r w:rsidRPr="00FC2B57">
              <w:rPr>
                <w:sz w:val="24"/>
                <w:szCs w:val="24"/>
                <w:lang w:val="en-US"/>
              </w:rPr>
              <w:t>60</w:t>
            </w:r>
          </w:p>
        </w:tc>
        <w:tc>
          <w:tcPr>
            <w:tcW w:w="1831" w:type="dxa"/>
            <w:shd w:val="clear" w:color="auto" w:fill="auto"/>
            <w:tcMar>
              <w:top w:w="100" w:type="dxa"/>
              <w:left w:w="100" w:type="dxa"/>
              <w:bottom w:w="100" w:type="dxa"/>
              <w:right w:w="100" w:type="dxa"/>
            </w:tcMar>
            <w:vAlign w:val="center"/>
          </w:tcPr>
          <w:p w14:paraId="2C6B8BFA" w14:textId="77777777" w:rsidR="003C5AF2" w:rsidRPr="00FC2B57" w:rsidRDefault="003C5AF2" w:rsidP="0031750E">
            <w:pPr>
              <w:widowControl w:val="0"/>
              <w:pBdr>
                <w:top w:val="nil"/>
                <w:left w:val="nil"/>
                <w:bottom w:val="nil"/>
                <w:right w:val="nil"/>
                <w:between w:val="nil"/>
              </w:pBdr>
              <w:spacing w:after="0" w:line="240" w:lineRule="auto"/>
              <w:jc w:val="center"/>
              <w:rPr>
                <w:sz w:val="24"/>
                <w:szCs w:val="24"/>
                <w:lang w:val="en-US"/>
              </w:rPr>
            </w:pPr>
            <w:r w:rsidRPr="00FC2B57">
              <w:rPr>
                <w:sz w:val="24"/>
                <w:szCs w:val="24"/>
                <w:lang w:val="en-US"/>
              </w:rPr>
              <w:t>45</w:t>
            </w:r>
          </w:p>
        </w:tc>
        <w:tc>
          <w:tcPr>
            <w:tcW w:w="1611" w:type="dxa"/>
            <w:shd w:val="clear" w:color="auto" w:fill="auto"/>
            <w:tcMar>
              <w:top w:w="100" w:type="dxa"/>
              <w:left w:w="100" w:type="dxa"/>
              <w:bottom w:w="100" w:type="dxa"/>
              <w:right w:w="100" w:type="dxa"/>
            </w:tcMar>
            <w:vAlign w:val="center"/>
          </w:tcPr>
          <w:p w14:paraId="34E5C4CC" w14:textId="77777777" w:rsidR="003C5AF2" w:rsidRPr="00FC2B57" w:rsidRDefault="003C5AF2" w:rsidP="0031750E">
            <w:pPr>
              <w:widowControl w:val="0"/>
              <w:pBdr>
                <w:top w:val="nil"/>
                <w:left w:val="nil"/>
                <w:bottom w:val="nil"/>
                <w:right w:val="nil"/>
                <w:between w:val="nil"/>
              </w:pBdr>
              <w:spacing w:after="0" w:line="240" w:lineRule="auto"/>
              <w:jc w:val="center"/>
              <w:rPr>
                <w:sz w:val="24"/>
                <w:szCs w:val="24"/>
                <w:lang w:val="en-US"/>
              </w:rPr>
            </w:pPr>
            <w:r w:rsidRPr="00FC2B57">
              <w:rPr>
                <w:sz w:val="24"/>
                <w:szCs w:val="24"/>
                <w:lang w:val="en-US"/>
              </w:rPr>
              <w:t>70</w:t>
            </w:r>
          </w:p>
        </w:tc>
        <w:tc>
          <w:tcPr>
            <w:tcW w:w="1559" w:type="dxa"/>
            <w:shd w:val="clear" w:color="auto" w:fill="F4B083" w:themeFill="accent2" w:themeFillTint="99"/>
            <w:tcMar>
              <w:top w:w="100" w:type="dxa"/>
              <w:left w:w="100" w:type="dxa"/>
              <w:bottom w:w="100" w:type="dxa"/>
              <w:right w:w="100" w:type="dxa"/>
            </w:tcMar>
            <w:vAlign w:val="center"/>
          </w:tcPr>
          <w:p w14:paraId="6DBB8AD1" w14:textId="77777777" w:rsidR="003C5AF2" w:rsidRPr="00FC2B57" w:rsidRDefault="003C5AF2" w:rsidP="0031750E">
            <w:pPr>
              <w:widowControl w:val="0"/>
              <w:pBdr>
                <w:top w:val="nil"/>
                <w:left w:val="nil"/>
                <w:bottom w:val="nil"/>
                <w:right w:val="nil"/>
                <w:between w:val="nil"/>
              </w:pBdr>
              <w:spacing w:after="0" w:line="240" w:lineRule="auto"/>
              <w:jc w:val="center"/>
              <w:rPr>
                <w:sz w:val="24"/>
                <w:szCs w:val="24"/>
                <w:lang w:val="en-US"/>
              </w:rPr>
            </w:pPr>
            <w:r w:rsidRPr="00FC2B57">
              <w:rPr>
                <w:sz w:val="24"/>
                <w:szCs w:val="24"/>
                <w:lang w:val="en-US"/>
              </w:rPr>
              <w:t>45</w:t>
            </w:r>
          </w:p>
        </w:tc>
      </w:tr>
      <w:tr w:rsidR="003C5AF2" w:rsidRPr="00FC2B57" w14:paraId="75EBCD05" w14:textId="77777777" w:rsidTr="0031750E">
        <w:trPr>
          <w:trHeight w:val="924"/>
          <w:jc w:val="center"/>
        </w:trPr>
        <w:tc>
          <w:tcPr>
            <w:tcW w:w="1691" w:type="dxa"/>
            <w:shd w:val="clear" w:color="auto" w:fill="auto"/>
            <w:tcMar>
              <w:top w:w="100" w:type="dxa"/>
              <w:left w:w="100" w:type="dxa"/>
              <w:bottom w:w="100" w:type="dxa"/>
              <w:right w:w="100" w:type="dxa"/>
            </w:tcMar>
            <w:vAlign w:val="center"/>
          </w:tcPr>
          <w:p w14:paraId="1EF7E481" w14:textId="77777777" w:rsidR="003C5AF2" w:rsidRPr="00FC2B57" w:rsidRDefault="003C5AF2" w:rsidP="0031750E">
            <w:pPr>
              <w:widowControl w:val="0"/>
              <w:pBdr>
                <w:top w:val="nil"/>
                <w:left w:val="nil"/>
                <w:bottom w:val="nil"/>
                <w:right w:val="nil"/>
                <w:between w:val="nil"/>
              </w:pBdr>
              <w:spacing w:after="0" w:line="240" w:lineRule="auto"/>
              <w:jc w:val="center"/>
              <w:rPr>
                <w:sz w:val="24"/>
                <w:szCs w:val="24"/>
                <w:lang w:val="en-US"/>
              </w:rPr>
            </w:pPr>
            <w:r w:rsidRPr="00FC2B57">
              <w:rPr>
                <w:sz w:val="24"/>
                <w:szCs w:val="24"/>
                <w:lang w:val="en-US"/>
              </w:rPr>
              <w:t>2</w:t>
            </w:r>
          </w:p>
        </w:tc>
        <w:tc>
          <w:tcPr>
            <w:tcW w:w="1804" w:type="dxa"/>
            <w:shd w:val="clear" w:color="auto" w:fill="auto"/>
            <w:tcMar>
              <w:top w:w="100" w:type="dxa"/>
              <w:left w:w="100" w:type="dxa"/>
              <w:bottom w:w="100" w:type="dxa"/>
              <w:right w:w="100" w:type="dxa"/>
            </w:tcMar>
            <w:vAlign w:val="center"/>
          </w:tcPr>
          <w:p w14:paraId="2705DA2B" w14:textId="77777777" w:rsidR="003C5AF2" w:rsidRPr="00FC2B57" w:rsidRDefault="003C5AF2" w:rsidP="0031750E">
            <w:pPr>
              <w:widowControl w:val="0"/>
              <w:pBdr>
                <w:top w:val="nil"/>
                <w:left w:val="nil"/>
                <w:bottom w:val="nil"/>
                <w:right w:val="nil"/>
                <w:between w:val="nil"/>
              </w:pBdr>
              <w:spacing w:after="0" w:line="240" w:lineRule="auto"/>
              <w:jc w:val="center"/>
              <w:rPr>
                <w:sz w:val="24"/>
                <w:szCs w:val="24"/>
                <w:lang w:val="en-US"/>
              </w:rPr>
            </w:pPr>
            <w:r w:rsidRPr="00FC2B57">
              <w:rPr>
                <w:sz w:val="24"/>
                <w:szCs w:val="24"/>
                <w:lang w:val="en-US"/>
              </w:rPr>
              <w:t>40</w:t>
            </w:r>
          </w:p>
        </w:tc>
        <w:tc>
          <w:tcPr>
            <w:tcW w:w="1831" w:type="dxa"/>
            <w:shd w:val="clear" w:color="auto" w:fill="auto"/>
            <w:tcMar>
              <w:top w:w="100" w:type="dxa"/>
              <w:left w:w="100" w:type="dxa"/>
              <w:bottom w:w="100" w:type="dxa"/>
              <w:right w:w="100" w:type="dxa"/>
            </w:tcMar>
            <w:vAlign w:val="center"/>
          </w:tcPr>
          <w:p w14:paraId="268F6B08" w14:textId="77777777" w:rsidR="003C5AF2" w:rsidRPr="00FC2B57" w:rsidRDefault="003C5AF2" w:rsidP="0031750E">
            <w:pPr>
              <w:widowControl w:val="0"/>
              <w:pBdr>
                <w:top w:val="nil"/>
                <w:left w:val="nil"/>
                <w:bottom w:val="nil"/>
                <w:right w:val="nil"/>
                <w:between w:val="nil"/>
              </w:pBdr>
              <w:spacing w:after="0" w:line="240" w:lineRule="auto"/>
              <w:jc w:val="center"/>
              <w:rPr>
                <w:sz w:val="24"/>
                <w:szCs w:val="24"/>
                <w:lang w:val="en-US"/>
              </w:rPr>
            </w:pPr>
            <w:r w:rsidRPr="00FC2B57">
              <w:rPr>
                <w:sz w:val="24"/>
                <w:szCs w:val="24"/>
                <w:lang w:val="en-US"/>
              </w:rPr>
              <w:t>50</w:t>
            </w:r>
          </w:p>
        </w:tc>
        <w:tc>
          <w:tcPr>
            <w:tcW w:w="1611" w:type="dxa"/>
            <w:shd w:val="clear" w:color="auto" w:fill="auto"/>
            <w:tcMar>
              <w:top w:w="100" w:type="dxa"/>
              <w:left w:w="100" w:type="dxa"/>
              <w:bottom w:w="100" w:type="dxa"/>
              <w:right w:w="100" w:type="dxa"/>
            </w:tcMar>
            <w:vAlign w:val="center"/>
          </w:tcPr>
          <w:p w14:paraId="6709C95A" w14:textId="77777777" w:rsidR="003C5AF2" w:rsidRPr="00FC2B57" w:rsidRDefault="003C5AF2" w:rsidP="0031750E">
            <w:pPr>
              <w:widowControl w:val="0"/>
              <w:pBdr>
                <w:top w:val="nil"/>
                <w:left w:val="nil"/>
                <w:bottom w:val="nil"/>
                <w:right w:val="nil"/>
                <w:between w:val="nil"/>
              </w:pBdr>
              <w:spacing w:after="0" w:line="240" w:lineRule="auto"/>
              <w:jc w:val="center"/>
              <w:rPr>
                <w:sz w:val="24"/>
                <w:szCs w:val="24"/>
                <w:lang w:val="en-US"/>
              </w:rPr>
            </w:pPr>
            <w:r w:rsidRPr="00FC2B57">
              <w:rPr>
                <w:sz w:val="24"/>
                <w:szCs w:val="24"/>
                <w:lang w:val="en-US"/>
              </w:rPr>
              <w:t>60</w:t>
            </w:r>
          </w:p>
        </w:tc>
        <w:tc>
          <w:tcPr>
            <w:tcW w:w="1559" w:type="dxa"/>
            <w:shd w:val="clear" w:color="auto" w:fill="auto"/>
            <w:tcMar>
              <w:top w:w="100" w:type="dxa"/>
              <w:left w:w="100" w:type="dxa"/>
              <w:bottom w:w="100" w:type="dxa"/>
              <w:right w:w="100" w:type="dxa"/>
            </w:tcMar>
            <w:vAlign w:val="center"/>
          </w:tcPr>
          <w:p w14:paraId="7D7E6B6A" w14:textId="77777777" w:rsidR="003C5AF2" w:rsidRPr="00FC2B57" w:rsidRDefault="003C5AF2" w:rsidP="0031750E">
            <w:pPr>
              <w:widowControl w:val="0"/>
              <w:pBdr>
                <w:top w:val="nil"/>
                <w:left w:val="nil"/>
                <w:bottom w:val="nil"/>
                <w:right w:val="nil"/>
                <w:between w:val="nil"/>
              </w:pBdr>
              <w:spacing w:after="0" w:line="240" w:lineRule="auto"/>
              <w:jc w:val="center"/>
              <w:rPr>
                <w:sz w:val="24"/>
                <w:szCs w:val="24"/>
                <w:lang w:val="en-US"/>
              </w:rPr>
            </w:pPr>
            <w:r w:rsidRPr="00FC2B57">
              <w:rPr>
                <w:sz w:val="24"/>
                <w:szCs w:val="24"/>
                <w:lang w:val="en-US"/>
              </w:rPr>
              <w:t>40</w:t>
            </w:r>
          </w:p>
        </w:tc>
      </w:tr>
      <w:tr w:rsidR="003C5AF2" w:rsidRPr="00FC2B57" w14:paraId="1CC1D7BB" w14:textId="77777777" w:rsidTr="0031750E">
        <w:trPr>
          <w:trHeight w:val="770"/>
          <w:jc w:val="center"/>
        </w:trPr>
        <w:tc>
          <w:tcPr>
            <w:tcW w:w="1691" w:type="dxa"/>
            <w:shd w:val="clear" w:color="auto" w:fill="auto"/>
            <w:tcMar>
              <w:top w:w="100" w:type="dxa"/>
              <w:left w:w="100" w:type="dxa"/>
              <w:bottom w:w="100" w:type="dxa"/>
              <w:right w:w="100" w:type="dxa"/>
            </w:tcMar>
            <w:vAlign w:val="center"/>
          </w:tcPr>
          <w:p w14:paraId="72254168" w14:textId="77777777" w:rsidR="003C5AF2" w:rsidRPr="00FC2B57" w:rsidRDefault="003C5AF2" w:rsidP="0031750E">
            <w:pPr>
              <w:widowControl w:val="0"/>
              <w:pBdr>
                <w:top w:val="nil"/>
                <w:left w:val="nil"/>
                <w:bottom w:val="nil"/>
                <w:right w:val="nil"/>
                <w:between w:val="nil"/>
              </w:pBdr>
              <w:spacing w:after="0" w:line="240" w:lineRule="auto"/>
              <w:jc w:val="center"/>
              <w:rPr>
                <w:sz w:val="24"/>
                <w:szCs w:val="24"/>
                <w:lang w:val="en-US"/>
              </w:rPr>
            </w:pPr>
            <w:r w:rsidRPr="00FC2B57">
              <w:rPr>
                <w:sz w:val="24"/>
                <w:szCs w:val="24"/>
                <w:lang w:val="en-US"/>
              </w:rPr>
              <w:t>3</w:t>
            </w:r>
          </w:p>
        </w:tc>
        <w:tc>
          <w:tcPr>
            <w:tcW w:w="1804" w:type="dxa"/>
            <w:shd w:val="clear" w:color="auto" w:fill="auto"/>
            <w:tcMar>
              <w:top w:w="100" w:type="dxa"/>
              <w:left w:w="100" w:type="dxa"/>
              <w:bottom w:w="100" w:type="dxa"/>
              <w:right w:w="100" w:type="dxa"/>
            </w:tcMar>
            <w:vAlign w:val="center"/>
          </w:tcPr>
          <w:p w14:paraId="1A4B3815" w14:textId="77777777" w:rsidR="003C5AF2" w:rsidRPr="00FC2B57" w:rsidRDefault="003C5AF2" w:rsidP="0031750E">
            <w:pPr>
              <w:widowControl w:val="0"/>
              <w:pBdr>
                <w:top w:val="nil"/>
                <w:left w:val="nil"/>
                <w:bottom w:val="nil"/>
                <w:right w:val="nil"/>
                <w:between w:val="nil"/>
              </w:pBdr>
              <w:spacing w:after="0" w:line="240" w:lineRule="auto"/>
              <w:jc w:val="center"/>
              <w:rPr>
                <w:sz w:val="24"/>
                <w:szCs w:val="24"/>
                <w:lang w:val="en-US"/>
              </w:rPr>
            </w:pPr>
            <w:r w:rsidRPr="00FC2B57">
              <w:rPr>
                <w:sz w:val="24"/>
                <w:szCs w:val="24"/>
                <w:lang w:val="en-US"/>
              </w:rPr>
              <w:t>20</w:t>
            </w:r>
          </w:p>
        </w:tc>
        <w:tc>
          <w:tcPr>
            <w:tcW w:w="1831" w:type="dxa"/>
            <w:shd w:val="clear" w:color="auto" w:fill="auto"/>
            <w:tcMar>
              <w:top w:w="100" w:type="dxa"/>
              <w:left w:w="100" w:type="dxa"/>
              <w:bottom w:w="100" w:type="dxa"/>
              <w:right w:w="100" w:type="dxa"/>
            </w:tcMar>
            <w:vAlign w:val="center"/>
          </w:tcPr>
          <w:p w14:paraId="52B33680" w14:textId="77777777" w:rsidR="003C5AF2" w:rsidRPr="00FC2B57" w:rsidRDefault="003C5AF2" w:rsidP="0031750E">
            <w:pPr>
              <w:widowControl w:val="0"/>
              <w:pBdr>
                <w:top w:val="nil"/>
                <w:left w:val="nil"/>
                <w:bottom w:val="nil"/>
                <w:right w:val="nil"/>
                <w:between w:val="nil"/>
              </w:pBdr>
              <w:tabs>
                <w:tab w:val="left" w:pos="669"/>
              </w:tabs>
              <w:spacing w:after="0" w:line="240" w:lineRule="auto"/>
              <w:jc w:val="center"/>
              <w:rPr>
                <w:sz w:val="24"/>
                <w:szCs w:val="24"/>
                <w:lang w:val="en-US"/>
              </w:rPr>
            </w:pPr>
            <w:r w:rsidRPr="00FC2B57">
              <w:rPr>
                <w:sz w:val="24"/>
                <w:szCs w:val="24"/>
                <w:lang w:val="en-US"/>
              </w:rPr>
              <w:t>40</w:t>
            </w:r>
          </w:p>
        </w:tc>
        <w:tc>
          <w:tcPr>
            <w:tcW w:w="1611" w:type="dxa"/>
            <w:shd w:val="clear" w:color="auto" w:fill="auto"/>
            <w:tcMar>
              <w:top w:w="100" w:type="dxa"/>
              <w:left w:w="100" w:type="dxa"/>
              <w:bottom w:w="100" w:type="dxa"/>
              <w:right w:w="100" w:type="dxa"/>
            </w:tcMar>
            <w:vAlign w:val="center"/>
          </w:tcPr>
          <w:p w14:paraId="403EA12B" w14:textId="77777777" w:rsidR="003C5AF2" w:rsidRPr="00FC2B57" w:rsidRDefault="003C5AF2" w:rsidP="0031750E">
            <w:pPr>
              <w:widowControl w:val="0"/>
              <w:pBdr>
                <w:top w:val="nil"/>
                <w:left w:val="nil"/>
                <w:bottom w:val="nil"/>
                <w:right w:val="nil"/>
                <w:between w:val="nil"/>
              </w:pBdr>
              <w:spacing w:after="0" w:line="240" w:lineRule="auto"/>
              <w:jc w:val="center"/>
              <w:rPr>
                <w:sz w:val="24"/>
                <w:szCs w:val="24"/>
                <w:lang w:val="en-US"/>
              </w:rPr>
            </w:pPr>
            <w:r w:rsidRPr="00FC2B57">
              <w:rPr>
                <w:sz w:val="24"/>
                <w:szCs w:val="24"/>
                <w:lang w:val="en-US"/>
              </w:rPr>
              <w:t>80</w:t>
            </w:r>
          </w:p>
        </w:tc>
        <w:tc>
          <w:tcPr>
            <w:tcW w:w="1559" w:type="dxa"/>
            <w:shd w:val="clear" w:color="auto" w:fill="auto"/>
            <w:tcMar>
              <w:top w:w="100" w:type="dxa"/>
              <w:left w:w="100" w:type="dxa"/>
              <w:bottom w:w="100" w:type="dxa"/>
              <w:right w:w="100" w:type="dxa"/>
            </w:tcMar>
            <w:vAlign w:val="center"/>
          </w:tcPr>
          <w:p w14:paraId="3DB9D234" w14:textId="77777777" w:rsidR="003C5AF2" w:rsidRPr="00FC2B57" w:rsidRDefault="003C5AF2" w:rsidP="0031750E">
            <w:pPr>
              <w:widowControl w:val="0"/>
              <w:pBdr>
                <w:top w:val="nil"/>
                <w:left w:val="nil"/>
                <w:bottom w:val="nil"/>
                <w:right w:val="nil"/>
                <w:between w:val="nil"/>
              </w:pBdr>
              <w:spacing w:after="0" w:line="240" w:lineRule="auto"/>
              <w:jc w:val="center"/>
              <w:rPr>
                <w:sz w:val="24"/>
                <w:szCs w:val="24"/>
                <w:lang w:val="en-US"/>
              </w:rPr>
            </w:pPr>
            <w:r w:rsidRPr="00FC2B57">
              <w:rPr>
                <w:sz w:val="24"/>
                <w:szCs w:val="24"/>
                <w:lang w:val="en-US"/>
              </w:rPr>
              <w:t>20</w:t>
            </w:r>
          </w:p>
        </w:tc>
      </w:tr>
      <w:tr w:rsidR="003C5AF2" w:rsidRPr="00FC2B57" w14:paraId="7DFFD929" w14:textId="77777777" w:rsidTr="0031750E">
        <w:trPr>
          <w:trHeight w:val="912"/>
          <w:jc w:val="center"/>
        </w:trPr>
        <w:tc>
          <w:tcPr>
            <w:tcW w:w="1691" w:type="dxa"/>
            <w:shd w:val="clear" w:color="auto" w:fill="FFF2CC" w:themeFill="accent4" w:themeFillTint="33"/>
            <w:tcMar>
              <w:top w:w="100" w:type="dxa"/>
              <w:left w:w="100" w:type="dxa"/>
              <w:bottom w:w="100" w:type="dxa"/>
              <w:right w:w="100" w:type="dxa"/>
            </w:tcMar>
            <w:vAlign w:val="center"/>
          </w:tcPr>
          <w:p w14:paraId="537DD54F" w14:textId="77777777" w:rsidR="003C5AF2" w:rsidRPr="00FC2B57" w:rsidRDefault="003C5AF2" w:rsidP="0031750E">
            <w:pPr>
              <w:widowControl w:val="0"/>
              <w:pBdr>
                <w:top w:val="nil"/>
                <w:left w:val="nil"/>
                <w:bottom w:val="nil"/>
                <w:right w:val="nil"/>
                <w:between w:val="nil"/>
              </w:pBdr>
              <w:spacing w:after="0" w:line="240" w:lineRule="auto"/>
              <w:jc w:val="center"/>
              <w:rPr>
                <w:sz w:val="24"/>
                <w:szCs w:val="24"/>
                <w:lang w:val="en-US"/>
              </w:rPr>
            </w:pPr>
            <w:r w:rsidRPr="00FC2B57">
              <w:rPr>
                <w:sz w:val="24"/>
                <w:szCs w:val="24"/>
                <w:lang w:val="en-US"/>
              </w:rPr>
              <w:t>max-min</w:t>
            </w:r>
          </w:p>
        </w:tc>
        <w:tc>
          <w:tcPr>
            <w:tcW w:w="1804" w:type="dxa"/>
            <w:shd w:val="clear" w:color="auto" w:fill="auto"/>
            <w:tcMar>
              <w:top w:w="100" w:type="dxa"/>
              <w:left w:w="100" w:type="dxa"/>
              <w:bottom w:w="100" w:type="dxa"/>
              <w:right w:w="100" w:type="dxa"/>
            </w:tcMar>
            <w:vAlign w:val="center"/>
          </w:tcPr>
          <w:p w14:paraId="1D6D1044" w14:textId="77777777" w:rsidR="003C5AF2" w:rsidRPr="00FC2B57" w:rsidRDefault="003C5AF2" w:rsidP="0031750E">
            <w:pPr>
              <w:widowControl w:val="0"/>
              <w:pBdr>
                <w:top w:val="nil"/>
                <w:left w:val="nil"/>
                <w:bottom w:val="nil"/>
                <w:right w:val="nil"/>
                <w:between w:val="nil"/>
              </w:pBdr>
              <w:spacing w:after="0" w:line="240" w:lineRule="auto"/>
              <w:jc w:val="center"/>
              <w:rPr>
                <w:sz w:val="24"/>
                <w:szCs w:val="24"/>
                <w:lang w:val="en-US"/>
              </w:rPr>
            </w:pPr>
            <w:r w:rsidRPr="00FC2B57">
              <w:rPr>
                <w:sz w:val="24"/>
                <w:szCs w:val="24"/>
                <w:lang w:val="en-US"/>
              </w:rPr>
              <w:t>60</w:t>
            </w:r>
          </w:p>
        </w:tc>
        <w:tc>
          <w:tcPr>
            <w:tcW w:w="1831" w:type="dxa"/>
            <w:shd w:val="clear" w:color="auto" w:fill="F4B083" w:themeFill="accent2" w:themeFillTint="99"/>
            <w:tcMar>
              <w:top w:w="100" w:type="dxa"/>
              <w:left w:w="100" w:type="dxa"/>
              <w:bottom w:w="100" w:type="dxa"/>
              <w:right w:w="100" w:type="dxa"/>
            </w:tcMar>
            <w:vAlign w:val="center"/>
          </w:tcPr>
          <w:p w14:paraId="7C15CF00" w14:textId="77777777" w:rsidR="003C5AF2" w:rsidRPr="00FC2B57" w:rsidRDefault="003C5AF2" w:rsidP="0031750E">
            <w:pPr>
              <w:widowControl w:val="0"/>
              <w:pBdr>
                <w:top w:val="nil"/>
                <w:left w:val="nil"/>
                <w:bottom w:val="nil"/>
                <w:right w:val="nil"/>
                <w:between w:val="nil"/>
              </w:pBdr>
              <w:spacing w:after="0" w:line="240" w:lineRule="auto"/>
              <w:jc w:val="center"/>
              <w:rPr>
                <w:sz w:val="24"/>
                <w:szCs w:val="24"/>
                <w:lang w:val="en-US"/>
              </w:rPr>
            </w:pPr>
            <w:r w:rsidRPr="00FC2B57">
              <w:rPr>
                <w:sz w:val="24"/>
                <w:szCs w:val="24"/>
                <w:lang w:val="en-US"/>
              </w:rPr>
              <w:t>50</w:t>
            </w:r>
          </w:p>
        </w:tc>
        <w:tc>
          <w:tcPr>
            <w:tcW w:w="1611" w:type="dxa"/>
            <w:shd w:val="clear" w:color="auto" w:fill="auto"/>
            <w:tcMar>
              <w:top w:w="100" w:type="dxa"/>
              <w:left w:w="100" w:type="dxa"/>
              <w:bottom w:w="100" w:type="dxa"/>
              <w:right w:w="100" w:type="dxa"/>
            </w:tcMar>
            <w:vAlign w:val="center"/>
          </w:tcPr>
          <w:p w14:paraId="6BB32C15" w14:textId="77777777" w:rsidR="003C5AF2" w:rsidRPr="00FC2B57" w:rsidRDefault="003C5AF2" w:rsidP="0031750E">
            <w:pPr>
              <w:widowControl w:val="0"/>
              <w:pBdr>
                <w:top w:val="nil"/>
                <w:left w:val="nil"/>
                <w:bottom w:val="nil"/>
                <w:right w:val="nil"/>
                <w:between w:val="nil"/>
              </w:pBdr>
              <w:spacing w:after="0" w:line="240" w:lineRule="auto"/>
              <w:jc w:val="center"/>
              <w:rPr>
                <w:sz w:val="24"/>
                <w:szCs w:val="24"/>
                <w:lang w:val="en-US"/>
              </w:rPr>
            </w:pPr>
            <w:r w:rsidRPr="00FC2B57">
              <w:rPr>
                <w:sz w:val="24"/>
                <w:szCs w:val="24"/>
                <w:lang w:val="en-US"/>
              </w:rPr>
              <w:t>80</w:t>
            </w:r>
          </w:p>
        </w:tc>
        <w:tc>
          <w:tcPr>
            <w:tcW w:w="1559" w:type="dxa"/>
            <w:shd w:val="clear" w:color="auto" w:fill="auto"/>
            <w:tcMar>
              <w:top w:w="100" w:type="dxa"/>
              <w:left w:w="100" w:type="dxa"/>
              <w:bottom w:w="100" w:type="dxa"/>
              <w:right w:w="100" w:type="dxa"/>
            </w:tcMar>
            <w:vAlign w:val="center"/>
          </w:tcPr>
          <w:p w14:paraId="53AF0FD9" w14:textId="77777777" w:rsidR="003C5AF2" w:rsidRPr="00FC2B57" w:rsidRDefault="003C5AF2" w:rsidP="0031750E">
            <w:pPr>
              <w:widowControl w:val="0"/>
              <w:pBdr>
                <w:top w:val="nil"/>
                <w:left w:val="nil"/>
                <w:bottom w:val="nil"/>
                <w:right w:val="nil"/>
                <w:between w:val="nil"/>
              </w:pBdr>
              <w:spacing w:after="0" w:line="240" w:lineRule="auto"/>
              <w:jc w:val="center"/>
              <w:rPr>
                <w:sz w:val="24"/>
                <w:szCs w:val="24"/>
              </w:rPr>
            </w:pPr>
          </w:p>
        </w:tc>
      </w:tr>
    </w:tbl>
    <w:p w14:paraId="5B3AF839" w14:textId="77777777" w:rsidR="003C5AF2" w:rsidRPr="00FC2B57" w:rsidRDefault="003C5AF2" w:rsidP="003C5AF2">
      <w:pPr>
        <w:rPr>
          <w:sz w:val="24"/>
          <w:szCs w:val="24"/>
        </w:rPr>
      </w:pPr>
    </w:p>
    <w:p w14:paraId="00518624" w14:textId="77777777" w:rsidR="003C5AF2" w:rsidRPr="00FC2B57" w:rsidRDefault="003C5AF2" w:rsidP="003C5AF2">
      <w:pPr>
        <w:pStyle w:val="Heading2"/>
        <w:spacing w:before="100" w:beforeAutospacing="1" w:after="100" w:afterAutospacing="1"/>
        <w:jc w:val="center"/>
        <w:rPr>
          <w:sz w:val="24"/>
          <w:szCs w:val="24"/>
        </w:rPr>
      </w:pPr>
      <w:bookmarkStart w:id="7" w:name="_Toc97254204"/>
      <w:bookmarkStart w:id="8" w:name="_Toc100277071"/>
      <w:bookmarkStart w:id="9" w:name="_Toc100278447"/>
      <w:r w:rsidRPr="00FC2B57">
        <w:rPr>
          <w:sz w:val="24"/>
          <w:szCs w:val="24"/>
        </w:rPr>
        <w:t>2. МАТЕМАТИЧЕСКАЯ МОДЕЛЬ</w:t>
      </w:r>
      <w:bookmarkEnd w:id="7"/>
      <w:bookmarkEnd w:id="8"/>
      <w:bookmarkEnd w:id="9"/>
    </w:p>
    <w:p w14:paraId="5293C7FA" w14:textId="77777777" w:rsidR="003C5AF2" w:rsidRPr="00FC2B57" w:rsidRDefault="003C5AF2" w:rsidP="003C5AF2">
      <w:pPr>
        <w:jc w:val="center"/>
        <w:rPr>
          <w:sz w:val="24"/>
          <w:szCs w:val="24"/>
        </w:rPr>
      </w:pPr>
      <w:r w:rsidRPr="00FC2B57">
        <w:rPr>
          <w:sz w:val="24"/>
          <w:szCs w:val="24"/>
        </w:rPr>
        <w:t>Прямая задача игрока А</w:t>
      </w:r>
    </w:p>
    <w:p w14:paraId="0A6BA4CE" w14:textId="77777777" w:rsidR="003C5AF2" w:rsidRPr="00FC2B57" w:rsidRDefault="003C5AF2" w:rsidP="003C5AF2">
      <w:pPr>
        <w:pStyle w:val="ListParagraph"/>
        <w:spacing w:after="100" w:afterAutospacing="1"/>
        <w:ind w:left="284"/>
        <w:jc w:val="center"/>
        <w:rPr>
          <w:b/>
          <w:bCs/>
          <w:sz w:val="24"/>
          <w:szCs w:val="24"/>
        </w:rPr>
      </w:pPr>
      <w:r w:rsidRPr="00FC2B57">
        <w:rPr>
          <w:b/>
          <w:bCs/>
          <w:sz w:val="24"/>
          <w:szCs w:val="24"/>
        </w:rPr>
        <w:t>Исходные данные</w:t>
      </w:r>
    </w:p>
    <w:p w14:paraId="5E9E32AC" w14:textId="77777777" w:rsidR="003C5AF2" w:rsidRPr="00FC2B57" w:rsidRDefault="003C5AF2" w:rsidP="003C5AF2">
      <w:pPr>
        <w:pStyle w:val="ListParagraph"/>
        <w:spacing w:after="100" w:afterAutospacing="1"/>
        <w:ind w:left="0" w:firstLine="567"/>
        <w:rPr>
          <w:sz w:val="24"/>
          <w:szCs w:val="24"/>
        </w:rPr>
      </w:pPr>
      <w:r w:rsidRPr="00FC2B57">
        <w:rPr>
          <w:sz w:val="24"/>
          <w:szCs w:val="24"/>
        </w:rPr>
        <w:t xml:space="preserve">Транспонированная платёжная матрица </w:t>
      </w:r>
      <w:r w:rsidRPr="00FC2B57">
        <w:rPr>
          <w:sz w:val="24"/>
          <w:szCs w:val="24"/>
          <w:lang w:val="en-US"/>
        </w:rPr>
        <w:t>G</w:t>
      </w:r>
      <w:r w:rsidRPr="00FC2B57">
        <w:rPr>
          <w:sz w:val="24"/>
          <w:szCs w:val="24"/>
          <w:vertAlign w:val="superscript"/>
          <w:lang w:val="en-US"/>
        </w:rPr>
        <w:t>T</w:t>
      </w:r>
      <w:r w:rsidRPr="00FC2B57">
        <w:rPr>
          <w:sz w:val="24"/>
          <w:szCs w:val="24"/>
        </w:rPr>
        <w:t>.</w:t>
      </w:r>
    </w:p>
    <w:p w14:paraId="760AE765" w14:textId="77777777" w:rsidR="003C5AF2" w:rsidRPr="00FC2B57" w:rsidRDefault="003C5AF2" w:rsidP="003C5AF2">
      <w:pPr>
        <w:pStyle w:val="ListParagraph"/>
        <w:spacing w:after="100" w:afterAutospacing="1"/>
        <w:ind w:left="0"/>
        <w:jc w:val="center"/>
        <w:rPr>
          <w:sz w:val="24"/>
          <w:szCs w:val="24"/>
          <w:lang w:val="en-US"/>
        </w:rPr>
      </w:pPr>
      <w:r w:rsidRPr="00FC2B57">
        <w:rPr>
          <w:sz w:val="24"/>
          <w:szCs w:val="24"/>
          <w:lang w:val="en-US"/>
        </w:rPr>
        <w:t>G</w:t>
      </w:r>
      <w:r w:rsidRPr="00FC2B57">
        <w:rPr>
          <w:sz w:val="24"/>
          <w:szCs w:val="24"/>
          <w:vertAlign w:val="superscript"/>
          <w:lang w:val="en-US"/>
        </w:rPr>
        <w:t>T</w:t>
      </w:r>
      <w:r w:rsidRPr="00FC2B57">
        <w:rPr>
          <w:sz w:val="24"/>
          <w:szCs w:val="24"/>
          <w:lang w:val="en-US"/>
        </w:rPr>
        <w:t xml:space="preserve"> = </w:t>
      </w:r>
      <m:oMath>
        <m:d>
          <m:dPr>
            <m:begChr m:val="["/>
            <m:endChr m:val="]"/>
            <m:ctrlPr>
              <w:rPr>
                <w:rFonts w:ascii="Cambria Math" w:hAnsi="Cambria Math"/>
                <w:i/>
                <w:sz w:val="24"/>
                <w:szCs w:val="24"/>
              </w:rPr>
            </m:ctrlPr>
          </m:dPr>
          <m:e>
            <m:m>
              <m:mPr>
                <m:mcs>
                  <m:mc>
                    <m:mcPr>
                      <m:count m:val="4"/>
                      <m:mcJc m:val="center"/>
                    </m:mcPr>
                  </m:mc>
                </m:mcs>
                <m:ctrlPr>
                  <w:rPr>
                    <w:rFonts w:ascii="Cambria Math" w:hAnsi="Cambria Math"/>
                    <w:i/>
                    <w:sz w:val="24"/>
                    <w:szCs w:val="24"/>
                  </w:rPr>
                </m:ctrlPr>
              </m:mPr>
              <m:mr>
                <m:e>
                  <m:r>
                    <w:rPr>
                      <w:rFonts w:ascii="Cambria Math" w:hAnsi="Cambria Math"/>
                      <w:sz w:val="24"/>
                      <w:szCs w:val="24"/>
                    </w:rPr>
                    <m:t>W</m:t>
                  </m:r>
                  <m:r>
                    <w:rPr>
                      <w:rFonts w:ascii="Cambria Math" w:hAnsi="Cambria Math"/>
                      <w:sz w:val="24"/>
                      <w:szCs w:val="24"/>
                      <w:lang w:val="en-US"/>
                    </w:rPr>
                    <m:t>11</m:t>
                  </m:r>
                </m:e>
                <m:e>
                  <m:r>
                    <w:rPr>
                      <w:rFonts w:ascii="Cambria Math" w:hAnsi="Cambria Math"/>
                      <w:sz w:val="24"/>
                      <w:szCs w:val="24"/>
                    </w:rPr>
                    <m:t>W</m:t>
                  </m:r>
                  <m:r>
                    <w:rPr>
                      <w:rFonts w:ascii="Cambria Math" w:hAnsi="Cambria Math"/>
                      <w:sz w:val="24"/>
                      <w:szCs w:val="24"/>
                      <w:lang w:val="en-US"/>
                    </w:rPr>
                    <m:t>12</m:t>
                  </m:r>
                </m:e>
                <m:e>
                  <m:r>
                    <w:rPr>
                      <w:rFonts w:ascii="Cambria Math" w:hAnsi="Cambria Math"/>
                      <w:sz w:val="24"/>
                      <w:szCs w:val="24"/>
                      <w:lang w:val="en-US"/>
                    </w:rPr>
                    <m:t>…</m:t>
                  </m:r>
                  <m:ctrlPr>
                    <w:rPr>
                      <w:rFonts w:ascii="Cambria Math" w:eastAsia="Cambria Math" w:hAnsi="Cambria Math"/>
                      <w:i/>
                      <w:sz w:val="24"/>
                      <w:szCs w:val="24"/>
                    </w:rPr>
                  </m:ctrlPr>
                </m:e>
                <m:e>
                  <m:r>
                    <w:rPr>
                      <w:rFonts w:ascii="Cambria Math" w:eastAsia="Cambria Math" w:hAnsi="Cambria Math"/>
                      <w:sz w:val="24"/>
                      <w:szCs w:val="24"/>
                    </w:rPr>
                    <m:t>W</m:t>
                  </m:r>
                  <m:r>
                    <w:rPr>
                      <w:rFonts w:ascii="Cambria Math" w:eastAsia="Cambria Math" w:hAnsi="Cambria Math"/>
                      <w:sz w:val="24"/>
                      <w:szCs w:val="24"/>
                      <w:lang w:val="en-US"/>
                    </w:rPr>
                    <m:t>1</m:t>
                  </m:r>
                  <m:r>
                    <w:rPr>
                      <w:rFonts w:ascii="Cambria Math" w:eastAsia="Cambria Math" w:hAnsi="Cambria Math"/>
                      <w:sz w:val="24"/>
                      <w:szCs w:val="24"/>
                    </w:rPr>
                    <m:t>n</m:t>
                  </m:r>
                  <m:ctrlPr>
                    <w:rPr>
                      <w:rFonts w:ascii="Cambria Math" w:eastAsia="Cambria Math" w:hAnsi="Cambria Math"/>
                      <w:i/>
                      <w:sz w:val="24"/>
                      <w:szCs w:val="24"/>
                    </w:rPr>
                  </m:ctrlPr>
                </m:e>
              </m:mr>
              <m:mr>
                <m:e>
                  <m:r>
                    <w:rPr>
                      <w:rFonts w:ascii="Cambria Math" w:eastAsia="Cambria Math" w:hAnsi="Cambria Math"/>
                      <w:sz w:val="24"/>
                      <w:szCs w:val="24"/>
                    </w:rPr>
                    <m:t>W</m:t>
                  </m:r>
                  <m:r>
                    <w:rPr>
                      <w:rFonts w:ascii="Cambria Math" w:eastAsia="Cambria Math" w:hAnsi="Cambria Math"/>
                      <w:sz w:val="24"/>
                      <w:szCs w:val="24"/>
                      <w:lang w:val="en-US"/>
                    </w:rPr>
                    <m:t>21</m:t>
                  </m:r>
                  <m:ctrlPr>
                    <w:rPr>
                      <w:rFonts w:ascii="Cambria Math" w:eastAsia="Cambria Math" w:hAnsi="Cambria Math"/>
                      <w:i/>
                      <w:sz w:val="24"/>
                      <w:szCs w:val="24"/>
                    </w:rPr>
                  </m:ctrlPr>
                </m:e>
                <m:e>
                  <m:r>
                    <w:rPr>
                      <w:rFonts w:ascii="Cambria Math" w:eastAsia="Cambria Math" w:hAnsi="Cambria Math"/>
                      <w:sz w:val="24"/>
                      <w:szCs w:val="24"/>
                    </w:rPr>
                    <m:t>W</m:t>
                  </m:r>
                  <m:r>
                    <w:rPr>
                      <w:rFonts w:ascii="Cambria Math" w:eastAsia="Cambria Math" w:hAnsi="Cambria Math"/>
                      <w:sz w:val="24"/>
                      <w:szCs w:val="24"/>
                      <w:lang w:val="en-US"/>
                    </w:rPr>
                    <m:t>22</m:t>
                  </m:r>
                  <m:ctrlPr>
                    <w:rPr>
                      <w:rFonts w:ascii="Cambria Math" w:eastAsia="Cambria Math" w:hAnsi="Cambria Math"/>
                      <w:i/>
                      <w:sz w:val="24"/>
                      <w:szCs w:val="24"/>
                    </w:rPr>
                  </m:ctrlPr>
                </m:e>
                <m:e>
                  <m:r>
                    <w:rPr>
                      <w:rFonts w:ascii="Cambria Math" w:eastAsia="Cambria Math" w:hAnsi="Cambria Math"/>
                      <w:sz w:val="24"/>
                      <w:szCs w:val="24"/>
                      <w:lang w:val="en-US"/>
                    </w:rPr>
                    <m:t>…</m:t>
                  </m:r>
                  <m:ctrlPr>
                    <w:rPr>
                      <w:rFonts w:ascii="Cambria Math" w:eastAsia="Cambria Math" w:hAnsi="Cambria Math"/>
                      <w:i/>
                      <w:sz w:val="24"/>
                      <w:szCs w:val="24"/>
                    </w:rPr>
                  </m:ctrlPr>
                </m:e>
                <m:e>
                  <m:r>
                    <w:rPr>
                      <w:rFonts w:ascii="Cambria Math" w:eastAsia="Cambria Math" w:hAnsi="Cambria Math"/>
                      <w:sz w:val="24"/>
                      <w:szCs w:val="24"/>
                    </w:rPr>
                    <m:t>W</m:t>
                  </m:r>
                  <m:r>
                    <w:rPr>
                      <w:rFonts w:ascii="Cambria Math" w:eastAsia="Cambria Math" w:hAnsi="Cambria Math"/>
                      <w:sz w:val="24"/>
                      <w:szCs w:val="24"/>
                      <w:lang w:val="en-US"/>
                    </w:rPr>
                    <m:t>2</m:t>
                  </m:r>
                  <m:r>
                    <w:rPr>
                      <w:rFonts w:ascii="Cambria Math" w:eastAsia="Cambria Math" w:hAnsi="Cambria Math"/>
                      <w:sz w:val="24"/>
                      <w:szCs w:val="24"/>
                    </w:rPr>
                    <m:t>n</m:t>
                  </m:r>
                  <m:ctrlPr>
                    <w:rPr>
                      <w:rFonts w:ascii="Cambria Math" w:eastAsia="Cambria Math" w:hAnsi="Cambria Math"/>
                      <w:i/>
                      <w:sz w:val="24"/>
                      <w:szCs w:val="24"/>
                    </w:rPr>
                  </m:ctrlPr>
                </m:e>
              </m:mr>
              <m:mr>
                <m:e>
                  <m:r>
                    <w:rPr>
                      <w:rFonts w:ascii="Cambria Math" w:eastAsia="Cambria Math" w:hAnsi="Cambria Math"/>
                      <w:sz w:val="24"/>
                      <w:szCs w:val="24"/>
                      <w:lang w:val="en-US"/>
                    </w:rPr>
                    <m:t>…</m:t>
                  </m:r>
                  <m:ctrlPr>
                    <w:rPr>
                      <w:rFonts w:ascii="Cambria Math" w:eastAsia="Cambria Math" w:hAnsi="Cambria Math"/>
                      <w:i/>
                      <w:sz w:val="24"/>
                      <w:szCs w:val="24"/>
                    </w:rPr>
                  </m:ctrlPr>
                </m:e>
                <m:e>
                  <m:r>
                    <w:rPr>
                      <w:rFonts w:ascii="Cambria Math" w:eastAsia="Cambria Math" w:hAnsi="Cambria Math"/>
                      <w:sz w:val="24"/>
                      <w:szCs w:val="24"/>
                      <w:lang w:val="en-US"/>
                    </w:rPr>
                    <m:t>…</m:t>
                  </m:r>
                  <m:ctrlPr>
                    <w:rPr>
                      <w:rFonts w:ascii="Cambria Math" w:eastAsia="Cambria Math" w:hAnsi="Cambria Math"/>
                      <w:i/>
                      <w:sz w:val="24"/>
                      <w:szCs w:val="24"/>
                    </w:rPr>
                  </m:ctrlPr>
                </m:e>
                <m:e>
                  <m:r>
                    <w:rPr>
                      <w:rFonts w:ascii="Cambria Math" w:eastAsia="Cambria Math" w:hAnsi="Cambria Math"/>
                      <w:sz w:val="24"/>
                      <w:szCs w:val="24"/>
                      <w:lang w:val="en-US"/>
                    </w:rPr>
                    <m:t>…</m:t>
                  </m:r>
                  <m:ctrlPr>
                    <w:rPr>
                      <w:rFonts w:ascii="Cambria Math" w:eastAsia="Cambria Math" w:hAnsi="Cambria Math"/>
                      <w:i/>
                      <w:sz w:val="24"/>
                      <w:szCs w:val="24"/>
                    </w:rPr>
                  </m:ctrlPr>
                </m:e>
                <m:e>
                  <m:r>
                    <w:rPr>
                      <w:rFonts w:ascii="Cambria Math" w:eastAsia="Cambria Math" w:hAnsi="Cambria Math"/>
                      <w:sz w:val="24"/>
                      <w:szCs w:val="24"/>
                      <w:lang w:val="en-US"/>
                    </w:rPr>
                    <m:t>…</m:t>
                  </m:r>
                  <m:ctrlPr>
                    <w:rPr>
                      <w:rFonts w:ascii="Cambria Math" w:eastAsia="Cambria Math" w:hAnsi="Cambria Math"/>
                      <w:i/>
                      <w:sz w:val="24"/>
                      <w:szCs w:val="24"/>
                    </w:rPr>
                  </m:ctrlPr>
                </m:e>
              </m:mr>
              <m:mr>
                <m:e>
                  <m:r>
                    <w:rPr>
                      <w:rFonts w:ascii="Cambria Math" w:eastAsia="Cambria Math" w:hAnsi="Cambria Math"/>
                      <w:sz w:val="24"/>
                      <w:szCs w:val="24"/>
                    </w:rPr>
                    <m:t>Wn</m:t>
                  </m:r>
                  <m:r>
                    <w:rPr>
                      <w:rFonts w:ascii="Cambria Math" w:eastAsia="Cambria Math" w:hAnsi="Cambria Math"/>
                      <w:sz w:val="24"/>
                      <w:szCs w:val="24"/>
                      <w:lang w:val="en-US"/>
                    </w:rPr>
                    <m:t>1</m:t>
                  </m:r>
                </m:e>
                <m:e>
                  <m:r>
                    <w:rPr>
                      <w:rFonts w:ascii="Cambria Math" w:hAnsi="Cambria Math"/>
                      <w:sz w:val="24"/>
                      <w:szCs w:val="24"/>
                    </w:rPr>
                    <m:t>Wn</m:t>
                  </m:r>
                  <m:r>
                    <w:rPr>
                      <w:rFonts w:ascii="Cambria Math" w:hAnsi="Cambria Math"/>
                      <w:sz w:val="24"/>
                      <w:szCs w:val="24"/>
                      <w:lang w:val="en-US"/>
                    </w:rPr>
                    <m:t>2</m:t>
                  </m:r>
                  <m:ctrlPr>
                    <w:rPr>
                      <w:rFonts w:ascii="Cambria Math" w:eastAsia="Cambria Math" w:hAnsi="Cambria Math"/>
                      <w:i/>
                      <w:sz w:val="24"/>
                      <w:szCs w:val="24"/>
                    </w:rPr>
                  </m:ctrlPr>
                </m:e>
                <m:e>
                  <m:r>
                    <w:rPr>
                      <w:rFonts w:ascii="Cambria Math" w:eastAsia="Cambria Math" w:hAnsi="Cambria Math"/>
                      <w:sz w:val="24"/>
                      <w:szCs w:val="24"/>
                      <w:lang w:val="en-US"/>
                    </w:rPr>
                    <m:t>…</m:t>
                  </m:r>
                  <m:ctrlPr>
                    <w:rPr>
                      <w:rFonts w:ascii="Cambria Math" w:eastAsia="Cambria Math" w:hAnsi="Cambria Math"/>
                      <w:i/>
                      <w:sz w:val="24"/>
                      <w:szCs w:val="24"/>
                    </w:rPr>
                  </m:ctrlPr>
                </m:e>
                <m:e>
                  <m:r>
                    <w:rPr>
                      <w:rFonts w:ascii="Cambria Math" w:eastAsia="Cambria Math" w:hAnsi="Cambria Math"/>
                      <w:sz w:val="24"/>
                      <w:szCs w:val="24"/>
                      <w:lang w:val="en-US"/>
                    </w:rPr>
                    <m:t>Wn</m:t>
                  </m:r>
                  <m:r>
                    <w:rPr>
                      <w:rFonts w:ascii="Cambria Math" w:eastAsia="Cambria Math" w:hAnsi="Cambria Math"/>
                      <w:sz w:val="24"/>
                      <w:szCs w:val="24"/>
                    </w:rPr>
                    <m:t>n</m:t>
                  </m:r>
                </m:e>
              </m:mr>
            </m:m>
          </m:e>
        </m:d>
      </m:oMath>
    </w:p>
    <w:p w14:paraId="1B5BF1A6" w14:textId="77777777" w:rsidR="003C5AF2" w:rsidRPr="00FC2B57" w:rsidRDefault="003C5AF2" w:rsidP="003C5AF2">
      <w:pPr>
        <w:pStyle w:val="ListParagraph"/>
        <w:spacing w:after="100" w:afterAutospacing="1"/>
        <w:ind w:left="0" w:firstLine="567"/>
        <w:rPr>
          <w:sz w:val="24"/>
          <w:szCs w:val="24"/>
        </w:rPr>
      </w:pPr>
      <w:r w:rsidRPr="00FC2B57">
        <w:rPr>
          <w:sz w:val="24"/>
          <w:szCs w:val="24"/>
        </w:rPr>
        <w:t xml:space="preserve">где </w:t>
      </w:r>
      <w:r w:rsidRPr="00FC2B57">
        <w:rPr>
          <w:sz w:val="24"/>
          <w:szCs w:val="24"/>
          <w:lang w:val="en-US"/>
        </w:rPr>
        <w:t>n</w:t>
      </w:r>
      <w:r w:rsidRPr="00FC2B57">
        <w:rPr>
          <w:sz w:val="24"/>
          <w:szCs w:val="24"/>
        </w:rPr>
        <w:t xml:space="preserve"> – количество стратегий игроков.</w:t>
      </w:r>
    </w:p>
    <w:p w14:paraId="31522CC5" w14:textId="77777777" w:rsidR="003C5AF2" w:rsidRPr="00FC2B57" w:rsidRDefault="003C5AF2" w:rsidP="003C5AF2">
      <w:pPr>
        <w:spacing w:after="100" w:afterAutospacing="1"/>
        <w:jc w:val="center"/>
        <w:rPr>
          <w:b/>
          <w:bCs/>
          <w:sz w:val="24"/>
          <w:szCs w:val="24"/>
        </w:rPr>
      </w:pPr>
      <w:r w:rsidRPr="00FC2B57">
        <w:rPr>
          <w:b/>
          <w:bCs/>
          <w:sz w:val="24"/>
          <w:szCs w:val="24"/>
        </w:rPr>
        <w:t>Переменные</w:t>
      </w:r>
    </w:p>
    <w:p w14:paraId="388C55A3" w14:textId="77777777" w:rsidR="003C5AF2" w:rsidRPr="00FC2B57" w:rsidRDefault="003C5AF2" w:rsidP="003C5AF2">
      <w:pPr>
        <w:spacing w:after="100" w:afterAutospacing="1"/>
        <w:ind w:firstLine="567"/>
        <w:rPr>
          <w:sz w:val="24"/>
          <w:szCs w:val="24"/>
        </w:rPr>
      </w:pPr>
      <w:r w:rsidRPr="00FC2B57">
        <w:rPr>
          <w:sz w:val="24"/>
          <w:szCs w:val="24"/>
        </w:rPr>
        <w:t xml:space="preserve">Переменные – </w:t>
      </w:r>
      <w:r w:rsidRPr="00FC2B57">
        <w:rPr>
          <w:sz w:val="24"/>
          <w:szCs w:val="24"/>
          <w:lang w:val="en-US"/>
        </w:rPr>
        <w:t>x</w:t>
      </w:r>
      <w:r w:rsidRPr="00FC2B57">
        <w:rPr>
          <w:sz w:val="24"/>
          <w:szCs w:val="24"/>
        </w:rPr>
        <w:t xml:space="preserve">1, </w:t>
      </w:r>
      <w:r w:rsidRPr="00FC2B57">
        <w:rPr>
          <w:sz w:val="24"/>
          <w:szCs w:val="24"/>
          <w:lang w:val="en-US"/>
        </w:rPr>
        <w:t>x</w:t>
      </w:r>
      <w:r w:rsidRPr="00FC2B57">
        <w:rPr>
          <w:sz w:val="24"/>
          <w:szCs w:val="24"/>
        </w:rPr>
        <w:t xml:space="preserve">2, </w:t>
      </w:r>
      <w:r w:rsidRPr="00FC2B57">
        <w:rPr>
          <w:sz w:val="24"/>
          <w:szCs w:val="24"/>
          <w:lang w:val="en-US"/>
        </w:rPr>
        <w:t>x</w:t>
      </w:r>
      <w:r w:rsidRPr="00FC2B57">
        <w:rPr>
          <w:sz w:val="24"/>
          <w:szCs w:val="24"/>
        </w:rPr>
        <w:t xml:space="preserve">3, </w:t>
      </w:r>
      <w:proofErr w:type="spellStart"/>
      <w:r w:rsidRPr="00FC2B57">
        <w:rPr>
          <w:sz w:val="24"/>
          <w:szCs w:val="24"/>
          <w:lang w:val="en-US"/>
        </w:rPr>
        <w:t>xn</w:t>
      </w:r>
      <w:proofErr w:type="spellEnd"/>
      <w:r w:rsidRPr="00FC2B57">
        <w:rPr>
          <w:sz w:val="24"/>
          <w:szCs w:val="24"/>
        </w:rPr>
        <w:t xml:space="preserve"> (заменённые на вероятности </w:t>
      </w:r>
      <w:r w:rsidRPr="00FC2B57">
        <w:rPr>
          <w:sz w:val="24"/>
          <w:szCs w:val="24"/>
          <w:lang w:val="en-US"/>
        </w:rPr>
        <w:t>p</w:t>
      </w:r>
      <w:r w:rsidRPr="00FC2B57">
        <w:rPr>
          <w:sz w:val="24"/>
          <w:szCs w:val="24"/>
        </w:rPr>
        <w:t xml:space="preserve">1, </w:t>
      </w:r>
      <w:r w:rsidRPr="00FC2B57">
        <w:rPr>
          <w:sz w:val="24"/>
          <w:szCs w:val="24"/>
          <w:lang w:val="en-US"/>
        </w:rPr>
        <w:t>p</w:t>
      </w:r>
      <w:r w:rsidRPr="00FC2B57">
        <w:rPr>
          <w:sz w:val="24"/>
          <w:szCs w:val="24"/>
        </w:rPr>
        <w:t xml:space="preserve">2, </w:t>
      </w:r>
      <w:r w:rsidRPr="00FC2B57">
        <w:rPr>
          <w:sz w:val="24"/>
          <w:szCs w:val="24"/>
          <w:lang w:val="en-US"/>
        </w:rPr>
        <w:t>p</w:t>
      </w:r>
      <w:r w:rsidRPr="00FC2B57">
        <w:rPr>
          <w:sz w:val="24"/>
          <w:szCs w:val="24"/>
        </w:rPr>
        <w:t xml:space="preserve">3, </w:t>
      </w:r>
      <w:proofErr w:type="spellStart"/>
      <w:r w:rsidRPr="00FC2B57">
        <w:rPr>
          <w:sz w:val="24"/>
          <w:szCs w:val="24"/>
          <w:lang w:val="en-US"/>
        </w:rPr>
        <w:t>pn</w:t>
      </w:r>
      <w:proofErr w:type="spellEnd"/>
      <w:r w:rsidRPr="00FC2B57">
        <w:rPr>
          <w:sz w:val="24"/>
          <w:szCs w:val="24"/>
        </w:rPr>
        <w:t>).</w:t>
      </w:r>
    </w:p>
    <w:p w14:paraId="7ABE2068" w14:textId="77777777" w:rsidR="003C5AF2" w:rsidRPr="00FC2B57" w:rsidRDefault="003C5AF2" w:rsidP="003C5AF2">
      <w:pPr>
        <w:spacing w:after="100" w:afterAutospacing="1"/>
        <w:ind w:firstLine="567"/>
        <w:rPr>
          <w:sz w:val="24"/>
          <w:szCs w:val="24"/>
        </w:rPr>
      </w:pPr>
      <w:r w:rsidRPr="00FC2B57">
        <w:rPr>
          <w:sz w:val="24"/>
          <w:szCs w:val="24"/>
        </w:rPr>
        <w:t>Целевая функция – максимальная величина входного/выходного потока:</w:t>
      </w:r>
    </w:p>
    <w:p w14:paraId="6AEE3FF2" w14:textId="77777777" w:rsidR="003C5AF2" w:rsidRPr="00FC2B57" w:rsidRDefault="003C5AF2" w:rsidP="003C5AF2">
      <w:pPr>
        <w:spacing w:after="100" w:afterAutospacing="1"/>
        <w:ind w:firstLine="567"/>
        <w:jc w:val="right"/>
        <w:rPr>
          <w:rFonts w:eastAsiaTheme="minorEastAsia"/>
          <w:bCs/>
          <w:sz w:val="24"/>
          <w:szCs w:val="24"/>
        </w:rPr>
      </w:pPr>
      <m:oMath>
        <m:r>
          <w:rPr>
            <w:rFonts w:ascii="Cambria Math" w:hAnsi="Cambria Math"/>
            <w:sz w:val="24"/>
            <w:szCs w:val="24"/>
            <w:lang w:val="en-US"/>
          </w:rPr>
          <m:t>L</m:t>
        </m:r>
        <m:r>
          <w:rPr>
            <w:rFonts w:ascii="Cambria Math" w:hAnsi="Cambria Math"/>
            <w:sz w:val="24"/>
            <w:szCs w:val="24"/>
          </w:rPr>
          <m:t>=x1+x2+x3 +xn→min</m:t>
        </m:r>
      </m:oMath>
      <w:r w:rsidRPr="00FC2B57">
        <w:rPr>
          <w:rFonts w:eastAsiaTheme="minorEastAsia"/>
          <w:bCs/>
          <w:sz w:val="24"/>
          <w:szCs w:val="24"/>
        </w:rPr>
        <w:t xml:space="preserve">                                       (1.1.)</w:t>
      </w:r>
    </w:p>
    <w:p w14:paraId="51182505" w14:textId="77777777" w:rsidR="003C5AF2" w:rsidRPr="00FC2B57" w:rsidRDefault="003C5AF2" w:rsidP="003C5AF2">
      <w:pPr>
        <w:spacing w:after="100" w:afterAutospacing="1"/>
        <w:jc w:val="center"/>
        <w:rPr>
          <w:rFonts w:eastAsiaTheme="minorEastAsia"/>
          <w:b/>
          <w:sz w:val="24"/>
          <w:szCs w:val="24"/>
        </w:rPr>
      </w:pPr>
      <w:r w:rsidRPr="00FC2B57">
        <w:rPr>
          <w:rFonts w:eastAsiaTheme="minorEastAsia"/>
          <w:b/>
          <w:sz w:val="24"/>
          <w:szCs w:val="24"/>
        </w:rPr>
        <w:t>Ограничения</w:t>
      </w:r>
    </w:p>
    <w:p w14:paraId="2650FF45" w14:textId="77777777" w:rsidR="003C5AF2" w:rsidRPr="003C5AF2" w:rsidRDefault="003C5AF2" w:rsidP="003C5AF2">
      <w:pPr>
        <w:spacing w:after="100" w:afterAutospacing="1"/>
        <w:ind w:firstLine="567"/>
        <w:jc w:val="right"/>
        <w:rPr>
          <w:rFonts w:eastAsiaTheme="minorEastAsia"/>
          <w:bCs/>
          <w:sz w:val="24"/>
          <w:szCs w:val="24"/>
          <w:lang w:val="en-US"/>
        </w:rPr>
      </w:pPr>
      <w:r w:rsidRPr="00FC2B57">
        <w:rPr>
          <w:rFonts w:eastAsiaTheme="minorEastAsia"/>
          <w:bCs/>
          <w:sz w:val="24"/>
          <w:szCs w:val="24"/>
          <w:lang w:val="en-US"/>
        </w:rPr>
        <w:t>W</w:t>
      </w:r>
      <w:r w:rsidRPr="003C5AF2">
        <w:rPr>
          <w:rFonts w:eastAsiaTheme="minorEastAsia"/>
          <w:bCs/>
          <w:sz w:val="24"/>
          <w:szCs w:val="24"/>
          <w:lang w:val="en-US"/>
        </w:rPr>
        <w:t xml:space="preserve">11 * </w:t>
      </w:r>
      <w:r w:rsidRPr="00FC2B57">
        <w:rPr>
          <w:rFonts w:eastAsiaTheme="minorEastAsia"/>
          <w:bCs/>
          <w:sz w:val="24"/>
          <w:szCs w:val="24"/>
          <w:lang w:val="en-US"/>
        </w:rPr>
        <w:t>x</w:t>
      </w:r>
      <w:r w:rsidRPr="003C5AF2">
        <w:rPr>
          <w:rFonts w:eastAsiaTheme="minorEastAsia"/>
          <w:bCs/>
          <w:sz w:val="24"/>
          <w:szCs w:val="24"/>
          <w:lang w:val="en-US"/>
        </w:rPr>
        <w:t xml:space="preserve">1 + </w:t>
      </w:r>
      <w:r w:rsidRPr="00FC2B57">
        <w:rPr>
          <w:rFonts w:eastAsiaTheme="minorEastAsia"/>
          <w:bCs/>
          <w:sz w:val="24"/>
          <w:szCs w:val="24"/>
          <w:lang w:val="en-US"/>
        </w:rPr>
        <w:t>W</w:t>
      </w:r>
      <w:r w:rsidRPr="003C5AF2">
        <w:rPr>
          <w:rFonts w:eastAsiaTheme="minorEastAsia"/>
          <w:bCs/>
          <w:sz w:val="24"/>
          <w:szCs w:val="24"/>
          <w:lang w:val="en-US"/>
        </w:rPr>
        <w:t xml:space="preserve">21 * </w:t>
      </w:r>
      <w:r w:rsidRPr="00FC2B57">
        <w:rPr>
          <w:rFonts w:eastAsiaTheme="minorEastAsia"/>
          <w:bCs/>
          <w:sz w:val="24"/>
          <w:szCs w:val="24"/>
          <w:lang w:val="en-US"/>
        </w:rPr>
        <w:t>x</w:t>
      </w:r>
      <w:r w:rsidRPr="003C5AF2">
        <w:rPr>
          <w:rFonts w:eastAsiaTheme="minorEastAsia"/>
          <w:bCs/>
          <w:sz w:val="24"/>
          <w:szCs w:val="24"/>
          <w:lang w:val="en-US"/>
        </w:rPr>
        <w:t xml:space="preserve">2 + … + </w:t>
      </w:r>
      <w:r w:rsidRPr="00FC2B57">
        <w:rPr>
          <w:rFonts w:eastAsiaTheme="minorEastAsia"/>
          <w:bCs/>
          <w:sz w:val="24"/>
          <w:szCs w:val="24"/>
          <w:lang w:val="en-US"/>
        </w:rPr>
        <w:t>Wn</w:t>
      </w:r>
      <w:r w:rsidRPr="003C5AF2">
        <w:rPr>
          <w:rFonts w:eastAsiaTheme="minorEastAsia"/>
          <w:bCs/>
          <w:sz w:val="24"/>
          <w:szCs w:val="24"/>
          <w:lang w:val="en-US"/>
        </w:rPr>
        <w:t xml:space="preserve">1 * </w:t>
      </w:r>
      <w:proofErr w:type="spellStart"/>
      <w:r w:rsidRPr="00FC2B57">
        <w:rPr>
          <w:rFonts w:eastAsiaTheme="minorEastAsia"/>
          <w:bCs/>
          <w:sz w:val="24"/>
          <w:szCs w:val="24"/>
          <w:lang w:val="en-US"/>
        </w:rPr>
        <w:t>xn</w:t>
      </w:r>
      <w:proofErr w:type="spellEnd"/>
      <w:r w:rsidRPr="003C5AF2">
        <w:rPr>
          <w:rFonts w:eastAsiaTheme="minorEastAsia"/>
          <w:bCs/>
          <w:sz w:val="24"/>
          <w:szCs w:val="24"/>
          <w:lang w:val="en-US"/>
        </w:rPr>
        <w:t xml:space="preserve"> </w:t>
      </w:r>
      <m:oMath>
        <m:r>
          <w:rPr>
            <w:rFonts w:ascii="Cambria Math" w:eastAsiaTheme="minorEastAsia" w:hAnsi="Cambria Math"/>
            <w:sz w:val="24"/>
            <w:szCs w:val="24"/>
            <w:lang w:val="en-US"/>
          </w:rPr>
          <m:t>≥1</m:t>
        </m:r>
      </m:oMath>
      <w:r w:rsidRPr="003C5AF2">
        <w:rPr>
          <w:rFonts w:eastAsiaTheme="minorEastAsia"/>
          <w:bCs/>
          <w:sz w:val="24"/>
          <w:szCs w:val="24"/>
          <w:lang w:val="en-US"/>
        </w:rPr>
        <w:t xml:space="preserve">                                   </w:t>
      </w:r>
      <w:proofErr w:type="gramStart"/>
      <w:r w:rsidRPr="003C5AF2">
        <w:rPr>
          <w:rFonts w:eastAsiaTheme="minorEastAsia"/>
          <w:bCs/>
          <w:sz w:val="24"/>
          <w:szCs w:val="24"/>
          <w:lang w:val="en-US"/>
        </w:rPr>
        <w:t xml:space="preserve">   (</w:t>
      </w:r>
      <w:proofErr w:type="gramEnd"/>
      <w:r w:rsidRPr="003C5AF2">
        <w:rPr>
          <w:rFonts w:eastAsiaTheme="minorEastAsia"/>
          <w:bCs/>
          <w:sz w:val="24"/>
          <w:szCs w:val="24"/>
          <w:lang w:val="en-US"/>
        </w:rPr>
        <w:t>1.2.)</w:t>
      </w:r>
    </w:p>
    <w:p w14:paraId="0C5DB45D" w14:textId="77777777" w:rsidR="003C5AF2" w:rsidRPr="003C5AF2" w:rsidRDefault="003C5AF2" w:rsidP="003C5AF2">
      <w:pPr>
        <w:spacing w:after="100" w:afterAutospacing="1"/>
        <w:ind w:firstLine="567"/>
        <w:jc w:val="right"/>
        <w:rPr>
          <w:rFonts w:eastAsiaTheme="minorEastAsia"/>
          <w:bCs/>
          <w:sz w:val="24"/>
          <w:szCs w:val="24"/>
          <w:lang w:val="en-US"/>
        </w:rPr>
      </w:pPr>
      <w:r w:rsidRPr="00FC2B57">
        <w:rPr>
          <w:rFonts w:eastAsiaTheme="minorEastAsia"/>
          <w:bCs/>
          <w:sz w:val="24"/>
          <w:szCs w:val="24"/>
          <w:lang w:val="en-US"/>
        </w:rPr>
        <w:t>W</w:t>
      </w:r>
      <w:r w:rsidRPr="003C5AF2">
        <w:rPr>
          <w:rFonts w:eastAsiaTheme="minorEastAsia"/>
          <w:bCs/>
          <w:sz w:val="24"/>
          <w:szCs w:val="24"/>
          <w:lang w:val="en-US"/>
        </w:rPr>
        <w:t xml:space="preserve">12 * </w:t>
      </w:r>
      <w:r w:rsidRPr="00FC2B57">
        <w:rPr>
          <w:rFonts w:eastAsiaTheme="minorEastAsia"/>
          <w:bCs/>
          <w:sz w:val="24"/>
          <w:szCs w:val="24"/>
          <w:lang w:val="en-US"/>
        </w:rPr>
        <w:t>x</w:t>
      </w:r>
      <w:r w:rsidRPr="003C5AF2">
        <w:rPr>
          <w:rFonts w:eastAsiaTheme="minorEastAsia"/>
          <w:bCs/>
          <w:sz w:val="24"/>
          <w:szCs w:val="24"/>
          <w:lang w:val="en-US"/>
        </w:rPr>
        <w:t xml:space="preserve">1 + </w:t>
      </w:r>
      <w:r w:rsidRPr="00FC2B57">
        <w:rPr>
          <w:rFonts w:eastAsiaTheme="minorEastAsia"/>
          <w:bCs/>
          <w:sz w:val="24"/>
          <w:szCs w:val="24"/>
          <w:lang w:val="en-US"/>
        </w:rPr>
        <w:t>W</w:t>
      </w:r>
      <w:r w:rsidRPr="003C5AF2">
        <w:rPr>
          <w:rFonts w:eastAsiaTheme="minorEastAsia"/>
          <w:bCs/>
          <w:sz w:val="24"/>
          <w:szCs w:val="24"/>
          <w:lang w:val="en-US"/>
        </w:rPr>
        <w:t xml:space="preserve">22 * </w:t>
      </w:r>
      <w:r w:rsidRPr="00FC2B57">
        <w:rPr>
          <w:rFonts w:eastAsiaTheme="minorEastAsia"/>
          <w:bCs/>
          <w:sz w:val="24"/>
          <w:szCs w:val="24"/>
          <w:lang w:val="en-US"/>
        </w:rPr>
        <w:t>x</w:t>
      </w:r>
      <w:r w:rsidRPr="003C5AF2">
        <w:rPr>
          <w:rFonts w:eastAsiaTheme="minorEastAsia"/>
          <w:bCs/>
          <w:sz w:val="24"/>
          <w:szCs w:val="24"/>
          <w:lang w:val="en-US"/>
        </w:rPr>
        <w:t xml:space="preserve">2 + … + </w:t>
      </w:r>
      <w:r w:rsidRPr="00FC2B57">
        <w:rPr>
          <w:rFonts w:eastAsiaTheme="minorEastAsia"/>
          <w:bCs/>
          <w:sz w:val="24"/>
          <w:szCs w:val="24"/>
          <w:lang w:val="en-US"/>
        </w:rPr>
        <w:t>Wn</w:t>
      </w:r>
      <w:r w:rsidRPr="003C5AF2">
        <w:rPr>
          <w:rFonts w:eastAsiaTheme="minorEastAsia"/>
          <w:bCs/>
          <w:sz w:val="24"/>
          <w:szCs w:val="24"/>
          <w:lang w:val="en-US"/>
        </w:rPr>
        <w:t xml:space="preserve">2 * </w:t>
      </w:r>
      <w:proofErr w:type="spellStart"/>
      <w:r w:rsidRPr="00FC2B57">
        <w:rPr>
          <w:rFonts w:eastAsiaTheme="minorEastAsia"/>
          <w:bCs/>
          <w:sz w:val="24"/>
          <w:szCs w:val="24"/>
          <w:lang w:val="en-US"/>
        </w:rPr>
        <w:t>xn</w:t>
      </w:r>
      <w:proofErr w:type="spellEnd"/>
      <w:r w:rsidRPr="003C5AF2">
        <w:rPr>
          <w:rFonts w:eastAsiaTheme="minorEastAsia"/>
          <w:bCs/>
          <w:sz w:val="24"/>
          <w:szCs w:val="24"/>
          <w:lang w:val="en-US"/>
        </w:rPr>
        <w:t xml:space="preserve"> </w:t>
      </w:r>
      <m:oMath>
        <m:r>
          <w:rPr>
            <w:rFonts w:ascii="Cambria Math" w:eastAsiaTheme="minorEastAsia" w:hAnsi="Cambria Math"/>
            <w:sz w:val="24"/>
            <w:szCs w:val="24"/>
            <w:lang w:val="en-US"/>
          </w:rPr>
          <m:t>≥1</m:t>
        </m:r>
      </m:oMath>
      <w:r w:rsidRPr="003C5AF2">
        <w:rPr>
          <w:rFonts w:eastAsiaTheme="minorEastAsia"/>
          <w:bCs/>
          <w:sz w:val="24"/>
          <w:szCs w:val="24"/>
          <w:lang w:val="en-US"/>
        </w:rPr>
        <w:t xml:space="preserve">                                   </w:t>
      </w:r>
      <w:proofErr w:type="gramStart"/>
      <w:r w:rsidRPr="003C5AF2">
        <w:rPr>
          <w:rFonts w:eastAsiaTheme="minorEastAsia"/>
          <w:bCs/>
          <w:sz w:val="24"/>
          <w:szCs w:val="24"/>
          <w:lang w:val="en-US"/>
        </w:rPr>
        <w:t xml:space="preserve">   (</w:t>
      </w:r>
      <w:proofErr w:type="gramEnd"/>
      <w:r w:rsidRPr="003C5AF2">
        <w:rPr>
          <w:rFonts w:eastAsiaTheme="minorEastAsia"/>
          <w:bCs/>
          <w:sz w:val="24"/>
          <w:szCs w:val="24"/>
          <w:lang w:val="en-US"/>
        </w:rPr>
        <w:t>1.3.)</w:t>
      </w:r>
    </w:p>
    <w:p w14:paraId="01DD1367" w14:textId="77777777" w:rsidR="003C5AF2" w:rsidRPr="003C5AF2" w:rsidRDefault="003C5AF2" w:rsidP="003C5AF2">
      <w:pPr>
        <w:spacing w:after="100" w:afterAutospacing="1"/>
        <w:ind w:firstLine="567"/>
        <w:jc w:val="right"/>
        <w:rPr>
          <w:rFonts w:eastAsiaTheme="minorEastAsia"/>
          <w:bCs/>
          <w:sz w:val="24"/>
          <w:szCs w:val="24"/>
        </w:rPr>
      </w:pPr>
      <w:r w:rsidRPr="00FC2B57">
        <w:rPr>
          <w:rFonts w:eastAsiaTheme="minorEastAsia"/>
          <w:bCs/>
          <w:sz w:val="24"/>
          <w:szCs w:val="24"/>
          <w:lang w:val="en-US"/>
        </w:rPr>
        <w:t xml:space="preserve">Wn1 * x1 + Wn2 * x2 + … </w:t>
      </w:r>
      <w:r w:rsidRPr="003C5AF2">
        <w:rPr>
          <w:rFonts w:eastAsiaTheme="minorEastAsia"/>
          <w:bCs/>
          <w:sz w:val="24"/>
          <w:szCs w:val="24"/>
        </w:rPr>
        <w:t xml:space="preserve">+ </w:t>
      </w:r>
      <w:proofErr w:type="spellStart"/>
      <w:r w:rsidRPr="00FC2B57">
        <w:rPr>
          <w:rFonts w:eastAsiaTheme="minorEastAsia"/>
          <w:bCs/>
          <w:sz w:val="24"/>
          <w:szCs w:val="24"/>
          <w:lang w:val="en-US"/>
        </w:rPr>
        <w:t>Wnn</w:t>
      </w:r>
      <w:proofErr w:type="spellEnd"/>
      <w:r w:rsidRPr="003C5AF2">
        <w:rPr>
          <w:rFonts w:eastAsiaTheme="minorEastAsia"/>
          <w:bCs/>
          <w:sz w:val="24"/>
          <w:szCs w:val="24"/>
        </w:rPr>
        <w:t xml:space="preserve"> * </w:t>
      </w:r>
      <w:proofErr w:type="spellStart"/>
      <w:r w:rsidRPr="00FC2B57">
        <w:rPr>
          <w:rFonts w:eastAsiaTheme="minorEastAsia"/>
          <w:bCs/>
          <w:sz w:val="24"/>
          <w:szCs w:val="24"/>
          <w:lang w:val="en-US"/>
        </w:rPr>
        <w:t>xn</w:t>
      </w:r>
      <w:proofErr w:type="spellEnd"/>
      <w:r w:rsidRPr="003C5AF2">
        <w:rPr>
          <w:rFonts w:eastAsiaTheme="minorEastAsia"/>
          <w:bCs/>
          <w:sz w:val="24"/>
          <w:szCs w:val="24"/>
        </w:rPr>
        <w:t xml:space="preserve"> </w:t>
      </w:r>
      <m:oMath>
        <m:r>
          <w:rPr>
            <w:rFonts w:ascii="Cambria Math" w:eastAsiaTheme="minorEastAsia" w:hAnsi="Cambria Math"/>
            <w:sz w:val="24"/>
            <w:szCs w:val="24"/>
          </w:rPr>
          <m:t>≥1</m:t>
        </m:r>
      </m:oMath>
      <w:r w:rsidRPr="003C5AF2">
        <w:rPr>
          <w:rFonts w:eastAsiaTheme="minorEastAsia"/>
          <w:bCs/>
          <w:sz w:val="24"/>
          <w:szCs w:val="24"/>
        </w:rPr>
        <w:t xml:space="preserve">                                   </w:t>
      </w:r>
      <w:proofErr w:type="gramStart"/>
      <w:r w:rsidRPr="003C5AF2">
        <w:rPr>
          <w:rFonts w:eastAsiaTheme="minorEastAsia"/>
          <w:bCs/>
          <w:sz w:val="24"/>
          <w:szCs w:val="24"/>
        </w:rPr>
        <w:t xml:space="preserve">  </w:t>
      </w:r>
      <w:r w:rsidRPr="003C5AF2">
        <w:rPr>
          <w:rFonts w:eastAsiaTheme="minorEastAsia"/>
          <w:sz w:val="24"/>
          <w:szCs w:val="24"/>
        </w:rPr>
        <w:t xml:space="preserve"> (</w:t>
      </w:r>
      <w:proofErr w:type="gramEnd"/>
      <w:r w:rsidRPr="003C5AF2">
        <w:rPr>
          <w:rFonts w:eastAsiaTheme="minorEastAsia"/>
          <w:sz w:val="24"/>
          <w:szCs w:val="24"/>
        </w:rPr>
        <w:t>1.4.)</w:t>
      </w:r>
    </w:p>
    <w:p w14:paraId="193E1210" w14:textId="77777777" w:rsidR="003C5AF2" w:rsidRPr="00FC2B57" w:rsidRDefault="003C5AF2" w:rsidP="003C5AF2">
      <w:pPr>
        <w:spacing w:after="100" w:afterAutospacing="1"/>
        <w:ind w:firstLine="567"/>
        <w:rPr>
          <w:rFonts w:eastAsiaTheme="minorEastAsia"/>
          <w:bCs/>
          <w:sz w:val="24"/>
          <w:szCs w:val="24"/>
        </w:rPr>
      </w:pPr>
      <w:r w:rsidRPr="00FC2B57">
        <w:rPr>
          <w:rFonts w:eastAsiaTheme="minorEastAsia"/>
          <w:bCs/>
          <w:sz w:val="24"/>
          <w:szCs w:val="24"/>
        </w:rPr>
        <w:t>Обратная замена переменных:</w:t>
      </w:r>
    </w:p>
    <w:p w14:paraId="7D47B9C4" w14:textId="77777777" w:rsidR="003C5AF2" w:rsidRPr="003C5AF2" w:rsidRDefault="003C5AF2" w:rsidP="003C5AF2">
      <w:pPr>
        <w:spacing w:after="100" w:afterAutospacing="1"/>
        <w:ind w:firstLine="567"/>
        <w:jc w:val="right"/>
        <w:rPr>
          <w:rFonts w:eastAsiaTheme="minorEastAsia"/>
          <w:bCs/>
          <w:sz w:val="24"/>
          <w:szCs w:val="24"/>
          <w:lang w:val="en-US"/>
        </w:rPr>
      </w:pPr>
      <w:r w:rsidRPr="00FC2B57">
        <w:rPr>
          <w:rFonts w:eastAsiaTheme="minorEastAsia"/>
          <w:bCs/>
          <w:sz w:val="24"/>
          <w:szCs w:val="24"/>
          <w:lang w:val="en-US"/>
        </w:rPr>
        <w:t>V</w:t>
      </w:r>
      <w:r w:rsidRPr="003C5AF2">
        <w:rPr>
          <w:rFonts w:eastAsiaTheme="minorEastAsia"/>
          <w:bCs/>
          <w:sz w:val="24"/>
          <w:szCs w:val="24"/>
          <w:lang w:val="en-US"/>
        </w:rPr>
        <w:t xml:space="preserve"> </w:t>
      </w:r>
      <w:r w:rsidRPr="003C5AF2">
        <w:rPr>
          <w:rFonts w:eastAsiaTheme="minorEastAsia"/>
          <w:i/>
          <w:sz w:val="24"/>
          <w:szCs w:val="24"/>
          <w:lang w:val="en-US"/>
        </w:rPr>
        <w:t xml:space="preserve">= </w:t>
      </w:r>
      <m:oMath>
        <m:f>
          <m:fPr>
            <m:ctrlPr>
              <w:rPr>
                <w:rFonts w:ascii="Cambria Math" w:eastAsiaTheme="minorEastAsia" w:hAnsi="Cambria Math"/>
                <w:i/>
                <w:sz w:val="24"/>
                <w:szCs w:val="24"/>
                <w:lang w:val="en-US"/>
              </w:rPr>
            </m:ctrlPr>
          </m:fPr>
          <m:num>
            <m:r>
              <w:rPr>
                <w:rFonts w:ascii="Cambria Math" w:eastAsiaTheme="minorEastAsia" w:hAnsi="Cambria Math"/>
                <w:sz w:val="24"/>
                <w:szCs w:val="24"/>
                <w:lang w:val="en-US"/>
              </w:rPr>
              <m:t>1</m:t>
            </m:r>
          </m:num>
          <m:den>
            <m:r>
              <w:rPr>
                <w:rFonts w:ascii="Cambria Math" w:eastAsiaTheme="minorEastAsia" w:hAnsi="Cambria Math"/>
                <w:sz w:val="24"/>
                <w:szCs w:val="24"/>
                <w:lang w:val="en-US"/>
              </w:rPr>
              <m:t>Lmin</m:t>
            </m:r>
          </m:den>
        </m:f>
      </m:oMath>
      <w:r w:rsidRPr="003C5AF2">
        <w:rPr>
          <w:rFonts w:eastAsiaTheme="minorEastAsia"/>
          <w:bCs/>
          <w:sz w:val="24"/>
          <w:szCs w:val="24"/>
          <w:lang w:val="en-US"/>
        </w:rPr>
        <w:t xml:space="preserve">,  </w:t>
      </w:r>
      <w:r w:rsidRPr="00FC2B57">
        <w:rPr>
          <w:rFonts w:eastAsiaTheme="minorEastAsia"/>
          <w:bCs/>
          <w:sz w:val="24"/>
          <w:szCs w:val="24"/>
          <w:lang w:val="en-US"/>
        </w:rPr>
        <w:t>p</w:t>
      </w:r>
      <w:r w:rsidRPr="003C5AF2">
        <w:rPr>
          <w:rFonts w:eastAsiaTheme="minorEastAsia"/>
          <w:bCs/>
          <w:sz w:val="24"/>
          <w:szCs w:val="24"/>
          <w:lang w:val="en-US"/>
        </w:rPr>
        <w:t xml:space="preserve">1 = </w:t>
      </w:r>
      <w:r w:rsidRPr="00FC2B57">
        <w:rPr>
          <w:rFonts w:eastAsiaTheme="minorEastAsia"/>
          <w:bCs/>
          <w:sz w:val="24"/>
          <w:szCs w:val="24"/>
          <w:lang w:val="en-US"/>
        </w:rPr>
        <w:t>x</w:t>
      </w:r>
      <w:r w:rsidRPr="003C5AF2">
        <w:rPr>
          <w:rFonts w:eastAsiaTheme="minorEastAsia"/>
          <w:bCs/>
          <w:sz w:val="24"/>
          <w:szCs w:val="24"/>
          <w:lang w:val="en-US"/>
        </w:rPr>
        <w:t xml:space="preserve">1 * </w:t>
      </w:r>
      <w:r w:rsidRPr="00FC2B57">
        <w:rPr>
          <w:rFonts w:eastAsiaTheme="minorEastAsia"/>
          <w:bCs/>
          <w:sz w:val="24"/>
          <w:szCs w:val="24"/>
          <w:lang w:val="en-US"/>
        </w:rPr>
        <w:t>V</w:t>
      </w:r>
      <w:r w:rsidRPr="003C5AF2">
        <w:rPr>
          <w:rFonts w:eastAsiaTheme="minorEastAsia"/>
          <w:bCs/>
          <w:sz w:val="24"/>
          <w:szCs w:val="24"/>
          <w:lang w:val="en-US"/>
        </w:rPr>
        <w:t xml:space="preserve">, </w:t>
      </w:r>
      <w:r w:rsidRPr="00FC2B57">
        <w:rPr>
          <w:rFonts w:eastAsiaTheme="minorEastAsia"/>
          <w:bCs/>
          <w:sz w:val="24"/>
          <w:szCs w:val="24"/>
          <w:lang w:val="en-US"/>
        </w:rPr>
        <w:t>p</w:t>
      </w:r>
      <w:r w:rsidRPr="003C5AF2">
        <w:rPr>
          <w:rFonts w:eastAsiaTheme="minorEastAsia"/>
          <w:bCs/>
          <w:sz w:val="24"/>
          <w:szCs w:val="24"/>
          <w:lang w:val="en-US"/>
        </w:rPr>
        <w:t xml:space="preserve">2 = </w:t>
      </w:r>
      <w:r w:rsidRPr="00FC2B57">
        <w:rPr>
          <w:rFonts w:eastAsiaTheme="minorEastAsia"/>
          <w:bCs/>
          <w:sz w:val="24"/>
          <w:szCs w:val="24"/>
          <w:lang w:val="en-US"/>
        </w:rPr>
        <w:t>x</w:t>
      </w:r>
      <w:r w:rsidRPr="003C5AF2">
        <w:rPr>
          <w:rFonts w:eastAsiaTheme="minorEastAsia"/>
          <w:bCs/>
          <w:sz w:val="24"/>
          <w:szCs w:val="24"/>
          <w:lang w:val="en-US"/>
        </w:rPr>
        <w:t xml:space="preserve">2 * </w:t>
      </w:r>
      <w:r w:rsidRPr="00FC2B57">
        <w:rPr>
          <w:rFonts w:eastAsiaTheme="minorEastAsia"/>
          <w:bCs/>
          <w:sz w:val="24"/>
          <w:szCs w:val="24"/>
          <w:lang w:val="en-US"/>
        </w:rPr>
        <w:t>V</w:t>
      </w:r>
      <w:r w:rsidRPr="003C5AF2">
        <w:rPr>
          <w:rFonts w:eastAsiaTheme="minorEastAsia"/>
          <w:bCs/>
          <w:sz w:val="24"/>
          <w:szCs w:val="24"/>
          <w:lang w:val="en-US"/>
        </w:rPr>
        <w:t xml:space="preserve">, </w:t>
      </w:r>
      <w:r w:rsidRPr="00FC2B57">
        <w:rPr>
          <w:rFonts w:eastAsiaTheme="minorEastAsia"/>
          <w:bCs/>
          <w:sz w:val="24"/>
          <w:szCs w:val="24"/>
          <w:lang w:val="en-US"/>
        </w:rPr>
        <w:t>p</w:t>
      </w:r>
      <w:r w:rsidRPr="003C5AF2">
        <w:rPr>
          <w:rFonts w:eastAsiaTheme="minorEastAsia"/>
          <w:bCs/>
          <w:sz w:val="24"/>
          <w:szCs w:val="24"/>
          <w:lang w:val="en-US"/>
        </w:rPr>
        <w:t xml:space="preserve">3 = </w:t>
      </w:r>
      <w:r w:rsidRPr="00FC2B57">
        <w:rPr>
          <w:rFonts w:eastAsiaTheme="minorEastAsia"/>
          <w:bCs/>
          <w:sz w:val="24"/>
          <w:szCs w:val="24"/>
          <w:lang w:val="en-US"/>
        </w:rPr>
        <w:t>x</w:t>
      </w:r>
      <w:r w:rsidRPr="003C5AF2">
        <w:rPr>
          <w:rFonts w:eastAsiaTheme="minorEastAsia"/>
          <w:bCs/>
          <w:sz w:val="24"/>
          <w:szCs w:val="24"/>
          <w:lang w:val="en-US"/>
        </w:rPr>
        <w:t xml:space="preserve">3 * </w:t>
      </w:r>
      <w:r w:rsidRPr="00FC2B57">
        <w:rPr>
          <w:rFonts w:eastAsiaTheme="minorEastAsia"/>
          <w:bCs/>
          <w:sz w:val="24"/>
          <w:szCs w:val="24"/>
          <w:lang w:val="en-US"/>
        </w:rPr>
        <w:t>V</w:t>
      </w:r>
      <w:r w:rsidRPr="003C5AF2">
        <w:rPr>
          <w:rFonts w:eastAsiaTheme="minorEastAsia"/>
          <w:bCs/>
          <w:sz w:val="24"/>
          <w:szCs w:val="24"/>
          <w:lang w:val="en-US"/>
        </w:rPr>
        <w:t xml:space="preserve">                           </w:t>
      </w:r>
      <w:proofErr w:type="gramStart"/>
      <w:r w:rsidRPr="003C5AF2">
        <w:rPr>
          <w:rFonts w:eastAsiaTheme="minorEastAsia"/>
          <w:bCs/>
          <w:sz w:val="24"/>
          <w:szCs w:val="24"/>
          <w:lang w:val="en-US"/>
        </w:rPr>
        <w:t xml:space="preserve">   (</w:t>
      </w:r>
      <w:proofErr w:type="gramEnd"/>
      <w:r w:rsidRPr="003C5AF2">
        <w:rPr>
          <w:rFonts w:eastAsiaTheme="minorEastAsia"/>
          <w:bCs/>
          <w:sz w:val="24"/>
          <w:szCs w:val="24"/>
          <w:lang w:val="en-US"/>
        </w:rPr>
        <w:t>1.5.)</w:t>
      </w:r>
    </w:p>
    <w:p w14:paraId="43AE8FC3" w14:textId="77777777" w:rsidR="003C5AF2" w:rsidRDefault="003C5AF2" w:rsidP="003C5AF2">
      <w:pPr>
        <w:spacing w:after="100" w:afterAutospacing="1"/>
        <w:ind w:firstLine="567"/>
        <w:rPr>
          <w:rFonts w:eastAsiaTheme="minorEastAsia"/>
          <w:bCs/>
          <w:sz w:val="24"/>
          <w:szCs w:val="24"/>
        </w:rPr>
      </w:pPr>
      <w:r>
        <w:rPr>
          <w:rFonts w:eastAsiaTheme="minorEastAsia"/>
          <w:bCs/>
          <w:sz w:val="24"/>
          <w:szCs w:val="24"/>
        </w:rPr>
        <w:t>В смешанных стратегиях варианты смешиваются в определённых пропорциях для игрока А и В:</w:t>
      </w:r>
    </w:p>
    <w:p w14:paraId="1ACDF38C" w14:textId="77777777" w:rsidR="003C5AF2" w:rsidRPr="00A44A94" w:rsidRDefault="003C5AF2" w:rsidP="003C5AF2">
      <w:pPr>
        <w:spacing w:after="100" w:afterAutospacing="1"/>
        <w:ind w:firstLine="567"/>
        <w:jc w:val="right"/>
        <w:rPr>
          <w:rFonts w:eastAsiaTheme="minorEastAsia"/>
          <w:bCs/>
          <w:sz w:val="24"/>
          <w:szCs w:val="24"/>
          <w:lang w:val="en-US"/>
        </w:rPr>
      </w:pPr>
      <w:r>
        <w:rPr>
          <w:rFonts w:eastAsiaTheme="minorEastAsia"/>
          <w:bCs/>
          <w:sz w:val="24"/>
          <w:szCs w:val="24"/>
          <w:lang w:val="en-US"/>
        </w:rPr>
        <w:t>Sa</w:t>
      </w:r>
      <w:r w:rsidRPr="00A44A94">
        <w:rPr>
          <w:rFonts w:eastAsiaTheme="minorEastAsia"/>
          <w:bCs/>
          <w:sz w:val="24"/>
          <w:szCs w:val="24"/>
          <w:lang w:val="en-US"/>
        </w:rPr>
        <w:t xml:space="preserve"> = (</w:t>
      </w:r>
      <w:r>
        <w:rPr>
          <w:rFonts w:eastAsiaTheme="minorEastAsia"/>
          <w:bCs/>
          <w:sz w:val="24"/>
          <w:szCs w:val="24"/>
          <w:lang w:val="en-US"/>
        </w:rPr>
        <w:t>p</w:t>
      </w:r>
      <w:r w:rsidRPr="00A44A94">
        <w:rPr>
          <w:rFonts w:eastAsiaTheme="minorEastAsia"/>
          <w:bCs/>
          <w:sz w:val="24"/>
          <w:szCs w:val="24"/>
          <w:lang w:val="en-US"/>
        </w:rPr>
        <w:t xml:space="preserve">1, </w:t>
      </w:r>
      <w:r>
        <w:rPr>
          <w:rFonts w:eastAsiaTheme="minorEastAsia"/>
          <w:bCs/>
          <w:sz w:val="24"/>
          <w:szCs w:val="24"/>
          <w:lang w:val="en-US"/>
        </w:rPr>
        <w:t>p</w:t>
      </w:r>
      <w:r w:rsidRPr="00A44A94">
        <w:rPr>
          <w:rFonts w:eastAsiaTheme="minorEastAsia"/>
          <w:bCs/>
          <w:sz w:val="24"/>
          <w:szCs w:val="24"/>
          <w:lang w:val="en-US"/>
        </w:rPr>
        <w:t xml:space="preserve">2, </w:t>
      </w:r>
      <w:r>
        <w:rPr>
          <w:rFonts w:eastAsiaTheme="minorEastAsia"/>
          <w:bCs/>
          <w:sz w:val="24"/>
          <w:szCs w:val="24"/>
          <w:lang w:val="en-US"/>
        </w:rPr>
        <w:t>p</w:t>
      </w:r>
      <w:r w:rsidRPr="00A44A94">
        <w:rPr>
          <w:rFonts w:eastAsiaTheme="minorEastAsia"/>
          <w:bCs/>
          <w:sz w:val="24"/>
          <w:szCs w:val="24"/>
          <w:lang w:val="en-US"/>
        </w:rPr>
        <w:t xml:space="preserve">3, …, </w:t>
      </w:r>
      <w:proofErr w:type="spellStart"/>
      <w:r>
        <w:rPr>
          <w:rFonts w:eastAsiaTheme="minorEastAsia"/>
          <w:bCs/>
          <w:sz w:val="24"/>
          <w:szCs w:val="24"/>
          <w:lang w:val="en-US"/>
        </w:rPr>
        <w:t>pn</w:t>
      </w:r>
      <w:proofErr w:type="spellEnd"/>
      <w:r w:rsidRPr="00A44A94">
        <w:rPr>
          <w:rFonts w:eastAsiaTheme="minorEastAsia"/>
          <w:bCs/>
          <w:sz w:val="24"/>
          <w:szCs w:val="24"/>
          <w:lang w:val="en-US"/>
        </w:rPr>
        <w:t>)</w:t>
      </w:r>
      <w:r>
        <w:rPr>
          <w:rFonts w:eastAsiaTheme="minorEastAsia"/>
          <w:bCs/>
          <w:sz w:val="24"/>
          <w:szCs w:val="24"/>
          <w:lang w:val="en-US"/>
        </w:rPr>
        <w:t>, Sb</w:t>
      </w:r>
      <w:r w:rsidRPr="00A44A94">
        <w:rPr>
          <w:rFonts w:eastAsiaTheme="minorEastAsia"/>
          <w:bCs/>
          <w:sz w:val="24"/>
          <w:szCs w:val="24"/>
          <w:lang w:val="en-US"/>
        </w:rPr>
        <w:t xml:space="preserve"> = (</w:t>
      </w:r>
      <w:r>
        <w:rPr>
          <w:rFonts w:eastAsiaTheme="minorEastAsia"/>
          <w:bCs/>
          <w:sz w:val="24"/>
          <w:szCs w:val="24"/>
          <w:lang w:val="en-US"/>
        </w:rPr>
        <w:t>p</w:t>
      </w:r>
      <w:r w:rsidRPr="00A44A94">
        <w:rPr>
          <w:rFonts w:eastAsiaTheme="minorEastAsia"/>
          <w:bCs/>
          <w:sz w:val="24"/>
          <w:szCs w:val="24"/>
          <w:lang w:val="en-US"/>
        </w:rPr>
        <w:t xml:space="preserve">1, </w:t>
      </w:r>
      <w:r>
        <w:rPr>
          <w:rFonts w:eastAsiaTheme="minorEastAsia"/>
          <w:bCs/>
          <w:sz w:val="24"/>
          <w:szCs w:val="24"/>
          <w:lang w:val="en-US"/>
        </w:rPr>
        <w:t>p</w:t>
      </w:r>
      <w:r w:rsidRPr="00A44A94">
        <w:rPr>
          <w:rFonts w:eastAsiaTheme="minorEastAsia"/>
          <w:bCs/>
          <w:sz w:val="24"/>
          <w:szCs w:val="24"/>
          <w:lang w:val="en-US"/>
        </w:rPr>
        <w:t xml:space="preserve">2, </w:t>
      </w:r>
      <w:r>
        <w:rPr>
          <w:rFonts w:eastAsiaTheme="minorEastAsia"/>
          <w:bCs/>
          <w:sz w:val="24"/>
          <w:szCs w:val="24"/>
          <w:lang w:val="en-US"/>
        </w:rPr>
        <w:t>p</w:t>
      </w:r>
      <w:r w:rsidRPr="00A44A94">
        <w:rPr>
          <w:rFonts w:eastAsiaTheme="minorEastAsia"/>
          <w:bCs/>
          <w:sz w:val="24"/>
          <w:szCs w:val="24"/>
          <w:lang w:val="en-US"/>
        </w:rPr>
        <w:t xml:space="preserve">3, …, </w:t>
      </w:r>
      <w:proofErr w:type="spellStart"/>
      <w:proofErr w:type="gramStart"/>
      <w:r>
        <w:rPr>
          <w:rFonts w:eastAsiaTheme="minorEastAsia"/>
          <w:bCs/>
          <w:sz w:val="24"/>
          <w:szCs w:val="24"/>
          <w:lang w:val="en-US"/>
        </w:rPr>
        <w:t>pn</w:t>
      </w:r>
      <w:proofErr w:type="spellEnd"/>
      <w:r w:rsidRPr="00A44A94">
        <w:rPr>
          <w:rFonts w:eastAsiaTheme="minorEastAsia"/>
          <w:bCs/>
          <w:sz w:val="24"/>
          <w:szCs w:val="24"/>
          <w:lang w:val="en-US"/>
        </w:rPr>
        <w:t xml:space="preserve">)   </w:t>
      </w:r>
      <w:proofErr w:type="gramEnd"/>
      <w:r w:rsidRPr="00A44A94">
        <w:rPr>
          <w:rFonts w:eastAsiaTheme="minorEastAsia"/>
          <w:bCs/>
          <w:sz w:val="24"/>
          <w:szCs w:val="24"/>
          <w:lang w:val="en-US"/>
        </w:rPr>
        <w:t xml:space="preserve">           </w:t>
      </w:r>
      <w:r>
        <w:rPr>
          <w:rFonts w:eastAsiaTheme="minorEastAsia"/>
          <w:bCs/>
          <w:sz w:val="24"/>
          <w:szCs w:val="24"/>
          <w:lang w:val="en-US"/>
        </w:rPr>
        <w:t xml:space="preserve">         </w:t>
      </w:r>
      <w:r w:rsidRPr="00A44A94">
        <w:rPr>
          <w:rFonts w:eastAsiaTheme="minorEastAsia"/>
          <w:bCs/>
          <w:sz w:val="24"/>
          <w:szCs w:val="24"/>
          <w:lang w:val="en-US"/>
        </w:rPr>
        <w:t xml:space="preserve">    </w:t>
      </w:r>
      <w:r w:rsidRPr="00A44A94">
        <w:rPr>
          <w:rFonts w:eastAsiaTheme="minorEastAsia"/>
          <w:sz w:val="24"/>
          <w:szCs w:val="24"/>
          <w:lang w:val="en-US"/>
        </w:rPr>
        <w:t xml:space="preserve"> (1.</w:t>
      </w:r>
      <w:r>
        <w:rPr>
          <w:rFonts w:eastAsiaTheme="minorEastAsia"/>
          <w:sz w:val="24"/>
          <w:szCs w:val="24"/>
          <w:lang w:val="en-US"/>
        </w:rPr>
        <w:t>6</w:t>
      </w:r>
      <w:r w:rsidRPr="00A44A94">
        <w:rPr>
          <w:rFonts w:eastAsiaTheme="minorEastAsia"/>
          <w:sz w:val="24"/>
          <w:szCs w:val="24"/>
          <w:lang w:val="en-US"/>
        </w:rPr>
        <w:t>.)</w:t>
      </w:r>
    </w:p>
    <w:p w14:paraId="6A05152D" w14:textId="77777777" w:rsidR="003C5AF2" w:rsidRPr="00FC2B57" w:rsidRDefault="003C5AF2" w:rsidP="00466DF0">
      <w:pPr>
        <w:spacing w:after="100" w:afterAutospacing="1"/>
        <w:jc w:val="center"/>
        <w:outlineLvl w:val="1"/>
        <w:rPr>
          <w:b/>
          <w:bCs/>
          <w:sz w:val="24"/>
          <w:szCs w:val="24"/>
        </w:rPr>
      </w:pPr>
      <w:bookmarkStart w:id="10" w:name="_Toc100277072"/>
      <w:bookmarkStart w:id="11" w:name="_Toc100278448"/>
      <w:r w:rsidRPr="00FC2B57">
        <w:rPr>
          <w:b/>
          <w:bCs/>
          <w:sz w:val="24"/>
          <w:szCs w:val="24"/>
        </w:rPr>
        <w:t>3. АЛГОРИТМ</w:t>
      </w:r>
      <w:bookmarkEnd w:id="10"/>
      <w:bookmarkEnd w:id="11"/>
    </w:p>
    <w:p w14:paraId="600A5EF3" w14:textId="77777777" w:rsidR="003C5AF2" w:rsidRPr="00FC2B57" w:rsidRDefault="003C5AF2" w:rsidP="003C5AF2">
      <w:pPr>
        <w:pStyle w:val="NormalWeb"/>
        <w:shd w:val="clear" w:color="auto" w:fill="FFFFFF"/>
        <w:spacing w:before="0" w:beforeAutospacing="0" w:after="0" w:afterAutospacing="0" w:line="360" w:lineRule="auto"/>
        <w:ind w:right="-1" w:firstLine="567"/>
        <w:jc w:val="both"/>
        <w:rPr>
          <w:shd w:val="clear" w:color="auto" w:fill="FFFFFF"/>
        </w:rPr>
      </w:pPr>
      <w:r w:rsidRPr="00FC2B57">
        <w:t>Рассмотрим конечную антагонистическую игру двух игроков А и В</w:t>
      </w:r>
      <w:r w:rsidRPr="00FC2B57">
        <w:rPr>
          <w:shd w:val="clear" w:color="auto" w:fill="FFFFFF"/>
        </w:rPr>
        <w:t xml:space="preserve">, в которой участвуют два игрока, множество стратегий каждого игрока конечно, а выигрыш одного игрока равен проигрышу другого (бескоалиционная, конечная, антагонистическая игра двух лиц). Ходы одновременны, а используемые стратегии – смешанные и чистые. Используется платёжная матрица игрока А. </w:t>
      </w:r>
    </w:p>
    <w:p w14:paraId="08E976EF" w14:textId="77777777" w:rsidR="003C5AF2" w:rsidRPr="00FC2B57" w:rsidRDefault="003C5AF2" w:rsidP="003C5AF2">
      <w:pPr>
        <w:pStyle w:val="ListParagraph"/>
        <w:spacing w:after="0"/>
        <w:ind w:left="0" w:firstLine="567"/>
        <w:rPr>
          <w:sz w:val="24"/>
          <w:szCs w:val="24"/>
          <w:shd w:val="clear" w:color="auto" w:fill="FFFFFF"/>
        </w:rPr>
      </w:pPr>
      <w:r w:rsidRPr="00FC2B57">
        <w:rPr>
          <w:sz w:val="24"/>
          <w:szCs w:val="24"/>
          <w:shd w:val="clear" w:color="auto" w:fill="FFFFFF"/>
        </w:rPr>
        <w:t xml:space="preserve">Стратегия «Максимин» обеспечивает максимальный из гарантированных выигрышей игрока </w:t>
      </w:r>
      <w:r w:rsidRPr="00FC2B57">
        <w:rPr>
          <w:sz w:val="24"/>
          <w:szCs w:val="24"/>
          <w:shd w:val="clear" w:color="auto" w:fill="FFFFFF"/>
          <w:lang w:val="en-US"/>
        </w:rPr>
        <w:t>A</w:t>
      </w:r>
      <w:r w:rsidRPr="00FC2B57">
        <w:rPr>
          <w:sz w:val="24"/>
          <w:szCs w:val="24"/>
          <w:shd w:val="clear" w:color="auto" w:fill="FFFFFF"/>
        </w:rPr>
        <w:t xml:space="preserve">, какие бы стратегии </w:t>
      </w:r>
      <w:proofErr w:type="gramStart"/>
      <w:r w:rsidRPr="00FC2B57">
        <w:rPr>
          <w:sz w:val="24"/>
          <w:szCs w:val="24"/>
          <w:shd w:val="clear" w:color="auto" w:fill="FFFFFF"/>
        </w:rPr>
        <w:t>не</w:t>
      </w:r>
      <w:proofErr w:type="gramEnd"/>
      <w:r w:rsidRPr="00FC2B57">
        <w:rPr>
          <w:sz w:val="24"/>
          <w:szCs w:val="24"/>
          <w:shd w:val="clear" w:color="auto" w:fill="FFFFFF"/>
        </w:rPr>
        <w:t xml:space="preserve"> применял в ответ игрок </w:t>
      </w:r>
      <w:r w:rsidRPr="00FC2B57">
        <w:rPr>
          <w:sz w:val="24"/>
          <w:szCs w:val="24"/>
          <w:shd w:val="clear" w:color="auto" w:fill="FFFFFF"/>
          <w:lang w:val="en-US"/>
        </w:rPr>
        <w:t>B</w:t>
      </w:r>
      <w:r w:rsidRPr="00FC2B57">
        <w:rPr>
          <w:sz w:val="24"/>
          <w:szCs w:val="24"/>
          <w:shd w:val="clear" w:color="auto" w:fill="FFFFFF"/>
        </w:rPr>
        <w:t>. Выбранное по данной стратегии число называется нижней ценой игры – в данной задаче 50.</w:t>
      </w:r>
      <w:r>
        <w:rPr>
          <w:sz w:val="24"/>
          <w:szCs w:val="24"/>
          <w:shd w:val="clear" w:color="auto" w:fill="FFFFFF"/>
        </w:rPr>
        <w:t xml:space="preserve"> Это означает, что если игрок А будет использовать стратегию 2, то гарантированный процент голосов не будет ниже этой цифры.</w:t>
      </w:r>
    </w:p>
    <w:p w14:paraId="7F845C74" w14:textId="77777777" w:rsidR="003C5AF2" w:rsidRPr="00FC2B57" w:rsidRDefault="003C5AF2" w:rsidP="003C5AF2">
      <w:pPr>
        <w:pStyle w:val="ListParagraph"/>
        <w:spacing w:after="0"/>
        <w:ind w:left="0" w:firstLine="567"/>
        <w:rPr>
          <w:sz w:val="24"/>
          <w:szCs w:val="24"/>
          <w:shd w:val="clear" w:color="auto" w:fill="FFFFFF"/>
        </w:rPr>
      </w:pPr>
      <w:r w:rsidRPr="00FC2B57">
        <w:rPr>
          <w:sz w:val="24"/>
          <w:szCs w:val="24"/>
          <w:shd w:val="clear" w:color="auto" w:fill="FFFFFF"/>
        </w:rPr>
        <w:t xml:space="preserve">Стратегия «Минимакс» обеспечивает минимальный проигрыш игрока </w:t>
      </w:r>
      <w:r w:rsidRPr="00FC2B57">
        <w:rPr>
          <w:sz w:val="24"/>
          <w:szCs w:val="24"/>
          <w:shd w:val="clear" w:color="auto" w:fill="FFFFFF"/>
          <w:lang w:val="en-US"/>
        </w:rPr>
        <w:t>B</w:t>
      </w:r>
      <w:r w:rsidRPr="00FC2B57">
        <w:rPr>
          <w:sz w:val="24"/>
          <w:szCs w:val="24"/>
          <w:shd w:val="clear" w:color="auto" w:fill="FFFFFF"/>
        </w:rPr>
        <w:t xml:space="preserve">, какие бы стратегии </w:t>
      </w:r>
      <w:proofErr w:type="gramStart"/>
      <w:r w:rsidRPr="00FC2B57">
        <w:rPr>
          <w:sz w:val="24"/>
          <w:szCs w:val="24"/>
          <w:shd w:val="clear" w:color="auto" w:fill="FFFFFF"/>
        </w:rPr>
        <w:t>не</w:t>
      </w:r>
      <w:proofErr w:type="gramEnd"/>
      <w:r w:rsidRPr="00FC2B57">
        <w:rPr>
          <w:sz w:val="24"/>
          <w:szCs w:val="24"/>
          <w:shd w:val="clear" w:color="auto" w:fill="FFFFFF"/>
        </w:rPr>
        <w:t xml:space="preserve"> применял игрок А (обратная стратегия «Максимин»). Выбранное по данной стратегии число называется верхней ценой игры – в данной задаче 45</w:t>
      </w:r>
      <w:r>
        <w:rPr>
          <w:sz w:val="24"/>
          <w:szCs w:val="24"/>
          <w:shd w:val="clear" w:color="auto" w:fill="FFFFFF"/>
        </w:rPr>
        <w:t>, что означает, что процент голосов за игрока В гарантированно не получится ниже этого значения.</w:t>
      </w:r>
    </w:p>
    <w:p w14:paraId="13DBBFBC" w14:textId="77777777" w:rsidR="003C5AF2" w:rsidRDefault="003C5AF2" w:rsidP="003C5AF2">
      <w:pPr>
        <w:pStyle w:val="ListParagraph"/>
        <w:spacing w:after="0"/>
        <w:ind w:left="0" w:firstLine="567"/>
        <w:rPr>
          <w:sz w:val="24"/>
          <w:szCs w:val="24"/>
          <w:shd w:val="clear" w:color="auto" w:fill="FFFFFF"/>
        </w:rPr>
      </w:pPr>
      <w:r w:rsidRPr="00FC2B57">
        <w:rPr>
          <w:sz w:val="24"/>
          <w:szCs w:val="24"/>
          <w:shd w:val="clear" w:color="auto" w:fill="FFFFFF"/>
        </w:rPr>
        <w:t>Если бы в примере минимакс совпадал бы с максимином, то такая игра называлась бы игрой с седловой точкой. Седловая точка – это пара оптимальных стратегий (</w:t>
      </w:r>
      <w:proofErr w:type="spellStart"/>
      <w:r w:rsidRPr="00FC2B57">
        <w:rPr>
          <w:sz w:val="24"/>
          <w:szCs w:val="24"/>
          <w:shd w:val="clear" w:color="auto" w:fill="FFFFFF"/>
        </w:rPr>
        <w:t>A</w:t>
      </w:r>
      <w:r w:rsidRPr="00FC2B57">
        <w:rPr>
          <w:sz w:val="24"/>
          <w:szCs w:val="24"/>
          <w:shd w:val="clear" w:color="auto" w:fill="FFFFFF"/>
          <w:vertAlign w:val="subscript"/>
        </w:rPr>
        <w:t>i</w:t>
      </w:r>
      <w:proofErr w:type="spellEnd"/>
      <w:r w:rsidRPr="00FC2B57">
        <w:rPr>
          <w:sz w:val="24"/>
          <w:szCs w:val="24"/>
          <w:shd w:val="clear" w:color="auto" w:fill="FFFFFF"/>
        </w:rPr>
        <w:t>, </w:t>
      </w:r>
      <w:proofErr w:type="spellStart"/>
      <w:r w:rsidRPr="00FC2B57">
        <w:rPr>
          <w:sz w:val="24"/>
          <w:szCs w:val="24"/>
          <w:shd w:val="clear" w:color="auto" w:fill="FFFFFF"/>
        </w:rPr>
        <w:t>B</w:t>
      </w:r>
      <w:r w:rsidRPr="00FC2B57">
        <w:rPr>
          <w:sz w:val="24"/>
          <w:szCs w:val="24"/>
          <w:shd w:val="clear" w:color="auto" w:fill="FFFFFF"/>
          <w:vertAlign w:val="subscript"/>
        </w:rPr>
        <w:t>j</w:t>
      </w:r>
      <w:proofErr w:type="spellEnd"/>
      <w:r w:rsidRPr="00FC2B57">
        <w:rPr>
          <w:sz w:val="24"/>
          <w:szCs w:val="24"/>
          <w:shd w:val="clear" w:color="auto" w:fill="FFFFFF"/>
        </w:rPr>
        <w:t>). этом случае число α = β называется (чистой) ценой игры (нижняя и верхняя цена игры совпадают). Это означает, что матрица содержит такой элемент, который является минимальным в своей строке и одновременно максимальным в своем столбце.</w:t>
      </w:r>
    </w:p>
    <w:p w14:paraId="705750DB" w14:textId="77777777" w:rsidR="003C5AF2" w:rsidRPr="00FC2B57" w:rsidRDefault="003C5AF2" w:rsidP="003C5AF2">
      <w:pPr>
        <w:pStyle w:val="ListParagraph"/>
        <w:spacing w:after="0"/>
        <w:ind w:left="0" w:firstLine="567"/>
        <w:rPr>
          <w:sz w:val="24"/>
          <w:szCs w:val="24"/>
          <w:shd w:val="clear" w:color="auto" w:fill="FFFFFF"/>
        </w:rPr>
      </w:pPr>
      <w:r w:rsidRPr="00FC2B57">
        <w:rPr>
          <w:sz w:val="24"/>
          <w:szCs w:val="24"/>
          <w:shd w:val="clear" w:color="auto" w:fill="FFFFFF"/>
        </w:rPr>
        <w:t>Оптимальные стратегии в любой игре обладают важным свойством, а именно – устойчивостью. Это означает, что каждый из игроков не заинтересован в отходе от своей оптимальной стратегии, т. к. это ему невыгодно. Отклонение от оптимальной стратегии игрока А приводит к уменьшению его выигрыша, а одностороннее отклонение игрока В – к увеличению проигрыша. Говорят, что седловая точка дает положение равновесия.</w:t>
      </w:r>
    </w:p>
    <w:p w14:paraId="60C5DF49" w14:textId="77777777" w:rsidR="003C5AF2" w:rsidRPr="00FC2B57" w:rsidRDefault="003C5AF2" w:rsidP="003C5AF2">
      <w:pPr>
        <w:pStyle w:val="ListParagraph"/>
        <w:spacing w:after="0"/>
        <w:ind w:left="0" w:firstLine="567"/>
        <w:rPr>
          <w:sz w:val="24"/>
          <w:szCs w:val="24"/>
        </w:rPr>
      </w:pPr>
      <w:r w:rsidRPr="00FC2B57">
        <w:rPr>
          <w:sz w:val="24"/>
          <w:szCs w:val="24"/>
          <w:shd w:val="clear" w:color="auto" w:fill="FFFFFF"/>
        </w:rPr>
        <w:t>В нашей задаче минимакс не совпадает с максимином, что свидетельствует об отсутствии седловой точки, так как a ≠ b, тогда необходимо искать решение игры в смешанных стратегиях. Объясняется это тем, что игроки не могут объявить противнику свои чистые стратегии: им следует скрывать свои действия. Игру можно решить, если позволить игрокам выбирать свои стратегии случайным образом (смешивать чистые стратегии)</w:t>
      </w:r>
      <w:r w:rsidRPr="00FC2B57">
        <w:rPr>
          <w:sz w:val="24"/>
          <w:szCs w:val="24"/>
        </w:rPr>
        <w:t>.</w:t>
      </w:r>
    </w:p>
    <w:p w14:paraId="2213EBEE" w14:textId="77777777" w:rsidR="003C5AF2" w:rsidRPr="00FC2B57" w:rsidRDefault="003C5AF2" w:rsidP="00466DF0">
      <w:pPr>
        <w:ind w:firstLine="709"/>
        <w:jc w:val="center"/>
        <w:outlineLvl w:val="1"/>
        <w:rPr>
          <w:b/>
          <w:bCs/>
          <w:noProof/>
          <w:sz w:val="24"/>
          <w:szCs w:val="24"/>
        </w:rPr>
      </w:pPr>
      <w:bookmarkStart w:id="12" w:name="_Toc100277073"/>
      <w:bookmarkStart w:id="13" w:name="_Toc100278449"/>
      <w:r w:rsidRPr="00FC2B57">
        <w:rPr>
          <w:b/>
          <w:bCs/>
          <w:noProof/>
          <w:sz w:val="24"/>
          <w:szCs w:val="24"/>
        </w:rPr>
        <w:t xml:space="preserve">5.2 </w:t>
      </w:r>
      <w:r w:rsidRPr="00FC2B57">
        <w:rPr>
          <w:b/>
          <w:bCs/>
          <w:noProof/>
          <w:sz w:val="24"/>
          <w:szCs w:val="24"/>
          <w:lang w:val="en-US"/>
        </w:rPr>
        <w:t>MS</w:t>
      </w:r>
      <w:r w:rsidRPr="00FC2B57">
        <w:rPr>
          <w:b/>
          <w:bCs/>
          <w:noProof/>
          <w:sz w:val="24"/>
          <w:szCs w:val="24"/>
        </w:rPr>
        <w:t xml:space="preserve"> </w:t>
      </w:r>
      <w:r w:rsidRPr="00FC2B57">
        <w:rPr>
          <w:b/>
          <w:bCs/>
          <w:noProof/>
          <w:sz w:val="24"/>
          <w:szCs w:val="24"/>
          <w:lang w:val="en-US"/>
        </w:rPr>
        <w:t>EXCEL</w:t>
      </w:r>
      <w:bookmarkEnd w:id="12"/>
      <w:bookmarkEnd w:id="13"/>
    </w:p>
    <w:p w14:paraId="714EDF53" w14:textId="77777777" w:rsidR="003C5AF2" w:rsidRPr="00134EB1" w:rsidRDefault="003C5AF2" w:rsidP="00134EB1">
      <w:pPr>
        <w:ind w:firstLine="708"/>
        <w:jc w:val="both"/>
        <w:rPr>
          <w:rFonts w:ascii="Times New Roman" w:eastAsia="Times New Roman" w:hAnsi="Times New Roman" w:cs="Times New Roman"/>
          <w:noProof/>
          <w:sz w:val="24"/>
          <w:szCs w:val="24"/>
        </w:rPr>
      </w:pPr>
      <w:r w:rsidRPr="00134EB1">
        <w:rPr>
          <w:rFonts w:ascii="Times New Roman" w:eastAsia="Times New Roman" w:hAnsi="Times New Roman" w:cs="Times New Roman"/>
          <w:noProof/>
          <w:sz w:val="24"/>
          <w:szCs w:val="24"/>
        </w:rPr>
        <w:t>Запишем исходную матрицу в MS Excel и продублируем соразмерную матрицу без значений. В ячейках С20:Н20 напишем формулу суммы значений соответствующих столбцов, а в ячейках I14:I19 - формулу суммы соответствующих строк. В ячейке с целевой формулой укажем формулу =СУММПРОИЗВ и в качестве аргументов напишем обе матрицы.</w:t>
      </w:r>
    </w:p>
    <w:p w14:paraId="79DA797F" w14:textId="77777777" w:rsidR="003C5AF2" w:rsidRPr="00134EB1" w:rsidRDefault="003C5AF2" w:rsidP="00134EB1">
      <w:pPr>
        <w:ind w:firstLine="708"/>
        <w:jc w:val="both"/>
        <w:rPr>
          <w:rFonts w:ascii="Times New Roman" w:eastAsia="Times New Roman" w:hAnsi="Times New Roman" w:cs="Times New Roman"/>
          <w:noProof/>
          <w:sz w:val="24"/>
          <w:szCs w:val="24"/>
        </w:rPr>
      </w:pPr>
      <w:r w:rsidRPr="00134EB1">
        <w:rPr>
          <w:rFonts w:ascii="Times New Roman" w:eastAsia="Times New Roman" w:hAnsi="Times New Roman" w:cs="Times New Roman"/>
          <w:noProof/>
          <w:sz w:val="24"/>
          <w:szCs w:val="24"/>
        </w:rPr>
        <w:t>Необходимо проверить равновесие по Нэшу: совпадают ли максимальные значения.</w:t>
      </w:r>
    </w:p>
    <w:p w14:paraId="4D73F133" w14:textId="77777777" w:rsidR="003C5AF2" w:rsidRPr="00134EB1" w:rsidRDefault="003C5AF2" w:rsidP="00134EB1">
      <w:pPr>
        <w:ind w:firstLine="708"/>
        <w:jc w:val="both"/>
        <w:rPr>
          <w:rFonts w:ascii="Times New Roman" w:eastAsia="Times New Roman" w:hAnsi="Times New Roman" w:cs="Times New Roman"/>
          <w:noProof/>
          <w:sz w:val="24"/>
          <w:szCs w:val="24"/>
        </w:rPr>
      </w:pPr>
      <w:r w:rsidRPr="00134EB1">
        <w:rPr>
          <w:rFonts w:ascii="Times New Roman" w:eastAsia="Times New Roman" w:hAnsi="Times New Roman" w:cs="Times New Roman"/>
          <w:noProof/>
          <w:sz w:val="24"/>
          <w:szCs w:val="24"/>
        </w:rPr>
        <w:t xml:space="preserve">В соответствующие ячейки таблицы запишем значения, </w:t>
      </w:r>
      <w:r w:rsidRPr="00134EB1">
        <w:rPr>
          <w:rFonts w:ascii="Times New Roman" w:eastAsia="Arial" w:hAnsi="Times New Roman" w:cs="Times New Roman"/>
          <w:sz w:val="24"/>
          <w:szCs w:val="24"/>
        </w:rPr>
        <w:t>которая отражает % голосов на выборах при использовании той или иной стратегии, каждой из партий.</w:t>
      </w:r>
    </w:p>
    <w:p w14:paraId="73F9194D" w14:textId="77777777" w:rsidR="003C5AF2" w:rsidRPr="00FC2B57" w:rsidRDefault="003C5AF2" w:rsidP="003C5AF2">
      <w:pPr>
        <w:ind w:firstLine="708"/>
        <w:rPr>
          <w:noProof/>
          <w:sz w:val="24"/>
          <w:szCs w:val="24"/>
        </w:rPr>
      </w:pPr>
    </w:p>
    <w:p w14:paraId="364C8EC4" w14:textId="77777777" w:rsidR="003C5AF2" w:rsidRPr="00FC2B57" w:rsidRDefault="003C5AF2" w:rsidP="003C5AF2">
      <w:pPr>
        <w:jc w:val="center"/>
        <w:rPr>
          <w:rFonts w:eastAsia="Times New Roman"/>
          <w:sz w:val="24"/>
          <w:szCs w:val="24"/>
        </w:rPr>
      </w:pPr>
      <w:r w:rsidRPr="00FC2B57">
        <w:rPr>
          <w:noProof/>
          <w:sz w:val="24"/>
          <w:szCs w:val="24"/>
        </w:rPr>
        <w:drawing>
          <wp:inline distT="0" distB="0" distL="0" distR="0" wp14:anchorId="3BA05ACE" wp14:editId="11C86BF4">
            <wp:extent cx="3567430" cy="1199443"/>
            <wp:effectExtent l="0" t="0" r="0" b="1270"/>
            <wp:docPr id="10" name="Рисунок 10"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0" descr="Graphical user interface, application, table, Excel&#10;&#10;Description automatically generated"/>
                    <pic:cNvPicPr/>
                  </pic:nvPicPr>
                  <pic:blipFill rotWithShape="1">
                    <a:blip r:embed="rId8"/>
                    <a:srcRect l="2316" t="40966" r="68767" b="41749"/>
                    <a:stretch/>
                  </pic:blipFill>
                  <pic:spPr bwMode="auto">
                    <a:xfrm>
                      <a:off x="0" y="0"/>
                      <a:ext cx="3582611" cy="1204547"/>
                    </a:xfrm>
                    <a:prstGeom prst="rect">
                      <a:avLst/>
                    </a:prstGeom>
                    <a:ln>
                      <a:noFill/>
                    </a:ln>
                    <a:extLst>
                      <a:ext uri="{53640926-AAD7-44D8-BBD7-CCE9431645EC}">
                        <a14:shadowObscured xmlns:a14="http://schemas.microsoft.com/office/drawing/2010/main"/>
                      </a:ext>
                    </a:extLst>
                  </pic:spPr>
                </pic:pic>
              </a:graphicData>
            </a:graphic>
          </wp:inline>
        </w:drawing>
      </w:r>
    </w:p>
    <w:p w14:paraId="320DCF58" w14:textId="77777777" w:rsidR="003C5AF2" w:rsidRPr="00FC2B57" w:rsidRDefault="003C5AF2" w:rsidP="003C5AF2">
      <w:pPr>
        <w:spacing w:after="0"/>
        <w:ind w:firstLine="709"/>
        <w:jc w:val="center"/>
        <w:rPr>
          <w:rFonts w:eastAsia="Times New Roman"/>
          <w:noProof/>
          <w:sz w:val="24"/>
          <w:szCs w:val="24"/>
        </w:rPr>
      </w:pPr>
      <w:r w:rsidRPr="00FC2B57">
        <w:rPr>
          <w:rFonts w:eastAsia="Arial"/>
          <w:iCs/>
          <w:sz w:val="24"/>
          <w:szCs w:val="24"/>
        </w:rPr>
        <w:t>Рис 1 – «Матрица % голосов на выборах»</w:t>
      </w:r>
    </w:p>
    <w:p w14:paraId="56D82A26" w14:textId="77777777" w:rsidR="003C5AF2" w:rsidRPr="00134EB1" w:rsidRDefault="003C5AF2" w:rsidP="00134EB1">
      <w:pPr>
        <w:spacing w:after="0"/>
        <w:ind w:firstLine="567"/>
        <w:jc w:val="both"/>
        <w:rPr>
          <w:rFonts w:ascii="Times New Roman" w:eastAsia="Times New Roman" w:hAnsi="Times New Roman" w:cs="Times New Roman"/>
          <w:b/>
          <w:bCs/>
          <w:sz w:val="24"/>
          <w:szCs w:val="24"/>
        </w:rPr>
      </w:pPr>
      <w:r w:rsidRPr="00134EB1">
        <w:rPr>
          <w:rFonts w:ascii="Times New Roman" w:eastAsia="Times New Roman" w:hAnsi="Times New Roman" w:cs="Times New Roman"/>
          <w:b/>
          <w:bCs/>
          <w:sz w:val="24"/>
          <w:szCs w:val="24"/>
        </w:rPr>
        <w:t xml:space="preserve">Принцип </w:t>
      </w:r>
      <w:r w:rsidRPr="00134EB1">
        <w:rPr>
          <w:rFonts w:ascii="Times New Roman" w:eastAsia="Times New Roman" w:hAnsi="Times New Roman" w:cs="Times New Roman"/>
          <w:b/>
          <w:bCs/>
          <w:sz w:val="24"/>
          <w:szCs w:val="24"/>
          <w:lang w:val="en-US"/>
        </w:rPr>
        <w:t>max</w:t>
      </w:r>
      <w:r w:rsidRPr="00134EB1">
        <w:rPr>
          <w:rFonts w:ascii="Times New Roman" w:eastAsia="Times New Roman" w:hAnsi="Times New Roman" w:cs="Times New Roman"/>
          <w:b/>
          <w:bCs/>
          <w:sz w:val="24"/>
          <w:szCs w:val="24"/>
        </w:rPr>
        <w:t>-</w:t>
      </w:r>
      <w:r w:rsidRPr="00134EB1">
        <w:rPr>
          <w:rFonts w:ascii="Times New Roman" w:eastAsia="Times New Roman" w:hAnsi="Times New Roman" w:cs="Times New Roman"/>
          <w:b/>
          <w:bCs/>
          <w:sz w:val="24"/>
          <w:szCs w:val="24"/>
          <w:lang w:val="en-US"/>
        </w:rPr>
        <w:t>min</w:t>
      </w:r>
      <w:r w:rsidRPr="00134EB1">
        <w:rPr>
          <w:rFonts w:ascii="Times New Roman" w:eastAsia="Times New Roman" w:hAnsi="Times New Roman" w:cs="Times New Roman"/>
          <w:b/>
          <w:bCs/>
          <w:sz w:val="24"/>
          <w:szCs w:val="24"/>
        </w:rPr>
        <w:t>:</w:t>
      </w:r>
    </w:p>
    <w:p w14:paraId="3DD5E313" w14:textId="77777777" w:rsidR="003C5AF2" w:rsidRPr="00134EB1" w:rsidRDefault="003C5AF2" w:rsidP="00134EB1">
      <w:pPr>
        <w:spacing w:after="0"/>
        <w:ind w:firstLine="567"/>
        <w:jc w:val="both"/>
        <w:rPr>
          <w:rFonts w:ascii="Times New Roman" w:eastAsia="Times New Roman" w:hAnsi="Times New Roman" w:cs="Times New Roman"/>
          <w:sz w:val="24"/>
          <w:szCs w:val="24"/>
        </w:rPr>
      </w:pPr>
      <w:r w:rsidRPr="00134EB1">
        <w:rPr>
          <w:rFonts w:ascii="Times New Roman" w:eastAsia="Times New Roman" w:hAnsi="Times New Roman" w:cs="Times New Roman"/>
          <w:sz w:val="24"/>
          <w:szCs w:val="24"/>
        </w:rPr>
        <w:t>По столбцам таблицы найдём максимальное из значений (воспользуемся формулой =МАКС(B16:B18) и далее соответственно для следующих двух столбцов со сдвигом нумерации). Затем из полученных трёх значений выберем минимальное и выделим его цветом.</w:t>
      </w:r>
    </w:p>
    <w:p w14:paraId="51751FA0" w14:textId="77777777" w:rsidR="003C5AF2" w:rsidRPr="00134EB1" w:rsidRDefault="003C5AF2" w:rsidP="00134EB1">
      <w:pPr>
        <w:spacing w:after="0"/>
        <w:ind w:firstLine="567"/>
        <w:jc w:val="both"/>
        <w:rPr>
          <w:rFonts w:ascii="Times New Roman" w:eastAsia="Times New Roman" w:hAnsi="Times New Roman" w:cs="Times New Roman"/>
          <w:b/>
          <w:bCs/>
          <w:sz w:val="24"/>
          <w:szCs w:val="24"/>
        </w:rPr>
      </w:pPr>
      <w:r w:rsidRPr="00134EB1">
        <w:rPr>
          <w:rFonts w:ascii="Times New Roman" w:eastAsia="Times New Roman" w:hAnsi="Times New Roman" w:cs="Times New Roman"/>
          <w:b/>
          <w:bCs/>
          <w:sz w:val="24"/>
          <w:szCs w:val="24"/>
        </w:rPr>
        <w:t xml:space="preserve">Принцип </w:t>
      </w:r>
      <w:r w:rsidRPr="00134EB1">
        <w:rPr>
          <w:rFonts w:ascii="Times New Roman" w:eastAsia="Times New Roman" w:hAnsi="Times New Roman" w:cs="Times New Roman"/>
          <w:b/>
          <w:bCs/>
          <w:sz w:val="24"/>
          <w:szCs w:val="24"/>
          <w:lang w:val="en-US"/>
        </w:rPr>
        <w:t>min</w:t>
      </w:r>
      <w:r w:rsidRPr="00134EB1">
        <w:rPr>
          <w:rFonts w:ascii="Times New Roman" w:eastAsia="Times New Roman" w:hAnsi="Times New Roman" w:cs="Times New Roman"/>
          <w:b/>
          <w:bCs/>
          <w:sz w:val="24"/>
          <w:szCs w:val="24"/>
        </w:rPr>
        <w:t>-</w:t>
      </w:r>
      <w:r w:rsidRPr="00134EB1">
        <w:rPr>
          <w:rFonts w:ascii="Times New Roman" w:eastAsia="Times New Roman" w:hAnsi="Times New Roman" w:cs="Times New Roman"/>
          <w:b/>
          <w:bCs/>
          <w:sz w:val="24"/>
          <w:szCs w:val="24"/>
          <w:lang w:val="en-US"/>
        </w:rPr>
        <w:t>max</w:t>
      </w:r>
      <w:r w:rsidRPr="00134EB1">
        <w:rPr>
          <w:rFonts w:ascii="Times New Roman" w:eastAsia="Times New Roman" w:hAnsi="Times New Roman" w:cs="Times New Roman"/>
          <w:b/>
          <w:bCs/>
          <w:sz w:val="24"/>
          <w:szCs w:val="24"/>
        </w:rPr>
        <w:t>:</w:t>
      </w:r>
    </w:p>
    <w:p w14:paraId="154B2128" w14:textId="77777777" w:rsidR="003C5AF2" w:rsidRPr="00134EB1" w:rsidRDefault="003C5AF2" w:rsidP="00134EB1">
      <w:pPr>
        <w:spacing w:after="0"/>
        <w:ind w:firstLine="567"/>
        <w:jc w:val="both"/>
        <w:rPr>
          <w:rFonts w:ascii="Times New Roman" w:eastAsia="Times New Roman" w:hAnsi="Times New Roman" w:cs="Times New Roman"/>
          <w:sz w:val="24"/>
          <w:szCs w:val="24"/>
        </w:rPr>
      </w:pPr>
      <w:r w:rsidRPr="00134EB1">
        <w:rPr>
          <w:rFonts w:ascii="Times New Roman" w:eastAsia="Times New Roman" w:hAnsi="Times New Roman" w:cs="Times New Roman"/>
          <w:sz w:val="24"/>
          <w:szCs w:val="24"/>
        </w:rPr>
        <w:t>По строкам таблицы найдём минимальное из значений (воспользуемся формулой</w:t>
      </w:r>
      <w:r w:rsidRPr="00134EB1">
        <w:rPr>
          <w:rFonts w:ascii="Times New Roman" w:hAnsi="Times New Roman" w:cs="Times New Roman"/>
          <w:sz w:val="24"/>
          <w:szCs w:val="24"/>
        </w:rPr>
        <w:t xml:space="preserve"> </w:t>
      </w:r>
      <w:r w:rsidRPr="00134EB1">
        <w:rPr>
          <w:rFonts w:ascii="Times New Roman" w:eastAsia="Times New Roman" w:hAnsi="Times New Roman" w:cs="Times New Roman"/>
          <w:sz w:val="24"/>
          <w:szCs w:val="24"/>
        </w:rPr>
        <w:t>=МИН(B16:D16) и далее соответственно для следующих двух строк со сдвигом нумерации). Затем из полученных трёх значений выберем максимальное и выделим его цветом.</w:t>
      </w:r>
    </w:p>
    <w:p w14:paraId="7E43C1CF" w14:textId="77777777" w:rsidR="003C5AF2" w:rsidRPr="00134EB1" w:rsidRDefault="003C5AF2" w:rsidP="00134EB1">
      <w:pPr>
        <w:spacing w:after="0"/>
        <w:ind w:firstLine="567"/>
        <w:jc w:val="both"/>
        <w:rPr>
          <w:rFonts w:ascii="Times New Roman" w:eastAsia="Times New Roman" w:hAnsi="Times New Roman" w:cs="Times New Roman"/>
          <w:b/>
          <w:bCs/>
          <w:sz w:val="24"/>
          <w:szCs w:val="24"/>
        </w:rPr>
      </w:pPr>
      <w:r w:rsidRPr="00134EB1">
        <w:rPr>
          <w:rFonts w:ascii="Times New Roman" w:eastAsia="Times New Roman" w:hAnsi="Times New Roman" w:cs="Times New Roman"/>
          <w:b/>
          <w:bCs/>
          <w:sz w:val="24"/>
          <w:szCs w:val="24"/>
        </w:rPr>
        <w:t>Задаём ограничения:</w:t>
      </w:r>
    </w:p>
    <w:p w14:paraId="086F30F1" w14:textId="77777777" w:rsidR="003C5AF2" w:rsidRPr="00134EB1" w:rsidRDefault="003C5AF2" w:rsidP="00134EB1">
      <w:pPr>
        <w:spacing w:after="0"/>
        <w:ind w:firstLine="567"/>
        <w:jc w:val="both"/>
        <w:rPr>
          <w:rFonts w:ascii="Times New Roman" w:eastAsia="Times New Roman" w:hAnsi="Times New Roman" w:cs="Times New Roman"/>
          <w:sz w:val="24"/>
          <w:szCs w:val="24"/>
        </w:rPr>
      </w:pPr>
      <w:r w:rsidRPr="00134EB1">
        <w:rPr>
          <w:rFonts w:ascii="Times New Roman" w:eastAsia="Times New Roman" w:hAnsi="Times New Roman" w:cs="Times New Roman"/>
          <w:sz w:val="24"/>
          <w:szCs w:val="24"/>
        </w:rPr>
        <w:t xml:space="preserve">С использованием формулы =СУММПРОИЗВ(B16:B18;$J$16:$J$18) умножаем каждое значение столбца матрицы на соответствующее значение столбца переменных и далее соответственно для следующих двух столбцов со сдвигом нумерации. </w:t>
      </w:r>
    </w:p>
    <w:p w14:paraId="2CB54214" w14:textId="77777777" w:rsidR="003C5AF2" w:rsidRPr="00134EB1" w:rsidRDefault="003C5AF2" w:rsidP="00134EB1">
      <w:pPr>
        <w:spacing w:after="0"/>
        <w:ind w:firstLine="567"/>
        <w:jc w:val="both"/>
        <w:rPr>
          <w:rFonts w:ascii="Times New Roman" w:eastAsia="Times New Roman" w:hAnsi="Times New Roman" w:cs="Times New Roman"/>
          <w:b/>
          <w:bCs/>
          <w:sz w:val="24"/>
          <w:szCs w:val="24"/>
        </w:rPr>
      </w:pPr>
      <w:r w:rsidRPr="00134EB1">
        <w:rPr>
          <w:rFonts w:ascii="Times New Roman" w:eastAsia="Times New Roman" w:hAnsi="Times New Roman" w:cs="Times New Roman"/>
          <w:b/>
          <w:bCs/>
          <w:sz w:val="24"/>
          <w:szCs w:val="24"/>
        </w:rPr>
        <w:t>Используемые формулы:</w:t>
      </w:r>
    </w:p>
    <w:p w14:paraId="40B4B968" w14:textId="77777777" w:rsidR="003C5AF2" w:rsidRPr="00134EB1" w:rsidRDefault="003C5AF2" w:rsidP="00134EB1">
      <w:pPr>
        <w:spacing w:after="0"/>
        <w:ind w:firstLine="567"/>
        <w:jc w:val="both"/>
        <w:rPr>
          <w:rFonts w:ascii="Times New Roman" w:eastAsia="Times New Roman" w:hAnsi="Times New Roman" w:cs="Times New Roman"/>
          <w:sz w:val="24"/>
          <w:szCs w:val="24"/>
        </w:rPr>
      </w:pPr>
      <w:r w:rsidRPr="00134EB1">
        <w:rPr>
          <w:rFonts w:ascii="Times New Roman" w:eastAsia="Times New Roman" w:hAnsi="Times New Roman" w:cs="Times New Roman"/>
          <w:sz w:val="24"/>
          <w:szCs w:val="24"/>
        </w:rPr>
        <w:t>Целевая функция находится путём суммирования значений переменных. В ячейки с процентом стратегии вносим. Цена игры равна 1/Целевую функцию. Процент стратегии находится путём умножения соответствующей переменной на цену деления.</w:t>
      </w:r>
    </w:p>
    <w:p w14:paraId="703990D6" w14:textId="77777777" w:rsidR="003C5AF2" w:rsidRPr="00134EB1" w:rsidRDefault="003C5AF2" w:rsidP="00134EB1">
      <w:pPr>
        <w:spacing w:after="0"/>
        <w:ind w:firstLine="567"/>
        <w:jc w:val="both"/>
        <w:rPr>
          <w:rFonts w:ascii="Times New Roman" w:eastAsia="Times New Roman" w:hAnsi="Times New Roman" w:cs="Times New Roman"/>
          <w:sz w:val="24"/>
          <w:szCs w:val="24"/>
        </w:rPr>
      </w:pPr>
      <w:r w:rsidRPr="00134EB1">
        <w:rPr>
          <w:rFonts w:ascii="Times New Roman" w:eastAsia="Times New Roman" w:hAnsi="Times New Roman" w:cs="Times New Roman"/>
          <w:sz w:val="24"/>
          <w:szCs w:val="24"/>
        </w:rPr>
        <w:t>После записи каждой из формул в ячейки запускаем Поиск решения:</w:t>
      </w:r>
    </w:p>
    <w:p w14:paraId="6B765B93" w14:textId="77777777" w:rsidR="003C5AF2" w:rsidRPr="00FC2B57" w:rsidRDefault="003C5AF2" w:rsidP="003C5AF2">
      <w:pPr>
        <w:spacing w:after="0"/>
        <w:ind w:firstLine="567"/>
        <w:rPr>
          <w:noProof/>
          <w:sz w:val="24"/>
          <w:szCs w:val="24"/>
        </w:rPr>
      </w:pPr>
    </w:p>
    <w:p w14:paraId="36A3FDBB" w14:textId="77777777" w:rsidR="003C5AF2" w:rsidRPr="00FC2B57" w:rsidRDefault="003C5AF2" w:rsidP="003C5AF2">
      <w:pPr>
        <w:spacing w:after="0"/>
        <w:jc w:val="center"/>
        <w:rPr>
          <w:rFonts w:eastAsia="Times New Roman"/>
          <w:sz w:val="24"/>
          <w:szCs w:val="24"/>
        </w:rPr>
      </w:pPr>
      <w:r w:rsidRPr="00FC2B57">
        <w:rPr>
          <w:noProof/>
          <w:sz w:val="24"/>
          <w:szCs w:val="24"/>
        </w:rPr>
        <w:drawing>
          <wp:inline distT="0" distB="0" distL="0" distR="0" wp14:anchorId="50E21E52" wp14:editId="0DB20FDA">
            <wp:extent cx="2705614" cy="2615110"/>
            <wp:effectExtent l="0" t="0" r="0" b="0"/>
            <wp:docPr id="13" name="Рисунок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13" descr="Graphical user interface, text, application&#10;&#10;Description automatically generated"/>
                    <pic:cNvPicPr/>
                  </pic:nvPicPr>
                  <pic:blipFill rotWithShape="1">
                    <a:blip r:embed="rId9"/>
                    <a:srcRect l="28122" t="10128" r="26313" b="11575"/>
                    <a:stretch/>
                  </pic:blipFill>
                  <pic:spPr bwMode="auto">
                    <a:xfrm>
                      <a:off x="0" y="0"/>
                      <a:ext cx="2706747" cy="2616205"/>
                    </a:xfrm>
                    <a:prstGeom prst="rect">
                      <a:avLst/>
                    </a:prstGeom>
                    <a:ln>
                      <a:noFill/>
                    </a:ln>
                    <a:extLst>
                      <a:ext uri="{53640926-AAD7-44D8-BBD7-CCE9431645EC}">
                        <a14:shadowObscured xmlns:a14="http://schemas.microsoft.com/office/drawing/2010/main"/>
                      </a:ext>
                    </a:extLst>
                  </pic:spPr>
                </pic:pic>
              </a:graphicData>
            </a:graphic>
          </wp:inline>
        </w:drawing>
      </w:r>
    </w:p>
    <w:p w14:paraId="4C49B4FE" w14:textId="77777777" w:rsidR="003C5AF2" w:rsidRPr="005A0D71" w:rsidRDefault="003C5AF2" w:rsidP="003C5AF2">
      <w:pPr>
        <w:pStyle w:val="Caption"/>
        <w:spacing w:line="360" w:lineRule="auto"/>
        <w:jc w:val="center"/>
        <w:rPr>
          <w:rFonts w:ascii="Times New Roman" w:hAnsi="Times New Roman" w:cs="Times New Roman"/>
          <w:i w:val="0"/>
          <w:iCs w:val="0"/>
          <w:color w:val="auto"/>
          <w:sz w:val="24"/>
          <w:szCs w:val="24"/>
        </w:rPr>
      </w:pPr>
      <w:r w:rsidRPr="00FC2B57">
        <w:rPr>
          <w:rFonts w:ascii="Times New Roman" w:hAnsi="Times New Roman" w:cs="Times New Roman"/>
          <w:i w:val="0"/>
          <w:iCs w:val="0"/>
          <w:color w:val="auto"/>
          <w:sz w:val="24"/>
          <w:szCs w:val="24"/>
        </w:rPr>
        <w:t xml:space="preserve">Рисунок 2 — Решение через </w:t>
      </w:r>
      <w:r w:rsidRPr="00FC2B57">
        <w:rPr>
          <w:rFonts w:ascii="Times New Roman" w:hAnsi="Times New Roman" w:cs="Times New Roman"/>
          <w:i w:val="0"/>
          <w:iCs w:val="0"/>
          <w:color w:val="auto"/>
          <w:sz w:val="24"/>
          <w:szCs w:val="24"/>
          <w:lang w:val="en-US"/>
        </w:rPr>
        <w:t>MS</w:t>
      </w:r>
      <w:r w:rsidRPr="00FC2B57">
        <w:rPr>
          <w:rFonts w:ascii="Times New Roman" w:hAnsi="Times New Roman" w:cs="Times New Roman"/>
          <w:i w:val="0"/>
          <w:iCs w:val="0"/>
          <w:color w:val="auto"/>
          <w:sz w:val="24"/>
          <w:szCs w:val="24"/>
        </w:rPr>
        <w:t xml:space="preserve"> </w:t>
      </w:r>
      <w:r w:rsidRPr="00FC2B57">
        <w:rPr>
          <w:rFonts w:ascii="Times New Roman" w:hAnsi="Times New Roman" w:cs="Times New Roman"/>
          <w:i w:val="0"/>
          <w:iCs w:val="0"/>
          <w:color w:val="auto"/>
          <w:sz w:val="24"/>
          <w:szCs w:val="24"/>
          <w:lang w:val="en-US"/>
        </w:rPr>
        <w:t>Excel</w:t>
      </w:r>
      <w:r w:rsidRPr="00FC2B57">
        <w:rPr>
          <w:rFonts w:ascii="Times New Roman" w:hAnsi="Times New Roman" w:cs="Times New Roman"/>
          <w:i w:val="0"/>
          <w:iCs w:val="0"/>
          <w:color w:val="auto"/>
          <w:sz w:val="24"/>
          <w:szCs w:val="24"/>
        </w:rPr>
        <w:t xml:space="preserve"> (Антагонистические игры)</w:t>
      </w:r>
    </w:p>
    <w:p w14:paraId="42B147BE" w14:textId="77777777" w:rsidR="003C5AF2" w:rsidRPr="00134EB1" w:rsidRDefault="003C5AF2" w:rsidP="00134EB1">
      <w:pPr>
        <w:ind w:firstLine="708"/>
        <w:jc w:val="both"/>
        <w:rPr>
          <w:rFonts w:ascii="Times New Roman" w:hAnsi="Times New Roman" w:cs="Times New Roman"/>
          <w:noProof/>
          <w:sz w:val="24"/>
          <w:szCs w:val="24"/>
        </w:rPr>
      </w:pPr>
      <w:r w:rsidRPr="00134EB1">
        <w:rPr>
          <w:rFonts w:ascii="Times New Roman" w:hAnsi="Times New Roman" w:cs="Times New Roman"/>
          <w:noProof/>
          <w:sz w:val="24"/>
          <w:szCs w:val="24"/>
        </w:rPr>
        <w:t xml:space="preserve">По результатам решения данной задачи с помощью </w:t>
      </w:r>
      <w:r w:rsidRPr="00134EB1">
        <w:rPr>
          <w:rFonts w:ascii="Times New Roman" w:hAnsi="Times New Roman" w:cs="Times New Roman"/>
          <w:noProof/>
          <w:sz w:val="24"/>
          <w:szCs w:val="24"/>
          <w:lang w:val="en-US"/>
        </w:rPr>
        <w:t>Excel</w:t>
      </w:r>
      <w:r w:rsidRPr="00134EB1">
        <w:rPr>
          <w:rFonts w:ascii="Times New Roman" w:hAnsi="Times New Roman" w:cs="Times New Roman"/>
          <w:noProof/>
          <w:sz w:val="24"/>
          <w:szCs w:val="24"/>
        </w:rPr>
        <w:t xml:space="preserve"> получается следующее распределение использования каждой из стратегий игроком </w:t>
      </w:r>
      <w:r w:rsidRPr="00134EB1">
        <w:rPr>
          <w:rFonts w:ascii="Times New Roman" w:hAnsi="Times New Roman" w:cs="Times New Roman"/>
          <w:noProof/>
          <w:sz w:val="24"/>
          <w:szCs w:val="24"/>
          <w:lang w:val="en-US"/>
        </w:rPr>
        <w:t>A</w:t>
      </w:r>
      <w:r w:rsidRPr="00134EB1">
        <w:rPr>
          <w:rFonts w:ascii="Times New Roman" w:hAnsi="Times New Roman" w:cs="Times New Roman"/>
          <w:noProof/>
          <w:sz w:val="24"/>
          <w:szCs w:val="24"/>
        </w:rPr>
        <w:t>:</w:t>
      </w:r>
    </w:p>
    <w:p w14:paraId="261A2B34" w14:textId="77777777" w:rsidR="003C5AF2" w:rsidRDefault="003C5AF2" w:rsidP="003C5AF2">
      <w:pPr>
        <w:jc w:val="center"/>
        <w:rPr>
          <w:noProof/>
          <w:sz w:val="24"/>
          <w:szCs w:val="24"/>
        </w:rPr>
      </w:pPr>
      <w:r w:rsidRPr="00FC2B57">
        <w:rPr>
          <w:noProof/>
          <w:sz w:val="24"/>
          <w:szCs w:val="24"/>
        </w:rPr>
        <w:drawing>
          <wp:inline distT="0" distB="0" distL="0" distR="0" wp14:anchorId="0316CC6E" wp14:editId="1CAD4E36">
            <wp:extent cx="1563352" cy="977778"/>
            <wp:effectExtent l="0" t="0" r="0" b="0"/>
            <wp:docPr id="22" name="Рисунок 22"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Рисунок 22" descr="Graphical user interface, application, table, Excel&#10;&#10;Description automatically generated"/>
                    <pic:cNvPicPr/>
                  </pic:nvPicPr>
                  <pic:blipFill rotWithShape="1">
                    <a:blip r:embed="rId10"/>
                    <a:srcRect l="35327" t="62996" r="53999" b="25135"/>
                    <a:stretch/>
                  </pic:blipFill>
                  <pic:spPr bwMode="auto">
                    <a:xfrm>
                      <a:off x="0" y="0"/>
                      <a:ext cx="1569239" cy="981460"/>
                    </a:xfrm>
                    <a:prstGeom prst="rect">
                      <a:avLst/>
                    </a:prstGeom>
                    <a:ln>
                      <a:noFill/>
                    </a:ln>
                    <a:extLst>
                      <a:ext uri="{53640926-AAD7-44D8-BBD7-CCE9431645EC}">
                        <a14:shadowObscured xmlns:a14="http://schemas.microsoft.com/office/drawing/2010/main"/>
                      </a:ext>
                    </a:extLst>
                  </pic:spPr>
                </pic:pic>
              </a:graphicData>
            </a:graphic>
          </wp:inline>
        </w:drawing>
      </w:r>
    </w:p>
    <w:p w14:paraId="54F821F0" w14:textId="77777777" w:rsidR="003C5AF2" w:rsidRPr="00FC2B57" w:rsidRDefault="003C5AF2" w:rsidP="003C5AF2">
      <w:pPr>
        <w:pStyle w:val="Caption"/>
        <w:spacing w:line="360" w:lineRule="auto"/>
        <w:jc w:val="center"/>
        <w:rPr>
          <w:rFonts w:ascii="Times New Roman" w:eastAsia="Times New Roman" w:hAnsi="Times New Roman" w:cs="Times New Roman"/>
          <w:color w:val="auto"/>
          <w:sz w:val="24"/>
          <w:szCs w:val="24"/>
        </w:rPr>
      </w:pPr>
      <w:r w:rsidRPr="00FC2B57">
        <w:rPr>
          <w:rFonts w:ascii="Times New Roman" w:hAnsi="Times New Roman" w:cs="Times New Roman"/>
          <w:i w:val="0"/>
          <w:iCs w:val="0"/>
          <w:color w:val="auto"/>
          <w:sz w:val="24"/>
          <w:szCs w:val="24"/>
        </w:rPr>
        <w:t xml:space="preserve">Рисунок </w:t>
      </w:r>
      <w:r>
        <w:rPr>
          <w:rFonts w:ascii="Times New Roman" w:hAnsi="Times New Roman" w:cs="Times New Roman"/>
          <w:i w:val="0"/>
          <w:iCs w:val="0"/>
          <w:color w:val="auto"/>
          <w:sz w:val="24"/>
          <w:szCs w:val="24"/>
        </w:rPr>
        <w:t>3</w:t>
      </w:r>
      <w:r w:rsidRPr="00FC2B57">
        <w:rPr>
          <w:rFonts w:ascii="Times New Roman" w:hAnsi="Times New Roman" w:cs="Times New Roman"/>
          <w:i w:val="0"/>
          <w:iCs w:val="0"/>
          <w:color w:val="auto"/>
          <w:sz w:val="24"/>
          <w:szCs w:val="24"/>
        </w:rPr>
        <w:t xml:space="preserve"> — </w:t>
      </w:r>
      <w:r>
        <w:rPr>
          <w:rFonts w:ascii="Times New Roman" w:hAnsi="Times New Roman" w:cs="Times New Roman"/>
          <w:i w:val="0"/>
          <w:iCs w:val="0"/>
          <w:color w:val="auto"/>
          <w:sz w:val="24"/>
          <w:szCs w:val="24"/>
        </w:rPr>
        <w:t xml:space="preserve">Смесь стратегий для игрока </w:t>
      </w:r>
    </w:p>
    <w:p w14:paraId="4E3AC8EE" w14:textId="77777777" w:rsidR="003C5AF2" w:rsidRPr="00FC2B57" w:rsidRDefault="003C5AF2" w:rsidP="00466DF0">
      <w:pPr>
        <w:pStyle w:val="Caption"/>
        <w:spacing w:line="360" w:lineRule="auto"/>
        <w:jc w:val="center"/>
        <w:outlineLvl w:val="1"/>
        <w:rPr>
          <w:rFonts w:ascii="Times New Roman" w:hAnsi="Times New Roman" w:cs="Times New Roman"/>
          <w:b/>
          <w:bCs/>
          <w:i w:val="0"/>
          <w:iCs w:val="0"/>
          <w:color w:val="auto"/>
          <w:sz w:val="24"/>
          <w:szCs w:val="24"/>
        </w:rPr>
      </w:pPr>
      <w:bookmarkStart w:id="14" w:name="_Toc100277074"/>
      <w:bookmarkStart w:id="15" w:name="_Toc100278450"/>
      <w:r w:rsidRPr="00FC2B57">
        <w:rPr>
          <w:rFonts w:ascii="Times New Roman" w:hAnsi="Times New Roman" w:cs="Times New Roman"/>
          <w:b/>
          <w:bCs/>
          <w:i w:val="0"/>
          <w:iCs w:val="0"/>
          <w:color w:val="auto"/>
          <w:sz w:val="24"/>
          <w:szCs w:val="24"/>
        </w:rPr>
        <w:t>6</w:t>
      </w:r>
      <w:bookmarkStart w:id="16" w:name="_Toc97254209"/>
      <w:r w:rsidRPr="00FC2B57">
        <w:rPr>
          <w:rFonts w:ascii="Times New Roman" w:hAnsi="Times New Roman" w:cs="Times New Roman"/>
          <w:b/>
          <w:bCs/>
          <w:i w:val="0"/>
          <w:iCs w:val="0"/>
          <w:color w:val="auto"/>
          <w:sz w:val="24"/>
          <w:szCs w:val="24"/>
        </w:rPr>
        <w:t>. ЗАКЛЮЧЕНИЕ</w:t>
      </w:r>
      <w:bookmarkEnd w:id="14"/>
      <w:bookmarkEnd w:id="16"/>
      <w:bookmarkEnd w:id="15"/>
    </w:p>
    <w:p w14:paraId="403B3D02" w14:textId="6D612299" w:rsidR="00466DF0" w:rsidRDefault="003C5AF2" w:rsidP="003C5AF2">
      <w:pPr>
        <w:pStyle w:val="ListParagraph"/>
        <w:spacing w:after="0"/>
        <w:ind w:left="0" w:firstLine="567"/>
        <w:rPr>
          <w:rFonts w:eastAsiaTheme="minorEastAsia"/>
          <w:sz w:val="24"/>
          <w:szCs w:val="24"/>
        </w:rPr>
      </w:pPr>
      <w:bookmarkStart w:id="17" w:name="_Hlk100268911"/>
      <w:r w:rsidRPr="00FC2B57">
        <w:rPr>
          <w:rFonts w:eastAsia="Times New Roman"/>
          <w:sz w:val="24"/>
          <w:szCs w:val="24"/>
        </w:rPr>
        <w:t xml:space="preserve">Наша команда решила </w:t>
      </w:r>
      <w:r>
        <w:rPr>
          <w:rFonts w:eastAsia="Times New Roman"/>
          <w:sz w:val="24"/>
          <w:szCs w:val="24"/>
        </w:rPr>
        <w:t xml:space="preserve">поставленную </w:t>
      </w:r>
      <w:r w:rsidRPr="00FC2B57">
        <w:rPr>
          <w:rFonts w:eastAsia="Times New Roman"/>
          <w:sz w:val="24"/>
          <w:szCs w:val="24"/>
        </w:rPr>
        <w:t xml:space="preserve">задачу при помощи </w:t>
      </w:r>
      <w:r>
        <w:rPr>
          <w:rFonts w:eastAsia="Times New Roman"/>
          <w:sz w:val="24"/>
          <w:szCs w:val="24"/>
          <w:lang w:val="en-US"/>
        </w:rPr>
        <w:t>Excel</w:t>
      </w:r>
      <w:r w:rsidRPr="00154CD4">
        <w:rPr>
          <w:rFonts w:eastAsia="Times New Roman"/>
          <w:sz w:val="24"/>
          <w:szCs w:val="24"/>
        </w:rPr>
        <w:t xml:space="preserve"> </w:t>
      </w:r>
      <w:r>
        <w:rPr>
          <w:rFonts w:eastAsia="Times New Roman"/>
          <w:sz w:val="24"/>
          <w:szCs w:val="24"/>
          <w:lang w:val="en-US"/>
        </w:rPr>
        <w:t>c</w:t>
      </w:r>
      <w:r w:rsidRPr="00154CD4">
        <w:rPr>
          <w:rFonts w:eastAsia="Times New Roman"/>
          <w:sz w:val="24"/>
          <w:szCs w:val="24"/>
        </w:rPr>
        <w:t xml:space="preserve"> </w:t>
      </w:r>
      <w:r>
        <w:rPr>
          <w:rFonts w:eastAsia="Times New Roman"/>
          <w:sz w:val="24"/>
          <w:szCs w:val="24"/>
        </w:rPr>
        <w:t xml:space="preserve">помощью встроенных функций и поиска решения. Полученные результаты были проверены при помощи «Онлайн калькулятора», который дал аналогичный ответ. </w:t>
      </w:r>
      <w:r w:rsidR="00466DF0">
        <w:rPr>
          <w:rFonts w:eastAsia="Times New Roman"/>
          <w:sz w:val="24"/>
          <w:szCs w:val="24"/>
        </w:rPr>
        <w:t>Оптимальными</w:t>
      </w:r>
      <w:r>
        <w:rPr>
          <w:rFonts w:eastAsia="Times New Roman"/>
          <w:sz w:val="24"/>
          <w:szCs w:val="24"/>
        </w:rPr>
        <w:t xml:space="preserve"> стратегиями, которыми стоит пользоваться партии </w:t>
      </w:r>
      <w:r>
        <w:rPr>
          <w:rFonts w:eastAsia="Times New Roman"/>
          <w:sz w:val="24"/>
          <w:szCs w:val="24"/>
          <w:lang w:val="en-US"/>
        </w:rPr>
        <w:t>A</w:t>
      </w:r>
      <w:r>
        <w:rPr>
          <w:rFonts w:eastAsia="Times New Roman"/>
          <w:sz w:val="24"/>
          <w:szCs w:val="24"/>
        </w:rPr>
        <w:t xml:space="preserve"> для того, чтобы одержать победу на выборах является: </w:t>
      </w:r>
      <w:r w:rsidRPr="00FC2B57">
        <w:rPr>
          <w:rFonts w:eastAsia="Arial"/>
          <w:sz w:val="24"/>
          <w:szCs w:val="24"/>
        </w:rPr>
        <w:t>использовать политическую программу</w:t>
      </w:r>
      <w:r>
        <w:rPr>
          <w:rFonts w:eastAsia="Arial"/>
          <w:sz w:val="24"/>
          <w:szCs w:val="24"/>
        </w:rPr>
        <w:t xml:space="preserve"> – 40% и </w:t>
      </w:r>
      <w:r w:rsidRPr="00FC2B57">
        <w:rPr>
          <w:rFonts w:eastAsia="Arial"/>
          <w:sz w:val="24"/>
          <w:szCs w:val="24"/>
        </w:rPr>
        <w:t>говорить о дружбе с Китаем</w:t>
      </w:r>
      <w:r>
        <w:rPr>
          <w:rFonts w:eastAsia="Arial"/>
          <w:sz w:val="24"/>
          <w:szCs w:val="24"/>
        </w:rPr>
        <w:t xml:space="preserve"> – 60%</w:t>
      </w:r>
      <w:r>
        <w:rPr>
          <w:rFonts w:eastAsiaTheme="minorEastAsia"/>
          <w:sz w:val="24"/>
          <w:szCs w:val="24"/>
        </w:rPr>
        <w:t>.</w:t>
      </w:r>
    </w:p>
    <w:p w14:paraId="427938E0" w14:textId="77777777" w:rsidR="00466DF0" w:rsidRDefault="00466DF0">
      <w:pPr>
        <w:rPr>
          <w:rFonts w:ascii="Times New Roman" w:eastAsiaTheme="minorEastAsia" w:hAnsi="Times New Roman" w:cs="Times New Roman"/>
          <w:sz w:val="24"/>
          <w:szCs w:val="24"/>
          <w:lang w:eastAsia="ru-RU"/>
        </w:rPr>
      </w:pPr>
      <w:r>
        <w:rPr>
          <w:rFonts w:eastAsiaTheme="minorEastAsia"/>
          <w:sz w:val="24"/>
          <w:szCs w:val="24"/>
        </w:rPr>
        <w:br w:type="page"/>
      </w:r>
    </w:p>
    <w:p w14:paraId="5D1E459B" w14:textId="76E8A699" w:rsidR="003C5AF2" w:rsidRPr="00407D93" w:rsidRDefault="00466DF0" w:rsidP="00134EB1">
      <w:pPr>
        <w:pStyle w:val="ListParagraph"/>
        <w:spacing w:after="0"/>
        <w:ind w:left="0" w:firstLine="567"/>
        <w:jc w:val="center"/>
        <w:outlineLvl w:val="0"/>
        <w:rPr>
          <w:b/>
          <w:bCs/>
          <w:sz w:val="24"/>
          <w:szCs w:val="24"/>
        </w:rPr>
      </w:pPr>
      <w:bookmarkStart w:id="18" w:name="_Toc100277075"/>
      <w:bookmarkStart w:id="19" w:name="_Toc100278451"/>
      <w:r w:rsidRPr="00407D93">
        <w:rPr>
          <w:b/>
          <w:bCs/>
          <w:sz w:val="24"/>
          <w:szCs w:val="24"/>
        </w:rPr>
        <w:t>2. БИМАТРИЧНЫЕ ИГРЫ</w:t>
      </w:r>
      <w:bookmarkEnd w:id="18"/>
      <w:bookmarkEnd w:id="19"/>
    </w:p>
    <w:p w14:paraId="219D1E1A" w14:textId="5AE24B7A" w:rsidR="269E6193" w:rsidRPr="00134EB1" w:rsidRDefault="00407D93" w:rsidP="00134EB1">
      <w:pPr>
        <w:pStyle w:val="Heading2"/>
        <w:spacing w:before="0" w:after="120"/>
        <w:ind w:left="714"/>
        <w:jc w:val="center"/>
        <w:rPr>
          <w:bCs/>
          <w:sz w:val="24"/>
          <w:szCs w:val="24"/>
        </w:rPr>
      </w:pPr>
      <w:bookmarkStart w:id="20" w:name="_Toc100268704"/>
      <w:bookmarkStart w:id="21" w:name="_Toc100277076"/>
      <w:bookmarkStart w:id="22" w:name="_Toc100278452"/>
      <w:r w:rsidRPr="00407D93">
        <w:rPr>
          <w:bCs/>
          <w:sz w:val="24"/>
          <w:szCs w:val="24"/>
        </w:rPr>
        <w:t xml:space="preserve">1. </w:t>
      </w:r>
      <w:r w:rsidRPr="00407D93">
        <w:rPr>
          <w:bCs/>
          <w:sz w:val="24"/>
          <w:szCs w:val="24"/>
        </w:rPr>
        <w:t>ПОСТАНОВКА ЗАДАЧИ (ФИЗИЧЕСКАЯ МОДЕЛЬ)</w:t>
      </w:r>
      <w:bookmarkEnd w:id="20"/>
      <w:bookmarkEnd w:id="21"/>
      <w:bookmarkEnd w:id="22"/>
    </w:p>
    <w:p w14:paraId="4D48527B" w14:textId="22D54B0F" w:rsidR="00B93EFF" w:rsidRPr="00B93EFF" w:rsidRDefault="00B93EFF" w:rsidP="00B93EFF">
      <w:pPr>
        <w:spacing w:after="0"/>
        <w:ind w:firstLine="567"/>
        <w:jc w:val="both"/>
        <w:rPr>
          <w:rFonts w:ascii="Times New Roman" w:eastAsia="Arial" w:hAnsi="Times New Roman" w:cs="Times New Roman"/>
          <w:sz w:val="24"/>
          <w:szCs w:val="24"/>
        </w:rPr>
      </w:pPr>
      <w:r w:rsidRPr="00B93EFF">
        <w:rPr>
          <w:rFonts w:ascii="Times New Roman" w:eastAsia="Arial" w:hAnsi="Times New Roman" w:cs="Times New Roman"/>
          <w:sz w:val="24"/>
          <w:szCs w:val="24"/>
        </w:rPr>
        <w:t>В России проходят выборы в Государственную Думу. Партия А может воспользоваться следующими стратегиями: использовать политическую программу, говорить о дружбе с Китаем, говорить о разрешении локальных конфликтов. Партия В может воспользоваться тремя стратегиями: говорить об ограничениях из-за COVID-19, говорить о введении санкций против США, воспользоваться компроматом против лидера партии А. В таблице представлена матрица, которая отражает число занимаемых мест в Думе при использовании той или иной стратегии, каждым игроком. Партии А и Б придерживаются схожих взглядов, но ни разу не входили в состав Государственной Думы. Для того, чтобы исправить ситуацию они решили объединить усилия для противостояния ведущим партиям и отобраться в состав парламента. Необходимо найти оптимальную стратегию для партий А и Б.</w:t>
      </w:r>
    </w:p>
    <w:p w14:paraId="2C2DCB74" w14:textId="1F07073A" w:rsidR="00742B68" w:rsidRPr="00742B68" w:rsidRDefault="00742B68" w:rsidP="00742B68">
      <w:pPr>
        <w:pStyle w:val="Caption"/>
        <w:jc w:val="right"/>
        <w:rPr>
          <w:rFonts w:ascii="Times New Roman" w:hAnsi="Times New Roman" w:cs="Times New Roman"/>
          <w:i w:val="0"/>
          <w:iCs w:val="0"/>
          <w:color w:val="000000" w:themeColor="text1"/>
          <w:sz w:val="24"/>
          <w:szCs w:val="24"/>
        </w:rPr>
      </w:pPr>
      <w:r w:rsidRPr="00F31650">
        <w:rPr>
          <w:rFonts w:ascii="Times New Roman" w:hAnsi="Times New Roman" w:cs="Times New Roman"/>
          <w:i w:val="0"/>
          <w:iCs w:val="0"/>
          <w:color w:val="000000" w:themeColor="text1"/>
          <w:sz w:val="24"/>
          <w:szCs w:val="24"/>
        </w:rPr>
        <w:t xml:space="preserve">Таблица </w:t>
      </w:r>
      <w:r w:rsidRPr="00F31650">
        <w:rPr>
          <w:rFonts w:ascii="Times New Roman" w:hAnsi="Times New Roman" w:cs="Times New Roman"/>
          <w:i w:val="0"/>
          <w:iCs w:val="0"/>
          <w:color w:val="000000" w:themeColor="text1"/>
          <w:sz w:val="24"/>
          <w:szCs w:val="24"/>
        </w:rPr>
        <w:fldChar w:fldCharType="begin"/>
      </w:r>
      <w:r w:rsidRPr="00F31650">
        <w:rPr>
          <w:rFonts w:ascii="Times New Roman" w:hAnsi="Times New Roman" w:cs="Times New Roman"/>
          <w:i w:val="0"/>
          <w:iCs w:val="0"/>
          <w:color w:val="000000" w:themeColor="text1"/>
          <w:sz w:val="24"/>
          <w:szCs w:val="24"/>
        </w:rPr>
        <w:instrText xml:space="preserve"> SEQ Table \* ARABIC </w:instrText>
      </w:r>
      <w:r w:rsidRPr="00F31650">
        <w:rPr>
          <w:rFonts w:ascii="Times New Roman" w:hAnsi="Times New Roman" w:cs="Times New Roman"/>
          <w:i w:val="0"/>
          <w:iCs w:val="0"/>
          <w:color w:val="000000" w:themeColor="text1"/>
          <w:sz w:val="24"/>
          <w:szCs w:val="24"/>
        </w:rPr>
        <w:fldChar w:fldCharType="separate"/>
      </w:r>
      <w:r w:rsidRPr="00F31650">
        <w:rPr>
          <w:rFonts w:ascii="Times New Roman" w:hAnsi="Times New Roman" w:cs="Times New Roman"/>
          <w:i w:val="0"/>
          <w:iCs w:val="0"/>
          <w:noProof/>
          <w:color w:val="000000" w:themeColor="text1"/>
          <w:sz w:val="24"/>
          <w:szCs w:val="24"/>
        </w:rPr>
        <w:t>1</w:t>
      </w:r>
      <w:r w:rsidRPr="00F31650">
        <w:rPr>
          <w:rFonts w:ascii="Times New Roman" w:hAnsi="Times New Roman" w:cs="Times New Roman"/>
          <w:i w:val="0"/>
          <w:iCs w:val="0"/>
          <w:color w:val="000000" w:themeColor="text1"/>
          <w:sz w:val="24"/>
          <w:szCs w:val="24"/>
        </w:rPr>
        <w:fldChar w:fldCharType="end"/>
      </w:r>
      <w:r>
        <w:rPr>
          <w:rFonts w:ascii="Times New Roman" w:hAnsi="Times New Roman" w:cs="Times New Roman"/>
          <w:i w:val="0"/>
          <w:iCs w:val="0"/>
          <w:color w:val="000000" w:themeColor="text1"/>
          <w:sz w:val="24"/>
          <w:szCs w:val="24"/>
        </w:rPr>
        <w:t xml:space="preserve"> </w:t>
      </w:r>
      <w:r w:rsidRPr="00FC2B57">
        <w:rPr>
          <w:rFonts w:ascii="Times New Roman" w:hAnsi="Times New Roman" w:cs="Times New Roman"/>
          <w:i w:val="0"/>
          <w:iCs w:val="0"/>
          <w:color w:val="auto"/>
          <w:sz w:val="24"/>
          <w:szCs w:val="24"/>
        </w:rPr>
        <w:t>—</w:t>
      </w:r>
      <w:r>
        <w:rPr>
          <w:rFonts w:ascii="Times New Roman" w:hAnsi="Times New Roman" w:cs="Times New Roman"/>
          <w:i w:val="0"/>
          <w:iCs w:val="0"/>
          <w:color w:val="auto"/>
          <w:sz w:val="24"/>
          <w:szCs w:val="24"/>
        </w:rPr>
        <w:t xml:space="preserve"> П</w:t>
      </w:r>
      <w:r w:rsidRPr="00F31650">
        <w:rPr>
          <w:rFonts w:ascii="Times New Roman" w:hAnsi="Times New Roman" w:cs="Times New Roman"/>
          <w:i w:val="0"/>
          <w:iCs w:val="0"/>
          <w:color w:val="000000" w:themeColor="text1"/>
          <w:sz w:val="24"/>
          <w:szCs w:val="24"/>
        </w:rPr>
        <w:t>латежная матрица партии А</w:t>
      </w:r>
    </w:p>
    <w:tbl>
      <w:tblPr>
        <w:tblStyle w:val="TableGrid"/>
        <w:tblW w:w="0" w:type="auto"/>
        <w:jc w:val="center"/>
        <w:tblLook w:val="04A0" w:firstRow="1" w:lastRow="0" w:firstColumn="1" w:lastColumn="0" w:noHBand="0" w:noVBand="1"/>
      </w:tblPr>
      <w:tblGrid>
        <w:gridCol w:w="1303"/>
        <w:gridCol w:w="1303"/>
        <w:gridCol w:w="1303"/>
        <w:gridCol w:w="1303"/>
      </w:tblGrid>
      <w:tr w:rsidR="00B93EFF" w14:paraId="7A51B53A" w14:textId="77777777" w:rsidTr="00742B68">
        <w:trPr>
          <w:trHeight w:val="815"/>
          <w:jc w:val="center"/>
        </w:trPr>
        <w:tc>
          <w:tcPr>
            <w:tcW w:w="1303" w:type="dxa"/>
            <w:shd w:val="clear" w:color="auto" w:fill="FFF2CC" w:themeFill="accent4" w:themeFillTint="33"/>
          </w:tcPr>
          <w:p w14:paraId="6A910961" w14:textId="77777777" w:rsidR="00B93EFF" w:rsidRPr="00576AC7" w:rsidRDefault="00B93EFF" w:rsidP="0031750E">
            <w:pPr>
              <w:jc w:val="center"/>
              <w:rPr>
                <w:rFonts w:eastAsia="Arial"/>
                <w:sz w:val="24"/>
                <w:szCs w:val="24"/>
              </w:rPr>
            </w:pPr>
            <w:r>
              <w:rPr>
                <w:rFonts w:eastAsia="Arial"/>
                <w:sz w:val="24"/>
                <w:szCs w:val="24"/>
              </w:rPr>
              <w:t>А</w:t>
            </w:r>
          </w:p>
        </w:tc>
        <w:tc>
          <w:tcPr>
            <w:tcW w:w="1303" w:type="dxa"/>
          </w:tcPr>
          <w:p w14:paraId="5921C021" w14:textId="77777777" w:rsidR="00B93EFF" w:rsidRPr="007B5A48" w:rsidRDefault="00B93EFF" w:rsidP="0031750E">
            <w:pPr>
              <w:jc w:val="center"/>
              <w:rPr>
                <w:rFonts w:eastAsia="Arial"/>
                <w:sz w:val="24"/>
                <w:szCs w:val="24"/>
                <w:lang w:val="en-US"/>
              </w:rPr>
            </w:pPr>
            <w:r>
              <w:rPr>
                <w:rFonts w:eastAsia="Arial"/>
                <w:sz w:val="24"/>
                <w:szCs w:val="24"/>
                <w:lang w:val="en-US"/>
              </w:rPr>
              <w:t>1</w:t>
            </w:r>
          </w:p>
        </w:tc>
        <w:tc>
          <w:tcPr>
            <w:tcW w:w="1303" w:type="dxa"/>
          </w:tcPr>
          <w:p w14:paraId="7ED48F6C" w14:textId="77777777" w:rsidR="00B93EFF" w:rsidRPr="007B5A48" w:rsidRDefault="00B93EFF" w:rsidP="0031750E">
            <w:pPr>
              <w:jc w:val="center"/>
              <w:rPr>
                <w:rFonts w:eastAsia="Arial"/>
                <w:sz w:val="24"/>
                <w:szCs w:val="24"/>
                <w:lang w:val="en-US"/>
              </w:rPr>
            </w:pPr>
            <w:r>
              <w:rPr>
                <w:rFonts w:eastAsia="Arial"/>
                <w:sz w:val="24"/>
                <w:szCs w:val="24"/>
                <w:lang w:val="en-US"/>
              </w:rPr>
              <w:t>2</w:t>
            </w:r>
          </w:p>
        </w:tc>
        <w:tc>
          <w:tcPr>
            <w:tcW w:w="1303" w:type="dxa"/>
          </w:tcPr>
          <w:p w14:paraId="3B8F0F7B" w14:textId="77777777" w:rsidR="00B93EFF" w:rsidRPr="007B5A48" w:rsidRDefault="00B93EFF" w:rsidP="0031750E">
            <w:pPr>
              <w:jc w:val="center"/>
              <w:rPr>
                <w:rFonts w:eastAsia="Arial"/>
                <w:sz w:val="24"/>
                <w:szCs w:val="24"/>
                <w:lang w:val="en-US"/>
              </w:rPr>
            </w:pPr>
            <w:r>
              <w:rPr>
                <w:rFonts w:eastAsia="Arial"/>
                <w:sz w:val="24"/>
                <w:szCs w:val="24"/>
                <w:lang w:val="en-US"/>
              </w:rPr>
              <w:t>3</w:t>
            </w:r>
          </w:p>
        </w:tc>
      </w:tr>
      <w:tr w:rsidR="00B93EFF" w14:paraId="60DBA452" w14:textId="77777777" w:rsidTr="00742B68">
        <w:trPr>
          <w:trHeight w:val="800"/>
          <w:jc w:val="center"/>
        </w:trPr>
        <w:tc>
          <w:tcPr>
            <w:tcW w:w="1303" w:type="dxa"/>
          </w:tcPr>
          <w:p w14:paraId="2BA26037" w14:textId="77777777" w:rsidR="00B93EFF" w:rsidRPr="007B5A48" w:rsidRDefault="00B93EFF" w:rsidP="0031750E">
            <w:pPr>
              <w:jc w:val="center"/>
              <w:rPr>
                <w:rFonts w:eastAsia="Arial"/>
                <w:sz w:val="24"/>
                <w:szCs w:val="24"/>
                <w:lang w:val="en-US"/>
              </w:rPr>
            </w:pPr>
            <w:r>
              <w:rPr>
                <w:rFonts w:eastAsia="Arial"/>
                <w:sz w:val="24"/>
                <w:szCs w:val="24"/>
                <w:lang w:val="en-US"/>
              </w:rPr>
              <w:t>1</w:t>
            </w:r>
          </w:p>
        </w:tc>
        <w:tc>
          <w:tcPr>
            <w:tcW w:w="1303" w:type="dxa"/>
            <w:shd w:val="clear" w:color="auto" w:fill="F4B083" w:themeFill="accent2" w:themeFillTint="99"/>
          </w:tcPr>
          <w:p w14:paraId="0F51F86C" w14:textId="77777777" w:rsidR="00B93EFF" w:rsidRPr="007B5A48" w:rsidRDefault="00B93EFF" w:rsidP="0031750E">
            <w:pPr>
              <w:jc w:val="center"/>
              <w:rPr>
                <w:rFonts w:eastAsia="Arial"/>
                <w:b/>
                <w:bCs/>
                <w:sz w:val="24"/>
                <w:szCs w:val="24"/>
                <w:lang w:val="en-US"/>
              </w:rPr>
            </w:pPr>
            <w:r w:rsidRPr="007B5A48">
              <w:rPr>
                <w:rFonts w:eastAsia="Arial"/>
                <w:b/>
                <w:bCs/>
                <w:sz w:val="24"/>
                <w:szCs w:val="24"/>
                <w:lang w:val="en-US"/>
              </w:rPr>
              <w:t>50</w:t>
            </w:r>
          </w:p>
        </w:tc>
        <w:tc>
          <w:tcPr>
            <w:tcW w:w="1303" w:type="dxa"/>
          </w:tcPr>
          <w:p w14:paraId="56B403ED" w14:textId="77777777" w:rsidR="00B93EFF" w:rsidRPr="007B5A48" w:rsidRDefault="00B93EFF" w:rsidP="0031750E">
            <w:pPr>
              <w:jc w:val="center"/>
              <w:rPr>
                <w:rFonts w:eastAsia="Arial"/>
                <w:sz w:val="24"/>
                <w:szCs w:val="24"/>
                <w:lang w:val="en-US"/>
              </w:rPr>
            </w:pPr>
            <w:r>
              <w:rPr>
                <w:rFonts w:eastAsia="Arial"/>
                <w:sz w:val="24"/>
                <w:szCs w:val="24"/>
                <w:lang w:val="en-US"/>
              </w:rPr>
              <w:t>45</w:t>
            </w:r>
          </w:p>
        </w:tc>
        <w:tc>
          <w:tcPr>
            <w:tcW w:w="1303" w:type="dxa"/>
          </w:tcPr>
          <w:p w14:paraId="530779E2" w14:textId="77777777" w:rsidR="00B93EFF" w:rsidRPr="007B5A48" w:rsidRDefault="00B93EFF" w:rsidP="0031750E">
            <w:pPr>
              <w:jc w:val="center"/>
              <w:rPr>
                <w:rFonts w:eastAsia="Arial"/>
                <w:sz w:val="24"/>
                <w:szCs w:val="24"/>
                <w:lang w:val="en-US"/>
              </w:rPr>
            </w:pPr>
            <w:r>
              <w:rPr>
                <w:rFonts w:eastAsia="Arial"/>
                <w:sz w:val="24"/>
                <w:szCs w:val="24"/>
                <w:lang w:val="en-US"/>
              </w:rPr>
              <w:t>40</w:t>
            </w:r>
          </w:p>
        </w:tc>
      </w:tr>
      <w:tr w:rsidR="00B93EFF" w14:paraId="1299FDE1" w14:textId="77777777" w:rsidTr="00742B68">
        <w:trPr>
          <w:trHeight w:val="815"/>
          <w:jc w:val="center"/>
        </w:trPr>
        <w:tc>
          <w:tcPr>
            <w:tcW w:w="1303" w:type="dxa"/>
          </w:tcPr>
          <w:p w14:paraId="653BDA18" w14:textId="77777777" w:rsidR="00B93EFF" w:rsidRPr="007B5A48" w:rsidRDefault="00B93EFF" w:rsidP="0031750E">
            <w:pPr>
              <w:jc w:val="center"/>
              <w:rPr>
                <w:rFonts w:eastAsia="Arial"/>
                <w:sz w:val="24"/>
                <w:szCs w:val="24"/>
                <w:lang w:val="en-US"/>
              </w:rPr>
            </w:pPr>
            <w:r>
              <w:rPr>
                <w:rFonts w:eastAsia="Arial"/>
                <w:sz w:val="24"/>
                <w:szCs w:val="24"/>
                <w:lang w:val="en-US"/>
              </w:rPr>
              <w:t>2</w:t>
            </w:r>
          </w:p>
        </w:tc>
        <w:tc>
          <w:tcPr>
            <w:tcW w:w="1303" w:type="dxa"/>
          </w:tcPr>
          <w:p w14:paraId="442AB1AC" w14:textId="77777777" w:rsidR="00B93EFF" w:rsidRPr="007B5A48" w:rsidRDefault="00B93EFF" w:rsidP="0031750E">
            <w:pPr>
              <w:jc w:val="center"/>
              <w:rPr>
                <w:rFonts w:eastAsia="Arial"/>
                <w:sz w:val="24"/>
                <w:szCs w:val="24"/>
                <w:lang w:val="en-US"/>
              </w:rPr>
            </w:pPr>
            <w:r>
              <w:rPr>
                <w:rFonts w:eastAsia="Arial"/>
                <w:sz w:val="24"/>
                <w:szCs w:val="24"/>
                <w:lang w:val="en-US"/>
              </w:rPr>
              <w:t>40</w:t>
            </w:r>
          </w:p>
        </w:tc>
        <w:tc>
          <w:tcPr>
            <w:tcW w:w="1303" w:type="dxa"/>
            <w:shd w:val="clear" w:color="auto" w:fill="F4B083" w:themeFill="accent2" w:themeFillTint="99"/>
          </w:tcPr>
          <w:p w14:paraId="34EEDCFD" w14:textId="77777777" w:rsidR="00B93EFF" w:rsidRPr="007B5A48" w:rsidRDefault="00B93EFF" w:rsidP="0031750E">
            <w:pPr>
              <w:jc w:val="center"/>
              <w:rPr>
                <w:rFonts w:eastAsia="Arial"/>
                <w:b/>
                <w:bCs/>
                <w:sz w:val="24"/>
                <w:szCs w:val="24"/>
                <w:lang w:val="en-US"/>
              </w:rPr>
            </w:pPr>
            <w:r w:rsidRPr="007B5A48">
              <w:rPr>
                <w:rFonts w:eastAsia="Arial"/>
                <w:b/>
                <w:bCs/>
                <w:sz w:val="24"/>
                <w:szCs w:val="24"/>
                <w:lang w:val="en-US"/>
              </w:rPr>
              <w:t>60</w:t>
            </w:r>
          </w:p>
        </w:tc>
        <w:tc>
          <w:tcPr>
            <w:tcW w:w="1303" w:type="dxa"/>
          </w:tcPr>
          <w:p w14:paraId="4AA0B704" w14:textId="77777777" w:rsidR="00B93EFF" w:rsidRPr="007B5A48" w:rsidRDefault="00B93EFF" w:rsidP="0031750E">
            <w:pPr>
              <w:jc w:val="center"/>
              <w:rPr>
                <w:rFonts w:eastAsia="Arial"/>
                <w:sz w:val="24"/>
                <w:szCs w:val="24"/>
                <w:lang w:val="en-US"/>
              </w:rPr>
            </w:pPr>
            <w:r>
              <w:rPr>
                <w:rFonts w:eastAsia="Arial"/>
                <w:sz w:val="24"/>
                <w:szCs w:val="24"/>
                <w:lang w:val="en-US"/>
              </w:rPr>
              <w:t>60</w:t>
            </w:r>
          </w:p>
        </w:tc>
      </w:tr>
      <w:tr w:rsidR="00B93EFF" w14:paraId="75ED00FA" w14:textId="77777777" w:rsidTr="00742B68">
        <w:trPr>
          <w:trHeight w:val="800"/>
          <w:jc w:val="center"/>
        </w:trPr>
        <w:tc>
          <w:tcPr>
            <w:tcW w:w="1303" w:type="dxa"/>
          </w:tcPr>
          <w:p w14:paraId="38AD6A05" w14:textId="77777777" w:rsidR="00B93EFF" w:rsidRPr="007B5A48" w:rsidRDefault="00B93EFF" w:rsidP="0031750E">
            <w:pPr>
              <w:jc w:val="center"/>
              <w:rPr>
                <w:rFonts w:eastAsia="Arial"/>
                <w:sz w:val="24"/>
                <w:szCs w:val="24"/>
                <w:lang w:val="en-US"/>
              </w:rPr>
            </w:pPr>
            <w:r>
              <w:rPr>
                <w:rFonts w:eastAsia="Arial"/>
                <w:sz w:val="24"/>
                <w:szCs w:val="24"/>
                <w:lang w:val="en-US"/>
              </w:rPr>
              <w:t>3</w:t>
            </w:r>
          </w:p>
        </w:tc>
        <w:tc>
          <w:tcPr>
            <w:tcW w:w="1303" w:type="dxa"/>
          </w:tcPr>
          <w:p w14:paraId="6FC90E04" w14:textId="77777777" w:rsidR="00B93EFF" w:rsidRPr="007B5A48" w:rsidRDefault="00B93EFF" w:rsidP="0031750E">
            <w:pPr>
              <w:jc w:val="center"/>
              <w:rPr>
                <w:rFonts w:eastAsia="Arial"/>
                <w:sz w:val="24"/>
                <w:szCs w:val="24"/>
                <w:lang w:val="en-US"/>
              </w:rPr>
            </w:pPr>
            <w:r>
              <w:rPr>
                <w:rFonts w:eastAsia="Arial"/>
                <w:sz w:val="24"/>
                <w:szCs w:val="24"/>
                <w:lang w:val="en-US"/>
              </w:rPr>
              <w:t>20</w:t>
            </w:r>
          </w:p>
        </w:tc>
        <w:tc>
          <w:tcPr>
            <w:tcW w:w="1303" w:type="dxa"/>
          </w:tcPr>
          <w:p w14:paraId="0F2BA53E" w14:textId="77777777" w:rsidR="00B93EFF" w:rsidRPr="007B5A48" w:rsidRDefault="00B93EFF" w:rsidP="0031750E">
            <w:pPr>
              <w:jc w:val="center"/>
              <w:rPr>
                <w:rFonts w:eastAsia="Arial"/>
                <w:sz w:val="24"/>
                <w:szCs w:val="24"/>
                <w:lang w:val="en-US"/>
              </w:rPr>
            </w:pPr>
            <w:r>
              <w:rPr>
                <w:rFonts w:eastAsia="Arial"/>
                <w:sz w:val="24"/>
                <w:szCs w:val="24"/>
                <w:lang w:val="en-US"/>
              </w:rPr>
              <w:t>40</w:t>
            </w:r>
          </w:p>
        </w:tc>
        <w:tc>
          <w:tcPr>
            <w:tcW w:w="1303" w:type="dxa"/>
            <w:shd w:val="clear" w:color="auto" w:fill="F4B083" w:themeFill="accent2" w:themeFillTint="99"/>
          </w:tcPr>
          <w:p w14:paraId="186F03AF" w14:textId="77777777" w:rsidR="00B93EFF" w:rsidRPr="007B5A48" w:rsidRDefault="00B93EFF" w:rsidP="0031750E">
            <w:pPr>
              <w:jc w:val="center"/>
              <w:rPr>
                <w:rFonts w:eastAsia="Arial"/>
                <w:b/>
                <w:bCs/>
                <w:sz w:val="24"/>
                <w:szCs w:val="24"/>
                <w:lang w:val="en-US"/>
              </w:rPr>
            </w:pPr>
            <w:r w:rsidRPr="007B5A48">
              <w:rPr>
                <w:rFonts w:eastAsia="Arial"/>
                <w:b/>
                <w:bCs/>
                <w:sz w:val="24"/>
                <w:szCs w:val="24"/>
                <w:lang w:val="en-US"/>
              </w:rPr>
              <w:t>70</w:t>
            </w:r>
          </w:p>
        </w:tc>
      </w:tr>
      <w:tr w:rsidR="00B93EFF" w14:paraId="1183DA15" w14:textId="77777777" w:rsidTr="00742B68">
        <w:trPr>
          <w:trHeight w:val="815"/>
          <w:jc w:val="center"/>
        </w:trPr>
        <w:tc>
          <w:tcPr>
            <w:tcW w:w="1303" w:type="dxa"/>
            <w:shd w:val="clear" w:color="auto" w:fill="FFF2CC" w:themeFill="accent4" w:themeFillTint="33"/>
          </w:tcPr>
          <w:p w14:paraId="204B5DB3" w14:textId="77777777" w:rsidR="00B93EFF" w:rsidRPr="007B5A48" w:rsidRDefault="00B93EFF" w:rsidP="0031750E">
            <w:pPr>
              <w:jc w:val="center"/>
              <w:rPr>
                <w:rFonts w:eastAsia="Arial"/>
                <w:sz w:val="24"/>
                <w:szCs w:val="24"/>
                <w:lang w:val="en-US"/>
              </w:rPr>
            </w:pPr>
            <w:r>
              <w:rPr>
                <w:rFonts w:eastAsia="Arial"/>
                <w:sz w:val="24"/>
                <w:szCs w:val="24"/>
                <w:lang w:val="en-US"/>
              </w:rPr>
              <w:t>max</w:t>
            </w:r>
          </w:p>
        </w:tc>
        <w:tc>
          <w:tcPr>
            <w:tcW w:w="1303" w:type="dxa"/>
          </w:tcPr>
          <w:p w14:paraId="06565EA4" w14:textId="77777777" w:rsidR="00B93EFF" w:rsidRPr="007B5A48" w:rsidRDefault="00B93EFF" w:rsidP="0031750E">
            <w:pPr>
              <w:jc w:val="center"/>
              <w:rPr>
                <w:rFonts w:eastAsia="Arial"/>
                <w:b/>
                <w:bCs/>
                <w:sz w:val="24"/>
                <w:szCs w:val="24"/>
                <w:lang w:val="en-US"/>
              </w:rPr>
            </w:pPr>
            <w:r w:rsidRPr="007B5A48">
              <w:rPr>
                <w:rFonts w:eastAsia="Arial"/>
                <w:b/>
                <w:bCs/>
                <w:sz w:val="24"/>
                <w:szCs w:val="24"/>
                <w:lang w:val="en-US"/>
              </w:rPr>
              <w:t>50</w:t>
            </w:r>
          </w:p>
        </w:tc>
        <w:tc>
          <w:tcPr>
            <w:tcW w:w="1303" w:type="dxa"/>
          </w:tcPr>
          <w:p w14:paraId="3A797F69" w14:textId="77777777" w:rsidR="00B93EFF" w:rsidRPr="007B5A48" w:rsidRDefault="00B93EFF" w:rsidP="0031750E">
            <w:pPr>
              <w:jc w:val="center"/>
              <w:rPr>
                <w:rFonts w:eastAsia="Arial"/>
                <w:b/>
                <w:bCs/>
                <w:sz w:val="24"/>
                <w:szCs w:val="24"/>
                <w:lang w:val="en-US"/>
              </w:rPr>
            </w:pPr>
            <w:r>
              <w:rPr>
                <w:rFonts w:eastAsia="Arial"/>
                <w:b/>
                <w:bCs/>
                <w:sz w:val="24"/>
                <w:szCs w:val="24"/>
                <w:lang w:val="en-US"/>
              </w:rPr>
              <w:t>60</w:t>
            </w:r>
          </w:p>
        </w:tc>
        <w:tc>
          <w:tcPr>
            <w:tcW w:w="1303" w:type="dxa"/>
          </w:tcPr>
          <w:p w14:paraId="6219C412" w14:textId="77777777" w:rsidR="00B93EFF" w:rsidRPr="007B5A48" w:rsidRDefault="00B93EFF" w:rsidP="0031750E">
            <w:pPr>
              <w:keepNext/>
              <w:jc w:val="center"/>
              <w:rPr>
                <w:rFonts w:eastAsia="Arial"/>
                <w:b/>
                <w:bCs/>
                <w:sz w:val="24"/>
                <w:szCs w:val="24"/>
                <w:lang w:val="en-US"/>
              </w:rPr>
            </w:pPr>
            <w:r>
              <w:rPr>
                <w:rFonts w:eastAsia="Arial"/>
                <w:b/>
                <w:bCs/>
                <w:sz w:val="24"/>
                <w:szCs w:val="24"/>
                <w:lang w:val="en-US"/>
              </w:rPr>
              <w:t>70</w:t>
            </w:r>
          </w:p>
        </w:tc>
      </w:tr>
    </w:tbl>
    <w:p w14:paraId="0A520E8E" w14:textId="7AA8CED3" w:rsidR="00B93EFF" w:rsidRPr="00F31650" w:rsidRDefault="00B93EFF" w:rsidP="00742B68">
      <w:pPr>
        <w:pStyle w:val="Caption"/>
        <w:rPr>
          <w:rFonts w:ascii="Times New Roman" w:hAnsi="Times New Roman" w:cs="Times New Roman"/>
          <w:i w:val="0"/>
          <w:iCs w:val="0"/>
          <w:color w:val="000000" w:themeColor="text1"/>
          <w:sz w:val="24"/>
          <w:szCs w:val="24"/>
        </w:rPr>
      </w:pPr>
    </w:p>
    <w:p w14:paraId="368271C1" w14:textId="6F705310" w:rsidR="00742B68" w:rsidRPr="00742B68" w:rsidRDefault="00742B68" w:rsidP="00742B68">
      <w:pPr>
        <w:pStyle w:val="Caption"/>
        <w:jc w:val="right"/>
        <w:rPr>
          <w:rFonts w:ascii="Times New Roman" w:eastAsia="Arial" w:hAnsi="Times New Roman" w:cs="Times New Roman"/>
          <w:i w:val="0"/>
          <w:iCs w:val="0"/>
          <w:color w:val="000000" w:themeColor="text1"/>
          <w:sz w:val="24"/>
          <w:szCs w:val="24"/>
        </w:rPr>
      </w:pPr>
      <w:r w:rsidRPr="00F31650">
        <w:rPr>
          <w:rFonts w:ascii="Times New Roman" w:hAnsi="Times New Roman" w:cs="Times New Roman"/>
          <w:i w:val="0"/>
          <w:iCs w:val="0"/>
          <w:color w:val="000000" w:themeColor="text1"/>
          <w:sz w:val="24"/>
          <w:szCs w:val="24"/>
        </w:rPr>
        <w:t>Таблица 2</w:t>
      </w:r>
      <w:r>
        <w:rPr>
          <w:rFonts w:ascii="Times New Roman" w:hAnsi="Times New Roman" w:cs="Times New Roman"/>
          <w:i w:val="0"/>
          <w:iCs w:val="0"/>
          <w:color w:val="000000" w:themeColor="text1"/>
          <w:sz w:val="24"/>
          <w:szCs w:val="24"/>
        </w:rPr>
        <w:t xml:space="preserve"> </w:t>
      </w:r>
      <w:r w:rsidRPr="00FC2B57">
        <w:rPr>
          <w:rFonts w:ascii="Times New Roman" w:hAnsi="Times New Roman" w:cs="Times New Roman"/>
          <w:i w:val="0"/>
          <w:iCs w:val="0"/>
          <w:color w:val="auto"/>
          <w:sz w:val="24"/>
          <w:szCs w:val="24"/>
        </w:rPr>
        <w:t>—</w:t>
      </w:r>
      <w:r>
        <w:rPr>
          <w:rFonts w:ascii="Times New Roman" w:hAnsi="Times New Roman" w:cs="Times New Roman"/>
          <w:i w:val="0"/>
          <w:iCs w:val="0"/>
          <w:color w:val="auto"/>
          <w:sz w:val="24"/>
          <w:szCs w:val="24"/>
        </w:rPr>
        <w:t xml:space="preserve"> </w:t>
      </w:r>
      <w:r>
        <w:rPr>
          <w:rFonts w:ascii="Times New Roman" w:hAnsi="Times New Roman" w:cs="Times New Roman"/>
          <w:i w:val="0"/>
          <w:iCs w:val="0"/>
          <w:color w:val="000000" w:themeColor="text1"/>
          <w:sz w:val="24"/>
          <w:szCs w:val="24"/>
        </w:rPr>
        <w:t>П</w:t>
      </w:r>
      <w:r w:rsidRPr="00F31650">
        <w:rPr>
          <w:rFonts w:ascii="Times New Roman" w:hAnsi="Times New Roman" w:cs="Times New Roman"/>
          <w:i w:val="0"/>
          <w:iCs w:val="0"/>
          <w:color w:val="000000" w:themeColor="text1"/>
          <w:sz w:val="24"/>
          <w:szCs w:val="24"/>
        </w:rPr>
        <w:t>латежная матрица партии Б</w:t>
      </w:r>
    </w:p>
    <w:tbl>
      <w:tblPr>
        <w:tblStyle w:val="TableGrid"/>
        <w:tblW w:w="0" w:type="auto"/>
        <w:jc w:val="center"/>
        <w:tblLook w:val="04A0" w:firstRow="1" w:lastRow="0" w:firstColumn="1" w:lastColumn="0" w:noHBand="0" w:noVBand="1"/>
      </w:tblPr>
      <w:tblGrid>
        <w:gridCol w:w="1093"/>
        <w:gridCol w:w="1110"/>
        <w:gridCol w:w="1110"/>
        <w:gridCol w:w="1110"/>
        <w:gridCol w:w="1077"/>
      </w:tblGrid>
      <w:tr w:rsidR="00742B68" w14:paraId="3D9D94FD" w14:textId="77777777" w:rsidTr="00742B68">
        <w:trPr>
          <w:trHeight w:val="1029"/>
          <w:jc w:val="center"/>
        </w:trPr>
        <w:tc>
          <w:tcPr>
            <w:tcW w:w="1093" w:type="dxa"/>
            <w:shd w:val="clear" w:color="auto" w:fill="FFF2CC" w:themeFill="accent4" w:themeFillTint="33"/>
          </w:tcPr>
          <w:p w14:paraId="09051689" w14:textId="77777777" w:rsidR="00B93EFF" w:rsidRPr="00576AC7" w:rsidRDefault="00B93EFF" w:rsidP="0031750E">
            <w:pPr>
              <w:jc w:val="center"/>
              <w:rPr>
                <w:rFonts w:eastAsia="Arial"/>
                <w:sz w:val="24"/>
                <w:szCs w:val="24"/>
              </w:rPr>
            </w:pPr>
            <w:r>
              <w:rPr>
                <w:rFonts w:eastAsia="Arial"/>
                <w:sz w:val="24"/>
                <w:szCs w:val="24"/>
              </w:rPr>
              <w:t>Б</w:t>
            </w:r>
          </w:p>
        </w:tc>
        <w:tc>
          <w:tcPr>
            <w:tcW w:w="1110" w:type="dxa"/>
          </w:tcPr>
          <w:p w14:paraId="233E3B0C" w14:textId="77777777" w:rsidR="00B93EFF" w:rsidRPr="007B5A48" w:rsidRDefault="00B93EFF" w:rsidP="0031750E">
            <w:pPr>
              <w:jc w:val="center"/>
              <w:rPr>
                <w:rFonts w:eastAsia="Arial"/>
                <w:sz w:val="24"/>
                <w:szCs w:val="24"/>
                <w:lang w:val="en-US"/>
              </w:rPr>
            </w:pPr>
            <w:r>
              <w:rPr>
                <w:rFonts w:eastAsia="Arial"/>
                <w:sz w:val="24"/>
                <w:szCs w:val="24"/>
                <w:lang w:val="en-US"/>
              </w:rPr>
              <w:t>1</w:t>
            </w:r>
          </w:p>
        </w:tc>
        <w:tc>
          <w:tcPr>
            <w:tcW w:w="1110" w:type="dxa"/>
          </w:tcPr>
          <w:p w14:paraId="256BF475" w14:textId="77777777" w:rsidR="00B93EFF" w:rsidRPr="007B5A48" w:rsidRDefault="00B93EFF" w:rsidP="0031750E">
            <w:pPr>
              <w:jc w:val="center"/>
              <w:rPr>
                <w:rFonts w:eastAsia="Arial"/>
                <w:sz w:val="24"/>
                <w:szCs w:val="24"/>
                <w:lang w:val="en-US"/>
              </w:rPr>
            </w:pPr>
            <w:r>
              <w:rPr>
                <w:rFonts w:eastAsia="Arial"/>
                <w:sz w:val="24"/>
                <w:szCs w:val="24"/>
                <w:lang w:val="en-US"/>
              </w:rPr>
              <w:t>2</w:t>
            </w:r>
          </w:p>
        </w:tc>
        <w:tc>
          <w:tcPr>
            <w:tcW w:w="1110" w:type="dxa"/>
          </w:tcPr>
          <w:p w14:paraId="398DEFB7" w14:textId="77777777" w:rsidR="00B93EFF" w:rsidRPr="007B5A48" w:rsidRDefault="00B93EFF" w:rsidP="0031750E">
            <w:pPr>
              <w:jc w:val="center"/>
              <w:rPr>
                <w:rFonts w:eastAsia="Arial"/>
                <w:sz w:val="24"/>
                <w:szCs w:val="24"/>
                <w:lang w:val="en-US"/>
              </w:rPr>
            </w:pPr>
            <w:r>
              <w:rPr>
                <w:rFonts w:eastAsia="Arial"/>
                <w:sz w:val="24"/>
                <w:szCs w:val="24"/>
                <w:lang w:val="en-US"/>
              </w:rPr>
              <w:t>3</w:t>
            </w:r>
          </w:p>
        </w:tc>
        <w:tc>
          <w:tcPr>
            <w:tcW w:w="1077" w:type="dxa"/>
            <w:shd w:val="clear" w:color="auto" w:fill="FFF2CC" w:themeFill="accent4" w:themeFillTint="33"/>
          </w:tcPr>
          <w:p w14:paraId="153216B3" w14:textId="77777777" w:rsidR="00B93EFF" w:rsidRDefault="00B93EFF" w:rsidP="0031750E">
            <w:pPr>
              <w:jc w:val="center"/>
              <w:rPr>
                <w:rFonts w:eastAsia="Arial"/>
                <w:sz w:val="24"/>
                <w:szCs w:val="24"/>
                <w:lang w:val="en-US"/>
              </w:rPr>
            </w:pPr>
            <w:r>
              <w:rPr>
                <w:rFonts w:eastAsia="Arial"/>
                <w:sz w:val="24"/>
                <w:szCs w:val="24"/>
                <w:lang w:val="en-US"/>
              </w:rPr>
              <w:t>max</w:t>
            </w:r>
          </w:p>
        </w:tc>
      </w:tr>
      <w:tr w:rsidR="00742B68" w14:paraId="14B7EAD4" w14:textId="77777777" w:rsidTr="00742B68">
        <w:trPr>
          <w:trHeight w:val="1009"/>
          <w:jc w:val="center"/>
        </w:trPr>
        <w:tc>
          <w:tcPr>
            <w:tcW w:w="1093" w:type="dxa"/>
          </w:tcPr>
          <w:p w14:paraId="61697E15" w14:textId="77777777" w:rsidR="00B93EFF" w:rsidRPr="007B5A48" w:rsidRDefault="00B93EFF" w:rsidP="0031750E">
            <w:pPr>
              <w:jc w:val="center"/>
              <w:rPr>
                <w:rFonts w:eastAsia="Arial"/>
                <w:sz w:val="24"/>
                <w:szCs w:val="24"/>
                <w:lang w:val="en-US"/>
              </w:rPr>
            </w:pPr>
            <w:r>
              <w:rPr>
                <w:rFonts w:eastAsia="Arial"/>
                <w:sz w:val="24"/>
                <w:szCs w:val="24"/>
                <w:lang w:val="en-US"/>
              </w:rPr>
              <w:t>1</w:t>
            </w:r>
          </w:p>
        </w:tc>
        <w:tc>
          <w:tcPr>
            <w:tcW w:w="1110" w:type="dxa"/>
          </w:tcPr>
          <w:p w14:paraId="2716D31B" w14:textId="77777777" w:rsidR="00B93EFF" w:rsidRPr="007B5A48" w:rsidRDefault="00B93EFF" w:rsidP="0031750E">
            <w:pPr>
              <w:jc w:val="center"/>
              <w:rPr>
                <w:rFonts w:eastAsia="Arial"/>
                <w:sz w:val="24"/>
                <w:szCs w:val="24"/>
                <w:lang w:val="en-US"/>
              </w:rPr>
            </w:pPr>
            <w:r w:rsidRPr="007B5A48">
              <w:rPr>
                <w:rFonts w:eastAsia="Arial"/>
                <w:sz w:val="24"/>
                <w:szCs w:val="24"/>
                <w:lang w:val="en-US"/>
              </w:rPr>
              <w:t>50</w:t>
            </w:r>
          </w:p>
        </w:tc>
        <w:tc>
          <w:tcPr>
            <w:tcW w:w="1110" w:type="dxa"/>
          </w:tcPr>
          <w:p w14:paraId="31AD86BB" w14:textId="77777777" w:rsidR="00B93EFF" w:rsidRPr="007B5A48" w:rsidRDefault="00B93EFF" w:rsidP="0031750E">
            <w:pPr>
              <w:jc w:val="center"/>
              <w:rPr>
                <w:rFonts w:eastAsia="Arial"/>
                <w:sz w:val="24"/>
                <w:szCs w:val="24"/>
                <w:lang w:val="en-US"/>
              </w:rPr>
            </w:pPr>
            <w:r>
              <w:rPr>
                <w:rFonts w:eastAsia="Arial"/>
                <w:sz w:val="24"/>
                <w:szCs w:val="24"/>
                <w:lang w:val="en-US"/>
              </w:rPr>
              <w:t>20</w:t>
            </w:r>
          </w:p>
        </w:tc>
        <w:tc>
          <w:tcPr>
            <w:tcW w:w="1110" w:type="dxa"/>
            <w:shd w:val="clear" w:color="auto" w:fill="F4B083" w:themeFill="accent2" w:themeFillTint="99"/>
          </w:tcPr>
          <w:p w14:paraId="69167831" w14:textId="77777777" w:rsidR="00B93EFF" w:rsidRPr="007B5A48" w:rsidRDefault="00B93EFF" w:rsidP="0031750E">
            <w:pPr>
              <w:jc w:val="center"/>
              <w:rPr>
                <w:rFonts w:eastAsia="Arial"/>
                <w:b/>
                <w:bCs/>
                <w:sz w:val="24"/>
                <w:szCs w:val="24"/>
                <w:lang w:val="en-US"/>
              </w:rPr>
            </w:pPr>
            <w:r w:rsidRPr="007B5A48">
              <w:rPr>
                <w:rFonts w:eastAsia="Arial"/>
                <w:b/>
                <w:bCs/>
                <w:sz w:val="24"/>
                <w:szCs w:val="24"/>
                <w:lang w:val="en-US"/>
              </w:rPr>
              <w:t>70</w:t>
            </w:r>
          </w:p>
        </w:tc>
        <w:tc>
          <w:tcPr>
            <w:tcW w:w="1077" w:type="dxa"/>
          </w:tcPr>
          <w:p w14:paraId="1E0DDBDA" w14:textId="77777777" w:rsidR="00B93EFF" w:rsidRPr="007B5A48" w:rsidRDefault="00B93EFF" w:rsidP="0031750E">
            <w:pPr>
              <w:jc w:val="center"/>
              <w:rPr>
                <w:rFonts w:eastAsia="Arial"/>
                <w:b/>
                <w:bCs/>
                <w:sz w:val="24"/>
                <w:szCs w:val="24"/>
                <w:lang w:val="en-US"/>
              </w:rPr>
            </w:pPr>
            <w:r w:rsidRPr="007B5A48">
              <w:rPr>
                <w:rFonts w:eastAsia="Arial"/>
                <w:b/>
                <w:bCs/>
                <w:sz w:val="24"/>
                <w:szCs w:val="24"/>
                <w:lang w:val="en-US"/>
              </w:rPr>
              <w:t>70</w:t>
            </w:r>
          </w:p>
        </w:tc>
      </w:tr>
      <w:tr w:rsidR="00742B68" w14:paraId="6B78C860" w14:textId="77777777" w:rsidTr="00742B68">
        <w:trPr>
          <w:trHeight w:val="1029"/>
          <w:jc w:val="center"/>
        </w:trPr>
        <w:tc>
          <w:tcPr>
            <w:tcW w:w="1093" w:type="dxa"/>
          </w:tcPr>
          <w:p w14:paraId="6EB87611" w14:textId="77777777" w:rsidR="00B93EFF" w:rsidRPr="007B5A48" w:rsidRDefault="00B93EFF" w:rsidP="0031750E">
            <w:pPr>
              <w:jc w:val="center"/>
              <w:rPr>
                <w:rFonts w:eastAsia="Arial"/>
                <w:sz w:val="24"/>
                <w:szCs w:val="24"/>
                <w:lang w:val="en-US"/>
              </w:rPr>
            </w:pPr>
            <w:r>
              <w:rPr>
                <w:rFonts w:eastAsia="Arial"/>
                <w:sz w:val="24"/>
                <w:szCs w:val="24"/>
                <w:lang w:val="en-US"/>
              </w:rPr>
              <w:t>2</w:t>
            </w:r>
          </w:p>
        </w:tc>
        <w:tc>
          <w:tcPr>
            <w:tcW w:w="1110" w:type="dxa"/>
          </w:tcPr>
          <w:p w14:paraId="35966D14" w14:textId="77777777" w:rsidR="00B93EFF" w:rsidRPr="007B5A48" w:rsidRDefault="00B93EFF" w:rsidP="0031750E">
            <w:pPr>
              <w:jc w:val="center"/>
              <w:rPr>
                <w:rFonts w:eastAsia="Arial"/>
                <w:sz w:val="24"/>
                <w:szCs w:val="24"/>
                <w:lang w:val="en-US"/>
              </w:rPr>
            </w:pPr>
            <w:r w:rsidRPr="007B5A48">
              <w:rPr>
                <w:rFonts w:eastAsia="Arial"/>
                <w:sz w:val="24"/>
                <w:szCs w:val="24"/>
                <w:lang w:val="en-US"/>
              </w:rPr>
              <w:t>40</w:t>
            </w:r>
          </w:p>
        </w:tc>
        <w:tc>
          <w:tcPr>
            <w:tcW w:w="1110" w:type="dxa"/>
          </w:tcPr>
          <w:p w14:paraId="66E35854" w14:textId="77777777" w:rsidR="00B93EFF" w:rsidRPr="007B5A48" w:rsidRDefault="00B93EFF" w:rsidP="0031750E">
            <w:pPr>
              <w:jc w:val="center"/>
              <w:rPr>
                <w:rFonts w:eastAsia="Arial"/>
                <w:sz w:val="24"/>
                <w:szCs w:val="24"/>
                <w:lang w:val="en-US"/>
              </w:rPr>
            </w:pPr>
            <w:r>
              <w:rPr>
                <w:rFonts w:eastAsia="Arial"/>
                <w:sz w:val="24"/>
                <w:szCs w:val="24"/>
                <w:lang w:val="en-US"/>
              </w:rPr>
              <w:t>35</w:t>
            </w:r>
          </w:p>
        </w:tc>
        <w:tc>
          <w:tcPr>
            <w:tcW w:w="1110" w:type="dxa"/>
            <w:shd w:val="clear" w:color="auto" w:fill="F4B083" w:themeFill="accent2" w:themeFillTint="99"/>
          </w:tcPr>
          <w:p w14:paraId="3AC073F8" w14:textId="77777777" w:rsidR="00B93EFF" w:rsidRPr="007B5A48" w:rsidRDefault="00B93EFF" w:rsidP="0031750E">
            <w:pPr>
              <w:jc w:val="center"/>
              <w:rPr>
                <w:rFonts w:eastAsia="Arial"/>
                <w:b/>
                <w:bCs/>
                <w:sz w:val="24"/>
                <w:szCs w:val="24"/>
                <w:lang w:val="en-US"/>
              </w:rPr>
            </w:pPr>
            <w:r w:rsidRPr="007B5A48">
              <w:rPr>
                <w:rFonts w:eastAsia="Arial"/>
                <w:b/>
                <w:bCs/>
                <w:sz w:val="24"/>
                <w:szCs w:val="24"/>
                <w:lang w:val="en-US"/>
              </w:rPr>
              <w:t>45</w:t>
            </w:r>
          </w:p>
        </w:tc>
        <w:tc>
          <w:tcPr>
            <w:tcW w:w="1077" w:type="dxa"/>
          </w:tcPr>
          <w:p w14:paraId="042DC8B0" w14:textId="77777777" w:rsidR="00B93EFF" w:rsidRPr="007B5A48" w:rsidRDefault="00B93EFF" w:rsidP="0031750E">
            <w:pPr>
              <w:jc w:val="center"/>
              <w:rPr>
                <w:rFonts w:eastAsia="Arial"/>
                <w:b/>
                <w:bCs/>
                <w:sz w:val="24"/>
                <w:szCs w:val="24"/>
                <w:lang w:val="en-US"/>
              </w:rPr>
            </w:pPr>
            <w:r w:rsidRPr="007B5A48">
              <w:rPr>
                <w:rFonts w:eastAsia="Arial"/>
                <w:b/>
                <w:bCs/>
                <w:sz w:val="24"/>
                <w:szCs w:val="24"/>
                <w:lang w:val="en-US"/>
              </w:rPr>
              <w:t>45</w:t>
            </w:r>
          </w:p>
        </w:tc>
      </w:tr>
      <w:tr w:rsidR="00742B68" w14:paraId="4C9F07A2" w14:textId="77777777" w:rsidTr="00742B68">
        <w:trPr>
          <w:trHeight w:val="1009"/>
          <w:jc w:val="center"/>
        </w:trPr>
        <w:tc>
          <w:tcPr>
            <w:tcW w:w="1093" w:type="dxa"/>
          </w:tcPr>
          <w:p w14:paraId="13ABECCF" w14:textId="77777777" w:rsidR="00B93EFF" w:rsidRPr="007B5A48" w:rsidRDefault="00B93EFF" w:rsidP="0031750E">
            <w:pPr>
              <w:jc w:val="center"/>
              <w:rPr>
                <w:rFonts w:eastAsia="Arial"/>
                <w:sz w:val="24"/>
                <w:szCs w:val="24"/>
                <w:lang w:val="en-US"/>
              </w:rPr>
            </w:pPr>
            <w:r>
              <w:rPr>
                <w:rFonts w:eastAsia="Arial"/>
                <w:sz w:val="24"/>
                <w:szCs w:val="24"/>
                <w:lang w:val="en-US"/>
              </w:rPr>
              <w:t>3</w:t>
            </w:r>
          </w:p>
        </w:tc>
        <w:tc>
          <w:tcPr>
            <w:tcW w:w="1110" w:type="dxa"/>
            <w:shd w:val="clear" w:color="auto" w:fill="F4B083" w:themeFill="accent2" w:themeFillTint="99"/>
          </w:tcPr>
          <w:p w14:paraId="45A88443" w14:textId="77777777" w:rsidR="00B93EFF" w:rsidRPr="007B5A48" w:rsidRDefault="00B93EFF" w:rsidP="0031750E">
            <w:pPr>
              <w:jc w:val="center"/>
              <w:rPr>
                <w:rFonts w:eastAsia="Arial"/>
                <w:b/>
                <w:bCs/>
                <w:sz w:val="24"/>
                <w:szCs w:val="24"/>
                <w:lang w:val="en-US"/>
              </w:rPr>
            </w:pPr>
            <w:r w:rsidRPr="007B5A48">
              <w:rPr>
                <w:rFonts w:eastAsia="Arial"/>
                <w:b/>
                <w:bCs/>
                <w:sz w:val="24"/>
                <w:szCs w:val="24"/>
                <w:lang w:val="en-US"/>
              </w:rPr>
              <w:t>30</w:t>
            </w:r>
          </w:p>
        </w:tc>
        <w:tc>
          <w:tcPr>
            <w:tcW w:w="1110" w:type="dxa"/>
          </w:tcPr>
          <w:p w14:paraId="6CE6C79E" w14:textId="77777777" w:rsidR="00B93EFF" w:rsidRPr="007B5A48" w:rsidRDefault="00B93EFF" w:rsidP="0031750E">
            <w:pPr>
              <w:jc w:val="center"/>
              <w:rPr>
                <w:rFonts w:eastAsia="Arial"/>
                <w:sz w:val="24"/>
                <w:szCs w:val="24"/>
                <w:lang w:val="en-US"/>
              </w:rPr>
            </w:pPr>
            <w:r>
              <w:rPr>
                <w:rFonts w:eastAsia="Arial"/>
                <w:sz w:val="24"/>
                <w:szCs w:val="24"/>
                <w:lang w:val="en-US"/>
              </w:rPr>
              <w:t>25</w:t>
            </w:r>
          </w:p>
        </w:tc>
        <w:tc>
          <w:tcPr>
            <w:tcW w:w="1110" w:type="dxa"/>
          </w:tcPr>
          <w:p w14:paraId="6C84EAF6" w14:textId="77777777" w:rsidR="00B93EFF" w:rsidRPr="007B5A48" w:rsidRDefault="00B93EFF" w:rsidP="0031750E">
            <w:pPr>
              <w:jc w:val="center"/>
              <w:rPr>
                <w:rFonts w:eastAsia="Arial"/>
                <w:sz w:val="24"/>
                <w:szCs w:val="24"/>
                <w:lang w:val="en-US"/>
              </w:rPr>
            </w:pPr>
            <w:r>
              <w:rPr>
                <w:rFonts w:eastAsia="Arial"/>
                <w:sz w:val="24"/>
                <w:szCs w:val="24"/>
                <w:lang w:val="en-US"/>
              </w:rPr>
              <w:t>25</w:t>
            </w:r>
          </w:p>
        </w:tc>
        <w:tc>
          <w:tcPr>
            <w:tcW w:w="1077" w:type="dxa"/>
          </w:tcPr>
          <w:p w14:paraId="4236D53B" w14:textId="77777777" w:rsidR="00B93EFF" w:rsidRPr="007B5A48" w:rsidRDefault="00B93EFF" w:rsidP="0031750E">
            <w:pPr>
              <w:jc w:val="center"/>
              <w:rPr>
                <w:rFonts w:eastAsia="Arial"/>
                <w:b/>
                <w:bCs/>
                <w:sz w:val="24"/>
                <w:szCs w:val="24"/>
                <w:lang w:val="en-US"/>
              </w:rPr>
            </w:pPr>
            <w:r w:rsidRPr="007B5A48">
              <w:rPr>
                <w:rFonts w:eastAsia="Arial"/>
                <w:b/>
                <w:bCs/>
                <w:sz w:val="24"/>
                <w:szCs w:val="24"/>
                <w:lang w:val="en-US"/>
              </w:rPr>
              <w:t>30</w:t>
            </w:r>
          </w:p>
        </w:tc>
      </w:tr>
    </w:tbl>
    <w:p w14:paraId="4462D75C" w14:textId="22D54B0F" w:rsidR="00B93EFF" w:rsidRPr="00624077" w:rsidRDefault="00B93EFF" w:rsidP="00134EB1">
      <w:pPr>
        <w:pStyle w:val="Heading2"/>
        <w:jc w:val="center"/>
        <w:rPr>
          <w:sz w:val="24"/>
          <w:szCs w:val="24"/>
        </w:rPr>
      </w:pPr>
      <w:bookmarkStart w:id="23" w:name="_Toc100268705"/>
      <w:bookmarkStart w:id="24" w:name="_Toc100277077"/>
      <w:bookmarkStart w:id="25" w:name="_Toc100278453"/>
      <w:r w:rsidRPr="00624077">
        <w:rPr>
          <w:sz w:val="24"/>
          <w:szCs w:val="24"/>
        </w:rPr>
        <w:t>2. МАТЕМАТИЧЕСКАЯ МОДЕЛЬ</w:t>
      </w:r>
      <w:bookmarkEnd w:id="23"/>
      <w:bookmarkEnd w:id="24"/>
      <w:bookmarkEnd w:id="25"/>
    </w:p>
    <w:p w14:paraId="1EECCA2D" w14:textId="22D54B0F" w:rsidR="00B93EFF" w:rsidRPr="00B93EFF" w:rsidRDefault="00B93EFF" w:rsidP="00B93EFF">
      <w:pPr>
        <w:spacing w:after="0"/>
        <w:ind w:firstLine="720"/>
        <w:jc w:val="both"/>
        <w:rPr>
          <w:rFonts w:ascii="Times New Roman" w:hAnsi="Times New Roman" w:cs="Times New Roman"/>
          <w:sz w:val="24"/>
          <w:szCs w:val="24"/>
        </w:rPr>
      </w:pPr>
      <w:r w:rsidRPr="00B93EFF">
        <w:rPr>
          <w:rFonts w:ascii="Times New Roman" w:hAnsi="Times New Roman" w:cs="Times New Roman"/>
          <w:sz w:val="24"/>
          <w:szCs w:val="24"/>
        </w:rPr>
        <w:t>В представленном случае нам необходимо решить задачу о поиске оптимальной стратегии, при которой игроки не борются друг с другом, а стремятся каждый к своему выигрышу.</w:t>
      </w:r>
    </w:p>
    <w:p w14:paraId="7D14ED72" w14:textId="22D54B0F" w:rsidR="00B93EFF" w:rsidRPr="00B93EFF" w:rsidRDefault="00B93EFF" w:rsidP="00B93EFF">
      <w:pPr>
        <w:pStyle w:val="ListParagraph"/>
        <w:spacing w:after="100" w:afterAutospacing="1"/>
        <w:ind w:left="284" w:firstLine="567"/>
        <w:jc w:val="center"/>
        <w:rPr>
          <w:sz w:val="24"/>
          <w:szCs w:val="24"/>
        </w:rPr>
      </w:pPr>
      <w:r w:rsidRPr="00B93EFF">
        <w:rPr>
          <w:sz w:val="24"/>
          <w:szCs w:val="24"/>
        </w:rPr>
        <w:t>Математическая постановка задачи.</w:t>
      </w:r>
    </w:p>
    <w:p w14:paraId="26E62B19" w14:textId="22D54B0F" w:rsidR="00B93EFF" w:rsidRPr="00B93EFF" w:rsidRDefault="00B93EFF" w:rsidP="00B93EFF">
      <w:pPr>
        <w:pStyle w:val="ListParagraph"/>
        <w:spacing w:after="100" w:afterAutospacing="1"/>
        <w:ind w:left="284" w:firstLine="567"/>
        <w:jc w:val="center"/>
        <w:rPr>
          <w:sz w:val="24"/>
          <w:szCs w:val="24"/>
        </w:rPr>
      </w:pPr>
      <w:r w:rsidRPr="00B93EFF">
        <w:rPr>
          <w:sz w:val="24"/>
          <w:szCs w:val="24"/>
        </w:rPr>
        <w:t>Исходные данные</w:t>
      </w:r>
    </w:p>
    <w:p w14:paraId="67101B26" w14:textId="22D54B0F" w:rsidR="00B93EFF" w:rsidRPr="00B93EFF" w:rsidRDefault="00B93EFF" w:rsidP="00B93EFF">
      <w:pPr>
        <w:pStyle w:val="ListParagraph"/>
        <w:spacing w:after="100" w:afterAutospacing="1"/>
        <w:ind w:left="284" w:firstLine="567"/>
        <w:jc w:val="center"/>
        <w:rPr>
          <w:sz w:val="24"/>
          <w:szCs w:val="24"/>
        </w:rPr>
      </w:pPr>
    </w:p>
    <w:p w14:paraId="6FEE5C11" w14:textId="0BE42896" w:rsidR="00B93EFF" w:rsidRPr="00B93EFF" w:rsidRDefault="00B93EFF" w:rsidP="00B93EFF">
      <w:pPr>
        <w:pStyle w:val="ListParagraph"/>
        <w:spacing w:after="100" w:afterAutospacing="1"/>
        <w:ind w:left="0" w:firstLine="567"/>
        <w:jc w:val="center"/>
        <w:rPr>
          <w:sz w:val="24"/>
          <w:szCs w:val="24"/>
        </w:rPr>
      </w:pPr>
      <w:r w:rsidRPr="00B93EFF">
        <w:rPr>
          <w:sz w:val="24"/>
          <w:szCs w:val="24"/>
          <w:lang w:val="en-US"/>
        </w:rPr>
        <w:t>W</w:t>
      </w:r>
      <w:r w:rsidRPr="00B93EFF">
        <w:rPr>
          <w:sz w:val="24"/>
          <w:szCs w:val="24"/>
        </w:rPr>
        <w:t xml:space="preserve">= </w:t>
      </w:r>
      <m:oMath>
        <m:d>
          <m:dPr>
            <m:begChr m:val="["/>
            <m:endChr m:val="]"/>
            <m:ctrlPr>
              <w:rPr>
                <w:rFonts w:ascii="Cambria Math" w:hAnsi="Cambria Math"/>
                <w:i/>
                <w:sz w:val="24"/>
                <w:szCs w:val="24"/>
              </w:rPr>
            </m:ctrlPr>
          </m:dPr>
          <m:e>
            <m:m>
              <m:mPr>
                <m:mcs>
                  <m:mc>
                    <m:mcPr>
                      <m:count m:val="4"/>
                      <m:mcJc m:val="center"/>
                    </m:mcPr>
                  </m:mc>
                </m:mcs>
                <m:ctrlPr>
                  <w:rPr>
                    <w:rFonts w:ascii="Cambria Math" w:hAnsi="Cambria Math"/>
                    <w:i/>
                    <w:sz w:val="24"/>
                    <w:szCs w:val="24"/>
                  </w:rPr>
                </m:ctrlPr>
              </m:mPr>
              <m:mr>
                <m:e>
                  <m:r>
                    <w:rPr>
                      <w:rFonts w:ascii="Cambria Math" w:hAnsi="Cambria Math"/>
                      <w:sz w:val="24"/>
                      <w:szCs w:val="24"/>
                    </w:rPr>
                    <m:t>W11</m:t>
                  </m:r>
                </m:e>
                <m:e>
                  <m:r>
                    <w:rPr>
                      <w:rFonts w:ascii="Cambria Math" w:hAnsi="Cambria Math"/>
                      <w:sz w:val="24"/>
                      <w:szCs w:val="24"/>
                    </w:rPr>
                    <m:t>W12</m:t>
                  </m:r>
                </m:e>
                <m:e>
                  <m:r>
                    <w:rPr>
                      <w:rFonts w:ascii="Cambria Math" w:hAnsi="Cambria Math"/>
                      <w:sz w:val="24"/>
                      <w:szCs w:val="24"/>
                    </w:rPr>
                    <m:t>…</m:t>
                  </m:r>
                  <m:ctrlPr>
                    <w:rPr>
                      <w:rFonts w:ascii="Cambria Math" w:eastAsia="Cambria Math" w:hAnsi="Cambria Math"/>
                      <w:i/>
                      <w:sz w:val="24"/>
                      <w:szCs w:val="24"/>
                    </w:rPr>
                  </m:ctrlPr>
                </m:e>
                <m:e>
                  <m:r>
                    <w:rPr>
                      <w:rFonts w:ascii="Cambria Math" w:eastAsia="Cambria Math" w:hAnsi="Cambria Math"/>
                      <w:sz w:val="24"/>
                      <w:szCs w:val="24"/>
                    </w:rPr>
                    <m:t>W1n</m:t>
                  </m:r>
                  <m:ctrlPr>
                    <w:rPr>
                      <w:rFonts w:ascii="Cambria Math" w:eastAsia="Cambria Math" w:hAnsi="Cambria Math"/>
                      <w:i/>
                      <w:sz w:val="24"/>
                      <w:szCs w:val="24"/>
                    </w:rPr>
                  </m:ctrlPr>
                </m:e>
              </m:mr>
              <m:mr>
                <m:e>
                  <m:r>
                    <w:rPr>
                      <w:rFonts w:ascii="Cambria Math" w:eastAsia="Cambria Math" w:hAnsi="Cambria Math"/>
                      <w:sz w:val="24"/>
                      <w:szCs w:val="24"/>
                    </w:rPr>
                    <m:t>W21</m:t>
                  </m:r>
                  <m:ctrlPr>
                    <w:rPr>
                      <w:rFonts w:ascii="Cambria Math" w:eastAsia="Cambria Math" w:hAnsi="Cambria Math"/>
                      <w:i/>
                      <w:sz w:val="24"/>
                      <w:szCs w:val="24"/>
                    </w:rPr>
                  </m:ctrlPr>
                </m:e>
                <m:e>
                  <m:r>
                    <w:rPr>
                      <w:rFonts w:ascii="Cambria Math" w:eastAsia="Cambria Math" w:hAnsi="Cambria Math"/>
                      <w:sz w:val="24"/>
                      <w:szCs w:val="24"/>
                    </w:rPr>
                    <m:t>W22</m:t>
                  </m:r>
                  <m:ctrlPr>
                    <w:rPr>
                      <w:rFonts w:ascii="Cambria Math" w:eastAsia="Cambria Math" w:hAnsi="Cambria Math"/>
                      <w:i/>
                      <w:sz w:val="24"/>
                      <w:szCs w:val="24"/>
                    </w:rPr>
                  </m:ctrlPr>
                </m:e>
                <m:e>
                  <m:r>
                    <w:rPr>
                      <w:rFonts w:ascii="Cambria Math" w:eastAsia="Cambria Math" w:hAnsi="Cambria Math"/>
                      <w:sz w:val="24"/>
                      <w:szCs w:val="24"/>
                    </w:rPr>
                    <m:t>…</m:t>
                  </m:r>
                  <m:ctrlPr>
                    <w:rPr>
                      <w:rFonts w:ascii="Cambria Math" w:eastAsia="Cambria Math" w:hAnsi="Cambria Math"/>
                      <w:i/>
                      <w:sz w:val="24"/>
                      <w:szCs w:val="24"/>
                    </w:rPr>
                  </m:ctrlPr>
                </m:e>
                <m:e>
                  <m:r>
                    <w:rPr>
                      <w:rFonts w:ascii="Cambria Math" w:eastAsia="Cambria Math" w:hAnsi="Cambria Math"/>
                      <w:sz w:val="24"/>
                      <w:szCs w:val="24"/>
                    </w:rPr>
                    <m:t>W2n</m:t>
                  </m:r>
                  <m:ctrlPr>
                    <w:rPr>
                      <w:rFonts w:ascii="Cambria Math" w:eastAsia="Cambria Math" w:hAnsi="Cambria Math"/>
                      <w:i/>
                      <w:sz w:val="24"/>
                      <w:szCs w:val="24"/>
                    </w:rPr>
                  </m:ctrlPr>
                </m:e>
              </m:mr>
              <m:mr>
                <m:e>
                  <m:r>
                    <w:rPr>
                      <w:rFonts w:ascii="Cambria Math" w:eastAsia="Cambria Math" w:hAnsi="Cambria Math"/>
                      <w:sz w:val="24"/>
                      <w:szCs w:val="24"/>
                    </w:rPr>
                    <m:t>…</m:t>
                  </m:r>
                  <m:ctrlPr>
                    <w:rPr>
                      <w:rFonts w:ascii="Cambria Math" w:eastAsia="Cambria Math" w:hAnsi="Cambria Math"/>
                      <w:i/>
                      <w:sz w:val="24"/>
                      <w:szCs w:val="24"/>
                    </w:rPr>
                  </m:ctrlPr>
                </m:e>
                <m:e>
                  <m:r>
                    <w:rPr>
                      <w:rFonts w:ascii="Cambria Math" w:eastAsia="Cambria Math" w:hAnsi="Cambria Math"/>
                      <w:sz w:val="24"/>
                      <w:szCs w:val="24"/>
                    </w:rPr>
                    <m:t>…</m:t>
                  </m:r>
                  <m:ctrlPr>
                    <w:rPr>
                      <w:rFonts w:ascii="Cambria Math" w:eastAsia="Cambria Math" w:hAnsi="Cambria Math"/>
                      <w:i/>
                      <w:sz w:val="24"/>
                      <w:szCs w:val="24"/>
                    </w:rPr>
                  </m:ctrlPr>
                </m:e>
                <m:e>
                  <m:r>
                    <w:rPr>
                      <w:rFonts w:ascii="Cambria Math" w:eastAsia="Cambria Math" w:hAnsi="Cambria Math"/>
                      <w:sz w:val="24"/>
                      <w:szCs w:val="24"/>
                    </w:rPr>
                    <m:t>…</m:t>
                  </m:r>
                  <m:ctrlPr>
                    <w:rPr>
                      <w:rFonts w:ascii="Cambria Math" w:eastAsia="Cambria Math" w:hAnsi="Cambria Math"/>
                      <w:i/>
                      <w:sz w:val="24"/>
                      <w:szCs w:val="24"/>
                    </w:rPr>
                  </m:ctrlPr>
                </m:e>
                <m:e>
                  <m:r>
                    <w:rPr>
                      <w:rFonts w:ascii="Cambria Math" w:eastAsia="Cambria Math" w:hAnsi="Cambria Math"/>
                      <w:sz w:val="24"/>
                      <w:szCs w:val="24"/>
                    </w:rPr>
                    <m:t>…</m:t>
                  </m:r>
                  <m:ctrlPr>
                    <w:rPr>
                      <w:rFonts w:ascii="Cambria Math" w:eastAsia="Cambria Math" w:hAnsi="Cambria Math"/>
                      <w:i/>
                      <w:sz w:val="24"/>
                      <w:szCs w:val="24"/>
                    </w:rPr>
                  </m:ctrlPr>
                </m:e>
              </m:mr>
              <m:mr>
                <m:e>
                  <m:r>
                    <w:rPr>
                      <w:rFonts w:ascii="Cambria Math" w:eastAsia="Cambria Math" w:hAnsi="Cambria Math"/>
                      <w:sz w:val="24"/>
                      <w:szCs w:val="24"/>
                    </w:rPr>
                    <m:t>Wn1</m:t>
                  </m:r>
                </m:e>
                <m:e>
                  <m:r>
                    <w:rPr>
                      <w:rFonts w:ascii="Cambria Math" w:hAnsi="Cambria Math"/>
                      <w:sz w:val="24"/>
                      <w:szCs w:val="24"/>
                    </w:rPr>
                    <m:t>Wn2</m:t>
                  </m:r>
                  <m:ctrlPr>
                    <w:rPr>
                      <w:rFonts w:ascii="Cambria Math" w:eastAsia="Cambria Math" w:hAnsi="Cambria Math"/>
                      <w:i/>
                      <w:sz w:val="24"/>
                      <w:szCs w:val="24"/>
                    </w:rPr>
                  </m:ctrlPr>
                </m:e>
                <m:e>
                  <m:r>
                    <w:rPr>
                      <w:rFonts w:ascii="Cambria Math" w:eastAsia="Cambria Math" w:hAnsi="Cambria Math"/>
                      <w:sz w:val="24"/>
                      <w:szCs w:val="24"/>
                    </w:rPr>
                    <m:t>…</m:t>
                  </m:r>
                  <m:ctrlPr>
                    <w:rPr>
                      <w:rFonts w:ascii="Cambria Math" w:eastAsia="Cambria Math" w:hAnsi="Cambria Math"/>
                      <w:i/>
                      <w:sz w:val="24"/>
                      <w:szCs w:val="24"/>
                    </w:rPr>
                  </m:ctrlPr>
                </m:e>
                <m:e>
                  <m:r>
                    <w:rPr>
                      <w:rFonts w:ascii="Cambria Math" w:eastAsia="Cambria Math" w:hAnsi="Cambria Math"/>
                      <w:sz w:val="24"/>
                      <w:szCs w:val="24"/>
                      <w:lang w:val="en-US"/>
                    </w:rPr>
                    <m:t>Wn</m:t>
                  </m:r>
                  <m:r>
                    <w:rPr>
                      <w:rFonts w:ascii="Cambria Math" w:eastAsia="Cambria Math" w:hAnsi="Cambria Math"/>
                      <w:sz w:val="24"/>
                      <w:szCs w:val="24"/>
                    </w:rPr>
                    <m:t>n</m:t>
                  </m:r>
                </m:e>
              </m:mr>
            </m:m>
          </m:e>
        </m:d>
      </m:oMath>
    </w:p>
    <w:p w14:paraId="264EDB28" w14:textId="22D54B0F" w:rsidR="00B93EFF" w:rsidRPr="00B93EFF" w:rsidRDefault="00B93EFF" w:rsidP="00B93EFF">
      <w:pPr>
        <w:pStyle w:val="ListParagraph"/>
        <w:spacing w:after="100" w:afterAutospacing="1"/>
        <w:ind w:left="0" w:firstLine="567"/>
        <w:jc w:val="center"/>
        <w:rPr>
          <w:sz w:val="24"/>
          <w:szCs w:val="24"/>
        </w:rPr>
      </w:pPr>
      <w:r w:rsidRPr="00B93EFF">
        <w:rPr>
          <w:sz w:val="24"/>
          <w:szCs w:val="24"/>
        </w:rPr>
        <w:t xml:space="preserve">где </w:t>
      </w:r>
      <w:r w:rsidRPr="00B93EFF">
        <w:rPr>
          <w:sz w:val="24"/>
          <w:szCs w:val="24"/>
          <w:lang w:val="en-US"/>
        </w:rPr>
        <w:t>n</w:t>
      </w:r>
      <w:r w:rsidRPr="00B93EFF">
        <w:rPr>
          <w:sz w:val="24"/>
          <w:szCs w:val="24"/>
        </w:rPr>
        <w:t xml:space="preserve"> – количество стратегий игроков.</w:t>
      </w:r>
    </w:p>
    <w:p w14:paraId="3A3A656C" w14:textId="22D54B0F" w:rsidR="00B93EFF" w:rsidRPr="00B93EFF" w:rsidRDefault="00B93EFF" w:rsidP="00B93EFF">
      <w:pPr>
        <w:spacing w:after="100" w:afterAutospacing="1"/>
        <w:ind w:firstLine="567"/>
        <w:jc w:val="both"/>
        <w:rPr>
          <w:rFonts w:ascii="Times New Roman" w:hAnsi="Times New Roman" w:cs="Times New Roman"/>
          <w:sz w:val="24"/>
          <w:szCs w:val="24"/>
        </w:rPr>
      </w:pPr>
      <w:r w:rsidRPr="00B93EFF">
        <w:rPr>
          <w:rFonts w:ascii="Times New Roman" w:hAnsi="Times New Roman" w:cs="Times New Roman"/>
          <w:sz w:val="24"/>
          <w:szCs w:val="24"/>
        </w:rPr>
        <w:t xml:space="preserve">Переменные – </w:t>
      </w:r>
      <w:r w:rsidRPr="00B93EFF">
        <w:rPr>
          <w:rFonts w:ascii="Times New Roman" w:hAnsi="Times New Roman" w:cs="Times New Roman"/>
          <w:sz w:val="24"/>
          <w:szCs w:val="24"/>
          <w:lang w:val="en-US"/>
        </w:rPr>
        <w:t>x</w:t>
      </w:r>
      <w:r w:rsidRPr="00B93EFF">
        <w:rPr>
          <w:rFonts w:ascii="Times New Roman" w:hAnsi="Times New Roman" w:cs="Times New Roman"/>
          <w:sz w:val="24"/>
          <w:szCs w:val="24"/>
        </w:rPr>
        <w:t xml:space="preserve">1, </w:t>
      </w:r>
      <w:r w:rsidRPr="00B93EFF">
        <w:rPr>
          <w:rFonts w:ascii="Times New Roman" w:hAnsi="Times New Roman" w:cs="Times New Roman"/>
          <w:sz w:val="24"/>
          <w:szCs w:val="24"/>
          <w:lang w:val="en-US"/>
        </w:rPr>
        <w:t>x</w:t>
      </w:r>
      <w:r w:rsidRPr="00B93EFF">
        <w:rPr>
          <w:rFonts w:ascii="Times New Roman" w:hAnsi="Times New Roman" w:cs="Times New Roman"/>
          <w:sz w:val="24"/>
          <w:szCs w:val="24"/>
        </w:rPr>
        <w:t xml:space="preserve">2, </w:t>
      </w:r>
      <w:r w:rsidRPr="00B93EFF">
        <w:rPr>
          <w:rFonts w:ascii="Times New Roman" w:hAnsi="Times New Roman" w:cs="Times New Roman"/>
          <w:sz w:val="24"/>
          <w:szCs w:val="24"/>
          <w:lang w:val="en-US"/>
        </w:rPr>
        <w:t>x</w:t>
      </w:r>
      <w:r w:rsidRPr="00B93EFF">
        <w:rPr>
          <w:rFonts w:ascii="Times New Roman" w:hAnsi="Times New Roman" w:cs="Times New Roman"/>
          <w:sz w:val="24"/>
          <w:szCs w:val="24"/>
        </w:rPr>
        <w:t xml:space="preserve">3, </w:t>
      </w:r>
      <w:proofErr w:type="spellStart"/>
      <w:r w:rsidRPr="00B93EFF">
        <w:rPr>
          <w:rFonts w:ascii="Times New Roman" w:hAnsi="Times New Roman" w:cs="Times New Roman"/>
          <w:sz w:val="24"/>
          <w:szCs w:val="24"/>
          <w:lang w:val="en-US"/>
        </w:rPr>
        <w:t>xn</w:t>
      </w:r>
      <w:proofErr w:type="spellEnd"/>
      <w:r w:rsidRPr="00B93EFF">
        <w:rPr>
          <w:rFonts w:ascii="Times New Roman" w:hAnsi="Times New Roman" w:cs="Times New Roman"/>
          <w:sz w:val="24"/>
          <w:szCs w:val="24"/>
        </w:rPr>
        <w:t xml:space="preserve"> (заменённые на вероятности </w:t>
      </w:r>
      <w:r w:rsidRPr="00B93EFF">
        <w:rPr>
          <w:rFonts w:ascii="Times New Roman" w:hAnsi="Times New Roman" w:cs="Times New Roman"/>
          <w:sz w:val="24"/>
          <w:szCs w:val="24"/>
          <w:lang w:val="en-US"/>
        </w:rPr>
        <w:t>p</w:t>
      </w:r>
      <w:r w:rsidRPr="00B93EFF">
        <w:rPr>
          <w:rFonts w:ascii="Times New Roman" w:hAnsi="Times New Roman" w:cs="Times New Roman"/>
          <w:sz w:val="24"/>
          <w:szCs w:val="24"/>
        </w:rPr>
        <w:t xml:space="preserve">1, </w:t>
      </w:r>
      <w:r w:rsidRPr="00B93EFF">
        <w:rPr>
          <w:rFonts w:ascii="Times New Roman" w:hAnsi="Times New Roman" w:cs="Times New Roman"/>
          <w:sz w:val="24"/>
          <w:szCs w:val="24"/>
          <w:lang w:val="en-US"/>
        </w:rPr>
        <w:t>p</w:t>
      </w:r>
      <w:r w:rsidRPr="00B93EFF">
        <w:rPr>
          <w:rFonts w:ascii="Times New Roman" w:hAnsi="Times New Roman" w:cs="Times New Roman"/>
          <w:sz w:val="24"/>
          <w:szCs w:val="24"/>
        </w:rPr>
        <w:t xml:space="preserve">2, </w:t>
      </w:r>
      <w:r w:rsidRPr="00B93EFF">
        <w:rPr>
          <w:rFonts w:ascii="Times New Roman" w:hAnsi="Times New Roman" w:cs="Times New Roman"/>
          <w:sz w:val="24"/>
          <w:szCs w:val="24"/>
          <w:lang w:val="en-US"/>
        </w:rPr>
        <w:t>p</w:t>
      </w:r>
      <w:r w:rsidRPr="00B93EFF">
        <w:rPr>
          <w:rFonts w:ascii="Times New Roman" w:hAnsi="Times New Roman" w:cs="Times New Roman"/>
          <w:sz w:val="24"/>
          <w:szCs w:val="24"/>
        </w:rPr>
        <w:t xml:space="preserve">3, </w:t>
      </w:r>
      <w:proofErr w:type="spellStart"/>
      <w:r w:rsidRPr="00B93EFF">
        <w:rPr>
          <w:rFonts w:ascii="Times New Roman" w:hAnsi="Times New Roman" w:cs="Times New Roman"/>
          <w:sz w:val="24"/>
          <w:szCs w:val="24"/>
          <w:lang w:val="en-US"/>
        </w:rPr>
        <w:t>pn</w:t>
      </w:r>
      <w:proofErr w:type="spellEnd"/>
      <w:r w:rsidRPr="00B93EFF">
        <w:rPr>
          <w:rFonts w:ascii="Times New Roman" w:hAnsi="Times New Roman" w:cs="Times New Roman"/>
          <w:sz w:val="24"/>
          <w:szCs w:val="24"/>
        </w:rPr>
        <w:t>).</w:t>
      </w:r>
    </w:p>
    <w:p w14:paraId="6D51BC8B" w14:textId="22D54B0F" w:rsidR="00B93EFF" w:rsidRPr="00B93EFF" w:rsidRDefault="00B93EFF" w:rsidP="00B93EFF">
      <w:pPr>
        <w:spacing w:after="100" w:afterAutospacing="1"/>
        <w:ind w:firstLine="567"/>
        <w:jc w:val="both"/>
        <w:rPr>
          <w:rFonts w:ascii="Times New Roman" w:hAnsi="Times New Roman" w:cs="Times New Roman"/>
          <w:sz w:val="24"/>
          <w:szCs w:val="24"/>
        </w:rPr>
      </w:pPr>
      <w:r w:rsidRPr="00B93EFF">
        <w:rPr>
          <w:rFonts w:ascii="Times New Roman" w:hAnsi="Times New Roman" w:cs="Times New Roman"/>
          <w:sz w:val="24"/>
          <w:szCs w:val="24"/>
        </w:rPr>
        <w:t>Целевая функция – максимальная величина входного/выходного потока:</w:t>
      </w:r>
    </w:p>
    <w:p w14:paraId="73BB184E" w14:textId="471E7A7D" w:rsidR="00B93EFF" w:rsidRPr="00B93EFF" w:rsidRDefault="00B93EFF" w:rsidP="00B93EFF">
      <w:pPr>
        <w:spacing w:after="100" w:afterAutospacing="1"/>
        <w:ind w:firstLine="567"/>
        <w:jc w:val="both"/>
        <w:rPr>
          <w:rFonts w:ascii="Times New Roman" w:eastAsiaTheme="minorEastAsia" w:hAnsi="Times New Roman" w:cs="Times New Roman"/>
          <w:sz w:val="24"/>
          <w:szCs w:val="24"/>
        </w:rPr>
      </w:pPr>
      <m:oMath>
        <m:r>
          <w:rPr>
            <w:rFonts w:ascii="Cambria Math" w:hAnsi="Cambria Math" w:cs="Times New Roman"/>
            <w:sz w:val="24"/>
            <w:szCs w:val="24"/>
            <w:lang w:val="en-US"/>
          </w:rPr>
          <m:t>L</m:t>
        </m:r>
        <m:r>
          <w:rPr>
            <w:rFonts w:ascii="Cambria Math" w:hAnsi="Cambria Math" w:cs="Times New Roman"/>
            <w:sz w:val="24"/>
            <w:szCs w:val="24"/>
          </w:rPr>
          <m:t>=x1+x2+x3 +xn→</m:t>
        </m:r>
      </m:oMath>
      <w:r w:rsidRPr="00B93EFF">
        <w:rPr>
          <w:rFonts w:ascii="Times New Roman" w:eastAsiaTheme="minorEastAsia" w:hAnsi="Times New Roman" w:cs="Times New Roman"/>
          <w:sz w:val="24"/>
          <w:szCs w:val="24"/>
        </w:rPr>
        <w:t xml:space="preserve">  </w:t>
      </w:r>
      <w:r w:rsidRPr="00B93EFF">
        <w:rPr>
          <w:rFonts w:ascii="Times New Roman" w:eastAsiaTheme="minorEastAsia" w:hAnsi="Times New Roman" w:cs="Times New Roman"/>
          <w:sz w:val="24"/>
          <w:szCs w:val="24"/>
          <w:lang w:val="en-US"/>
        </w:rPr>
        <w:t>max</w:t>
      </w:r>
      <w:r w:rsidRPr="00B93EFF">
        <w:rPr>
          <w:rFonts w:ascii="Times New Roman" w:eastAsiaTheme="minorEastAsia" w:hAnsi="Times New Roman" w:cs="Times New Roman"/>
          <w:sz w:val="24"/>
          <w:szCs w:val="24"/>
        </w:rPr>
        <w:t xml:space="preserve">                                </w:t>
      </w:r>
      <w:proofErr w:type="gramStart"/>
      <w:r w:rsidRPr="00B93EFF">
        <w:rPr>
          <w:rFonts w:ascii="Times New Roman" w:eastAsiaTheme="minorEastAsia" w:hAnsi="Times New Roman" w:cs="Times New Roman"/>
          <w:sz w:val="24"/>
          <w:szCs w:val="24"/>
        </w:rPr>
        <w:t xml:space="preserve">   (</w:t>
      </w:r>
      <w:proofErr w:type="gramEnd"/>
      <w:r w:rsidRPr="00B93EFF">
        <w:rPr>
          <w:rFonts w:ascii="Times New Roman" w:eastAsiaTheme="minorEastAsia" w:hAnsi="Times New Roman" w:cs="Times New Roman"/>
          <w:sz w:val="24"/>
          <w:szCs w:val="24"/>
        </w:rPr>
        <w:t>1.1.)</w:t>
      </w:r>
    </w:p>
    <w:p w14:paraId="6BA05342" w14:textId="22D54B0F" w:rsidR="00B93EFF" w:rsidRPr="00B93EFF" w:rsidRDefault="00B93EFF" w:rsidP="00B93EFF">
      <w:pPr>
        <w:spacing w:after="100" w:afterAutospacing="1"/>
        <w:jc w:val="center"/>
        <w:rPr>
          <w:rFonts w:ascii="Times New Roman" w:eastAsiaTheme="minorEastAsia" w:hAnsi="Times New Roman" w:cs="Times New Roman"/>
          <w:sz w:val="24"/>
          <w:szCs w:val="24"/>
        </w:rPr>
      </w:pPr>
      <w:r w:rsidRPr="00B93EFF">
        <w:rPr>
          <w:rFonts w:ascii="Times New Roman" w:eastAsiaTheme="minorEastAsia" w:hAnsi="Times New Roman" w:cs="Times New Roman"/>
          <w:sz w:val="24"/>
          <w:szCs w:val="24"/>
        </w:rPr>
        <w:t>Ограничения</w:t>
      </w:r>
    </w:p>
    <w:p w14:paraId="00A6EC9D" w14:textId="6FD22557" w:rsidR="00B93EFF" w:rsidRPr="00B93EFF" w:rsidRDefault="00B93EFF" w:rsidP="00B93EFF">
      <w:pPr>
        <w:spacing w:after="100" w:afterAutospacing="1"/>
        <w:ind w:firstLine="567"/>
        <w:jc w:val="center"/>
        <w:rPr>
          <w:rFonts w:ascii="Times New Roman" w:eastAsiaTheme="minorEastAsia" w:hAnsi="Times New Roman" w:cs="Times New Roman"/>
          <w:sz w:val="24"/>
          <w:szCs w:val="24"/>
          <w:lang w:val="en-US"/>
        </w:rPr>
      </w:pPr>
      <w:r w:rsidRPr="00B93EFF">
        <w:rPr>
          <w:rFonts w:ascii="Times New Roman" w:eastAsiaTheme="minorEastAsia" w:hAnsi="Times New Roman" w:cs="Times New Roman"/>
          <w:sz w:val="24"/>
          <w:szCs w:val="24"/>
          <w:lang w:val="en-US"/>
        </w:rPr>
        <w:t xml:space="preserve">W11 * x1 + W21 * x2 + … + Wn1 * </w:t>
      </w:r>
      <w:proofErr w:type="spellStart"/>
      <w:r w:rsidRPr="00B93EFF">
        <w:rPr>
          <w:rFonts w:ascii="Times New Roman" w:eastAsiaTheme="minorEastAsia" w:hAnsi="Times New Roman" w:cs="Times New Roman"/>
          <w:sz w:val="24"/>
          <w:szCs w:val="24"/>
          <w:lang w:val="en-US"/>
        </w:rPr>
        <w:t>xn</w:t>
      </w:r>
      <w:proofErr w:type="spellEnd"/>
      <w:r w:rsidRPr="00B93EFF">
        <w:rPr>
          <w:rFonts w:ascii="Times New Roman" w:eastAsiaTheme="minorEastAsia" w:hAnsi="Times New Roman" w:cs="Times New Roman"/>
          <w:sz w:val="24"/>
          <w:szCs w:val="24"/>
          <w:lang w:val="en-US"/>
        </w:rPr>
        <w:t xml:space="preserve"> </w:t>
      </w:r>
      <m:oMath>
        <m:r>
          <w:rPr>
            <w:rFonts w:ascii="Cambria Math" w:eastAsiaTheme="minorEastAsia" w:hAnsi="Cambria Math" w:cs="Times New Roman"/>
            <w:sz w:val="24"/>
            <w:szCs w:val="24"/>
            <w:lang w:val="en-US"/>
          </w:rPr>
          <m:t>≥1</m:t>
        </m:r>
      </m:oMath>
      <w:r w:rsidRPr="00B93EFF">
        <w:rPr>
          <w:rFonts w:ascii="Times New Roman" w:eastAsiaTheme="minorEastAsia" w:hAnsi="Times New Roman" w:cs="Times New Roman"/>
          <w:sz w:val="24"/>
          <w:szCs w:val="24"/>
          <w:lang w:val="en-US"/>
        </w:rPr>
        <w:t xml:space="preserve">                                   </w:t>
      </w:r>
      <w:proofErr w:type="gramStart"/>
      <w:r w:rsidRPr="00B93EFF">
        <w:rPr>
          <w:rFonts w:ascii="Times New Roman" w:eastAsiaTheme="minorEastAsia" w:hAnsi="Times New Roman" w:cs="Times New Roman"/>
          <w:sz w:val="24"/>
          <w:szCs w:val="24"/>
          <w:lang w:val="en-US"/>
        </w:rPr>
        <w:t xml:space="preserve">   (</w:t>
      </w:r>
      <w:proofErr w:type="gramEnd"/>
      <w:r w:rsidRPr="00B93EFF">
        <w:rPr>
          <w:rFonts w:ascii="Times New Roman" w:eastAsiaTheme="minorEastAsia" w:hAnsi="Times New Roman" w:cs="Times New Roman"/>
          <w:sz w:val="24"/>
          <w:szCs w:val="24"/>
          <w:lang w:val="en-US"/>
        </w:rPr>
        <w:t>1.2.)</w:t>
      </w:r>
    </w:p>
    <w:p w14:paraId="1ECFEA3A" w14:textId="75D06C53" w:rsidR="00B93EFF" w:rsidRPr="00B93EFF" w:rsidRDefault="00B93EFF" w:rsidP="00B93EFF">
      <w:pPr>
        <w:spacing w:after="100" w:afterAutospacing="1"/>
        <w:ind w:firstLine="567"/>
        <w:jc w:val="center"/>
        <w:rPr>
          <w:rFonts w:ascii="Times New Roman" w:eastAsiaTheme="minorEastAsia" w:hAnsi="Times New Roman" w:cs="Times New Roman"/>
          <w:sz w:val="24"/>
          <w:szCs w:val="24"/>
          <w:lang w:val="en-US"/>
        </w:rPr>
      </w:pPr>
      <w:r w:rsidRPr="00B93EFF">
        <w:rPr>
          <w:rFonts w:ascii="Times New Roman" w:eastAsiaTheme="minorEastAsia" w:hAnsi="Times New Roman" w:cs="Times New Roman"/>
          <w:sz w:val="24"/>
          <w:szCs w:val="24"/>
          <w:lang w:val="en-US"/>
        </w:rPr>
        <w:t xml:space="preserve">W12 * x1 + W22 * x2 + … + Wn2 * </w:t>
      </w:r>
      <w:proofErr w:type="spellStart"/>
      <w:r w:rsidRPr="00B93EFF">
        <w:rPr>
          <w:rFonts w:ascii="Times New Roman" w:eastAsiaTheme="minorEastAsia" w:hAnsi="Times New Roman" w:cs="Times New Roman"/>
          <w:sz w:val="24"/>
          <w:szCs w:val="24"/>
          <w:lang w:val="en-US"/>
        </w:rPr>
        <w:t>xn</w:t>
      </w:r>
      <w:proofErr w:type="spellEnd"/>
      <w:r w:rsidRPr="00B93EFF">
        <w:rPr>
          <w:rFonts w:ascii="Times New Roman" w:eastAsiaTheme="minorEastAsia" w:hAnsi="Times New Roman" w:cs="Times New Roman"/>
          <w:sz w:val="24"/>
          <w:szCs w:val="24"/>
          <w:lang w:val="en-US"/>
        </w:rPr>
        <w:t xml:space="preserve"> </w:t>
      </w:r>
      <m:oMath>
        <m:r>
          <w:rPr>
            <w:rFonts w:ascii="Cambria Math" w:eastAsiaTheme="minorEastAsia" w:hAnsi="Cambria Math" w:cs="Times New Roman"/>
            <w:sz w:val="24"/>
            <w:szCs w:val="24"/>
            <w:lang w:val="en-US"/>
          </w:rPr>
          <m:t>≥1</m:t>
        </m:r>
      </m:oMath>
      <w:r w:rsidRPr="00B93EFF">
        <w:rPr>
          <w:rFonts w:ascii="Times New Roman" w:eastAsiaTheme="minorEastAsia" w:hAnsi="Times New Roman" w:cs="Times New Roman"/>
          <w:sz w:val="24"/>
          <w:szCs w:val="24"/>
          <w:lang w:val="en-US"/>
        </w:rPr>
        <w:t xml:space="preserve">                                   </w:t>
      </w:r>
      <w:proofErr w:type="gramStart"/>
      <w:r w:rsidRPr="00B93EFF">
        <w:rPr>
          <w:rFonts w:ascii="Times New Roman" w:eastAsiaTheme="minorEastAsia" w:hAnsi="Times New Roman" w:cs="Times New Roman"/>
          <w:sz w:val="24"/>
          <w:szCs w:val="24"/>
          <w:lang w:val="en-US"/>
        </w:rPr>
        <w:t xml:space="preserve">   (</w:t>
      </w:r>
      <w:proofErr w:type="gramEnd"/>
      <w:r w:rsidRPr="00B93EFF">
        <w:rPr>
          <w:rFonts w:ascii="Times New Roman" w:eastAsiaTheme="minorEastAsia" w:hAnsi="Times New Roman" w:cs="Times New Roman"/>
          <w:sz w:val="24"/>
          <w:szCs w:val="24"/>
          <w:lang w:val="en-US"/>
        </w:rPr>
        <w:t>1.3.)</w:t>
      </w:r>
    </w:p>
    <w:p w14:paraId="29596679" w14:textId="1298D980" w:rsidR="00B93EFF" w:rsidRPr="00B93EFF" w:rsidRDefault="00B93EFF" w:rsidP="00B93EFF">
      <w:pPr>
        <w:spacing w:after="100" w:afterAutospacing="1"/>
        <w:ind w:firstLine="567"/>
        <w:jc w:val="center"/>
        <w:rPr>
          <w:rFonts w:ascii="Times New Roman" w:eastAsiaTheme="minorEastAsia" w:hAnsi="Times New Roman" w:cs="Times New Roman"/>
          <w:sz w:val="24"/>
          <w:szCs w:val="24"/>
        </w:rPr>
      </w:pPr>
      <w:r w:rsidRPr="00B93EFF">
        <w:rPr>
          <w:rFonts w:ascii="Times New Roman" w:eastAsiaTheme="minorEastAsia" w:hAnsi="Times New Roman" w:cs="Times New Roman"/>
          <w:sz w:val="24"/>
          <w:szCs w:val="24"/>
          <w:lang w:val="en-US"/>
        </w:rPr>
        <w:t xml:space="preserve">Wn1 * x1 + Wn2 * x2 + … </w:t>
      </w:r>
      <w:r w:rsidRPr="00B93EFF">
        <w:rPr>
          <w:rFonts w:ascii="Times New Roman" w:eastAsiaTheme="minorEastAsia" w:hAnsi="Times New Roman" w:cs="Times New Roman"/>
          <w:sz w:val="24"/>
          <w:szCs w:val="24"/>
        </w:rPr>
        <w:t xml:space="preserve">+ </w:t>
      </w:r>
      <w:proofErr w:type="spellStart"/>
      <w:r w:rsidRPr="00B93EFF">
        <w:rPr>
          <w:rFonts w:ascii="Times New Roman" w:eastAsiaTheme="minorEastAsia" w:hAnsi="Times New Roman" w:cs="Times New Roman"/>
          <w:sz w:val="24"/>
          <w:szCs w:val="24"/>
          <w:lang w:val="en-US"/>
        </w:rPr>
        <w:t>Wnn</w:t>
      </w:r>
      <w:proofErr w:type="spellEnd"/>
      <w:r w:rsidRPr="00B93EFF">
        <w:rPr>
          <w:rFonts w:ascii="Times New Roman" w:eastAsiaTheme="minorEastAsia" w:hAnsi="Times New Roman" w:cs="Times New Roman"/>
          <w:sz w:val="24"/>
          <w:szCs w:val="24"/>
        </w:rPr>
        <w:t xml:space="preserve"> * </w:t>
      </w:r>
      <w:proofErr w:type="spellStart"/>
      <w:r w:rsidRPr="00B93EFF">
        <w:rPr>
          <w:rFonts w:ascii="Times New Roman" w:eastAsiaTheme="minorEastAsia" w:hAnsi="Times New Roman" w:cs="Times New Roman"/>
          <w:sz w:val="24"/>
          <w:szCs w:val="24"/>
          <w:lang w:val="en-US"/>
        </w:rPr>
        <w:t>xn</w:t>
      </w:r>
      <w:proofErr w:type="spellEnd"/>
      <w:r w:rsidRPr="00B93EFF">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≥1</m:t>
        </m:r>
      </m:oMath>
      <w:r w:rsidRPr="00B93EFF">
        <w:rPr>
          <w:rFonts w:ascii="Times New Roman" w:eastAsiaTheme="minorEastAsia" w:hAnsi="Times New Roman" w:cs="Times New Roman"/>
          <w:sz w:val="24"/>
          <w:szCs w:val="24"/>
        </w:rPr>
        <w:t xml:space="preserve">                                   </w:t>
      </w:r>
      <w:proofErr w:type="gramStart"/>
      <w:r w:rsidRPr="00B93EFF">
        <w:rPr>
          <w:rFonts w:ascii="Times New Roman" w:eastAsiaTheme="minorEastAsia" w:hAnsi="Times New Roman" w:cs="Times New Roman"/>
          <w:sz w:val="24"/>
          <w:szCs w:val="24"/>
        </w:rPr>
        <w:t xml:space="preserve">   (</w:t>
      </w:r>
      <w:proofErr w:type="gramEnd"/>
      <w:r w:rsidRPr="00B93EFF">
        <w:rPr>
          <w:rFonts w:ascii="Times New Roman" w:eastAsiaTheme="minorEastAsia" w:hAnsi="Times New Roman" w:cs="Times New Roman"/>
          <w:sz w:val="24"/>
          <w:szCs w:val="24"/>
        </w:rPr>
        <w:t>1.4.)</w:t>
      </w:r>
    </w:p>
    <w:p w14:paraId="65BD0629" w14:textId="22D54B0F" w:rsidR="00B93EFF" w:rsidRPr="00B93EFF" w:rsidRDefault="00B93EFF" w:rsidP="00B93EFF">
      <w:pPr>
        <w:spacing w:after="100" w:afterAutospacing="1"/>
        <w:ind w:firstLine="567"/>
        <w:jc w:val="center"/>
        <w:rPr>
          <w:rFonts w:ascii="Times New Roman" w:eastAsiaTheme="minorEastAsia" w:hAnsi="Times New Roman" w:cs="Times New Roman"/>
          <w:sz w:val="24"/>
          <w:szCs w:val="24"/>
        </w:rPr>
      </w:pPr>
      <w:r w:rsidRPr="00B93EFF">
        <w:rPr>
          <w:rFonts w:ascii="Times New Roman" w:eastAsiaTheme="minorEastAsia" w:hAnsi="Times New Roman" w:cs="Times New Roman"/>
          <w:sz w:val="24"/>
          <w:szCs w:val="24"/>
        </w:rPr>
        <w:t>Обратная замена переменных:</w:t>
      </w:r>
    </w:p>
    <w:p w14:paraId="1FA23F0E" w14:textId="207C8F21" w:rsidR="00B93EFF" w:rsidRPr="00B93EFF" w:rsidRDefault="00B93EFF" w:rsidP="00B93EFF">
      <w:pPr>
        <w:spacing w:after="100" w:afterAutospacing="1"/>
        <w:ind w:firstLine="567"/>
        <w:jc w:val="center"/>
        <w:rPr>
          <w:rFonts w:ascii="Times New Roman" w:eastAsiaTheme="minorEastAsia" w:hAnsi="Times New Roman" w:cs="Times New Roman"/>
          <w:sz w:val="24"/>
          <w:szCs w:val="24"/>
          <w:lang w:val="en-US"/>
        </w:rPr>
      </w:pPr>
      <w:r w:rsidRPr="00B93EFF">
        <w:rPr>
          <w:rFonts w:ascii="Times New Roman" w:eastAsiaTheme="minorEastAsia" w:hAnsi="Times New Roman" w:cs="Times New Roman"/>
          <w:sz w:val="24"/>
          <w:szCs w:val="24"/>
          <w:lang w:val="en-US"/>
        </w:rPr>
        <w:t xml:space="preserve">V </w:t>
      </w:r>
      <w:r w:rsidRPr="00B93EFF">
        <w:rPr>
          <w:rFonts w:ascii="Times New Roman" w:eastAsiaTheme="minorEastAsia" w:hAnsi="Times New Roman" w:cs="Times New Roman"/>
          <w:i/>
          <w:sz w:val="24"/>
          <w:szCs w:val="24"/>
          <w:lang w:val="en-US"/>
        </w:rPr>
        <w:t xml:space="preserve">= </w:t>
      </w:r>
      <m:oMath>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1</m:t>
            </m:r>
          </m:num>
          <m:den>
            <m:r>
              <w:rPr>
                <w:rFonts w:ascii="Cambria Math" w:eastAsiaTheme="minorEastAsia" w:hAnsi="Cambria Math" w:cs="Times New Roman"/>
                <w:sz w:val="24"/>
                <w:szCs w:val="24"/>
                <w:lang w:val="en-US"/>
              </w:rPr>
              <m:t>Lmax</m:t>
            </m:r>
          </m:den>
        </m:f>
      </m:oMath>
      <w:r w:rsidRPr="00B93EFF">
        <w:rPr>
          <w:rFonts w:ascii="Times New Roman" w:eastAsiaTheme="minorEastAsia" w:hAnsi="Times New Roman" w:cs="Times New Roman"/>
          <w:sz w:val="24"/>
          <w:szCs w:val="24"/>
          <w:lang w:val="en-US"/>
        </w:rPr>
        <w:t xml:space="preserve">,  p1 = x1 * V, p2 = x2 * V, p3 = x3 * V                           </w:t>
      </w:r>
      <w:proofErr w:type="gramStart"/>
      <w:r w:rsidRPr="00B93EFF">
        <w:rPr>
          <w:rFonts w:ascii="Times New Roman" w:eastAsiaTheme="minorEastAsia" w:hAnsi="Times New Roman" w:cs="Times New Roman"/>
          <w:sz w:val="24"/>
          <w:szCs w:val="24"/>
          <w:lang w:val="en-US"/>
        </w:rPr>
        <w:t xml:space="preserve">   (</w:t>
      </w:r>
      <w:proofErr w:type="gramEnd"/>
      <w:r w:rsidRPr="00B93EFF">
        <w:rPr>
          <w:rFonts w:ascii="Times New Roman" w:eastAsiaTheme="minorEastAsia" w:hAnsi="Times New Roman" w:cs="Times New Roman"/>
          <w:sz w:val="24"/>
          <w:szCs w:val="24"/>
          <w:lang w:val="en-US"/>
        </w:rPr>
        <w:t>1.5.)</w:t>
      </w:r>
    </w:p>
    <w:p w14:paraId="2E59CA50" w14:textId="22D54B0F" w:rsidR="00B93EFF" w:rsidRPr="00B93EFF" w:rsidRDefault="00B93EFF" w:rsidP="00B93EFF">
      <w:pPr>
        <w:spacing w:after="100" w:afterAutospacing="1"/>
        <w:ind w:firstLine="567"/>
        <w:jc w:val="both"/>
        <w:rPr>
          <w:rFonts w:ascii="Times New Roman" w:eastAsiaTheme="minorEastAsia" w:hAnsi="Times New Roman" w:cs="Times New Roman"/>
          <w:sz w:val="24"/>
          <w:szCs w:val="24"/>
        </w:rPr>
      </w:pPr>
      <w:r w:rsidRPr="00B93EFF">
        <w:rPr>
          <w:rFonts w:ascii="Times New Roman" w:eastAsiaTheme="minorEastAsia" w:hAnsi="Times New Roman" w:cs="Times New Roman"/>
          <w:sz w:val="24"/>
          <w:szCs w:val="24"/>
        </w:rPr>
        <w:t>В смешанных стратегиях варианты смешиваются в определённых пропорциях для игрока А и В:</w:t>
      </w:r>
    </w:p>
    <w:p w14:paraId="45B32AD1" w14:textId="22D54B0F" w:rsidR="00B93EFF" w:rsidRPr="00B93EFF" w:rsidRDefault="00B93EFF" w:rsidP="00B93EFF">
      <w:pPr>
        <w:spacing w:after="100" w:afterAutospacing="1"/>
        <w:ind w:firstLine="567"/>
        <w:jc w:val="center"/>
        <w:rPr>
          <w:rFonts w:ascii="Times New Roman" w:eastAsiaTheme="minorEastAsia" w:hAnsi="Times New Roman" w:cs="Times New Roman"/>
          <w:sz w:val="24"/>
          <w:szCs w:val="24"/>
          <w:lang w:val="en-US"/>
        </w:rPr>
      </w:pPr>
      <w:r w:rsidRPr="00B93EFF">
        <w:rPr>
          <w:rFonts w:ascii="Times New Roman" w:eastAsiaTheme="minorEastAsia" w:hAnsi="Times New Roman" w:cs="Times New Roman"/>
          <w:sz w:val="24"/>
          <w:szCs w:val="24"/>
          <w:lang w:val="en-US"/>
        </w:rPr>
        <w:t xml:space="preserve">Sa = (p1, p2, p3, …, </w:t>
      </w:r>
      <w:proofErr w:type="spellStart"/>
      <w:r w:rsidRPr="00B93EFF">
        <w:rPr>
          <w:rFonts w:ascii="Times New Roman" w:eastAsiaTheme="minorEastAsia" w:hAnsi="Times New Roman" w:cs="Times New Roman"/>
          <w:sz w:val="24"/>
          <w:szCs w:val="24"/>
          <w:lang w:val="en-US"/>
        </w:rPr>
        <w:t>pn</w:t>
      </w:r>
      <w:proofErr w:type="spellEnd"/>
      <w:r w:rsidRPr="00B93EFF">
        <w:rPr>
          <w:rFonts w:ascii="Times New Roman" w:eastAsiaTheme="minorEastAsia" w:hAnsi="Times New Roman" w:cs="Times New Roman"/>
          <w:sz w:val="24"/>
          <w:szCs w:val="24"/>
          <w:lang w:val="en-US"/>
        </w:rPr>
        <w:t xml:space="preserve">), Sb = (p1, p2, p3, …, </w:t>
      </w:r>
      <w:proofErr w:type="spellStart"/>
      <w:proofErr w:type="gramStart"/>
      <w:r w:rsidRPr="00B93EFF">
        <w:rPr>
          <w:rFonts w:ascii="Times New Roman" w:eastAsiaTheme="minorEastAsia" w:hAnsi="Times New Roman" w:cs="Times New Roman"/>
          <w:sz w:val="24"/>
          <w:szCs w:val="24"/>
          <w:lang w:val="en-US"/>
        </w:rPr>
        <w:t>pn</w:t>
      </w:r>
      <w:proofErr w:type="spellEnd"/>
      <w:r w:rsidRPr="00B93EFF">
        <w:rPr>
          <w:rFonts w:ascii="Times New Roman" w:eastAsiaTheme="minorEastAsia" w:hAnsi="Times New Roman" w:cs="Times New Roman"/>
          <w:sz w:val="24"/>
          <w:szCs w:val="24"/>
          <w:lang w:val="en-US"/>
        </w:rPr>
        <w:t xml:space="preserve">)   </w:t>
      </w:r>
      <w:proofErr w:type="gramEnd"/>
      <w:r w:rsidRPr="00B93EFF">
        <w:rPr>
          <w:rFonts w:ascii="Times New Roman" w:eastAsiaTheme="minorEastAsia" w:hAnsi="Times New Roman" w:cs="Times New Roman"/>
          <w:sz w:val="24"/>
          <w:szCs w:val="24"/>
          <w:lang w:val="en-US"/>
        </w:rPr>
        <w:t xml:space="preserve">                         (1.6.)</w:t>
      </w:r>
    </w:p>
    <w:p w14:paraId="057E5FE8" w14:textId="22D54B0F" w:rsidR="00B93EFF" w:rsidRPr="00B93EFF" w:rsidRDefault="00B93EFF" w:rsidP="00134EB1">
      <w:pPr>
        <w:spacing w:before="100" w:beforeAutospacing="1" w:after="100" w:afterAutospacing="1"/>
        <w:jc w:val="center"/>
        <w:outlineLvl w:val="1"/>
        <w:rPr>
          <w:rFonts w:ascii="Times New Roman" w:eastAsiaTheme="minorEastAsia" w:hAnsi="Times New Roman" w:cs="Times New Roman"/>
          <w:b/>
          <w:bCs/>
          <w:sz w:val="24"/>
          <w:szCs w:val="24"/>
        </w:rPr>
      </w:pPr>
      <w:bookmarkStart w:id="26" w:name="_Toc100268706"/>
      <w:bookmarkStart w:id="27" w:name="_Hlk98438219"/>
      <w:bookmarkStart w:id="28" w:name="_Toc100277078"/>
      <w:bookmarkStart w:id="29" w:name="_Toc100278454"/>
      <w:r w:rsidRPr="00B93EFF">
        <w:rPr>
          <w:rFonts w:ascii="Times New Roman" w:eastAsiaTheme="minorEastAsia" w:hAnsi="Times New Roman" w:cs="Times New Roman"/>
          <w:b/>
          <w:bCs/>
          <w:sz w:val="24"/>
          <w:szCs w:val="24"/>
        </w:rPr>
        <w:t>3. АЛГОРИТМ</w:t>
      </w:r>
      <w:bookmarkEnd w:id="26"/>
      <w:bookmarkEnd w:id="28"/>
      <w:bookmarkEnd w:id="29"/>
    </w:p>
    <w:p w14:paraId="057BE9FF" w14:textId="22D54B0F" w:rsidR="00B93EFF" w:rsidRPr="00B93EFF" w:rsidRDefault="00B93EFF" w:rsidP="007A5266">
      <w:pPr>
        <w:ind w:firstLine="567"/>
        <w:jc w:val="both"/>
        <w:rPr>
          <w:rFonts w:ascii="Times New Roman" w:eastAsiaTheme="minorEastAsia" w:hAnsi="Times New Roman" w:cs="Times New Roman"/>
          <w:sz w:val="24"/>
          <w:szCs w:val="24"/>
        </w:rPr>
      </w:pPr>
      <w:r w:rsidRPr="00B93EFF">
        <w:rPr>
          <w:rFonts w:ascii="Times New Roman" w:eastAsiaTheme="minorEastAsia" w:hAnsi="Times New Roman" w:cs="Times New Roman"/>
          <w:sz w:val="24"/>
          <w:szCs w:val="24"/>
        </w:rPr>
        <w:t xml:space="preserve">Рассмотрим биматричную игру. </w:t>
      </w:r>
      <w:r w:rsidR="2376036A" w:rsidRPr="2376036A">
        <w:rPr>
          <w:rFonts w:ascii="Symbol" w:eastAsiaTheme="minorEastAsia" w:hAnsi="Symbol" w:cs="Symbol"/>
          <w:sz w:val="24"/>
          <w:szCs w:val="24"/>
        </w:rPr>
        <w:t>G</w:t>
      </w:r>
      <w:r w:rsidR="2376036A" w:rsidRPr="2376036A">
        <w:rPr>
          <w:rFonts w:ascii="Times New Roman" w:eastAsiaTheme="minorEastAsia" w:hAnsi="Times New Roman" w:cs="Times New Roman"/>
          <w:sz w:val="24"/>
          <w:szCs w:val="24"/>
        </w:rPr>
        <w:t xml:space="preserve"> = {</w:t>
      </w:r>
      <w:r w:rsidR="2376036A" w:rsidRPr="2376036A">
        <w:rPr>
          <w:rFonts w:ascii="Symbol" w:eastAsiaTheme="minorEastAsia" w:hAnsi="Symbol" w:cs="Symbol"/>
          <w:sz w:val="24"/>
          <w:szCs w:val="24"/>
        </w:rPr>
        <w:t>C</w:t>
      </w:r>
      <w:r w:rsidR="2376036A" w:rsidRPr="2376036A">
        <w:rPr>
          <w:rFonts w:ascii="Times New Roman" w:eastAsiaTheme="minorEastAsia" w:hAnsi="Times New Roman" w:cs="Times New Roman"/>
          <w:sz w:val="24"/>
          <w:szCs w:val="24"/>
        </w:rPr>
        <w:t>,</w:t>
      </w:r>
      <w:r w:rsidR="2376036A" w:rsidRPr="2376036A">
        <w:rPr>
          <w:rFonts w:ascii="Symbol" w:eastAsiaTheme="minorEastAsia" w:hAnsi="Symbol" w:cs="Symbol"/>
          <w:sz w:val="24"/>
          <w:szCs w:val="24"/>
        </w:rPr>
        <w:t>U</w:t>
      </w:r>
      <w:r w:rsidR="2376036A" w:rsidRPr="2376036A">
        <w:rPr>
          <w:rFonts w:ascii="Times New Roman" w:eastAsiaTheme="minorEastAsia" w:hAnsi="Times New Roman" w:cs="Times New Roman"/>
          <w:sz w:val="24"/>
          <w:szCs w:val="24"/>
        </w:rPr>
        <w:t>,</w:t>
      </w:r>
      <w:r w:rsidR="2376036A" w:rsidRPr="2376036A">
        <w:rPr>
          <w:rFonts w:ascii="Symbol" w:eastAsiaTheme="minorEastAsia" w:hAnsi="Symbol" w:cs="Symbol"/>
          <w:sz w:val="24"/>
          <w:szCs w:val="24"/>
        </w:rPr>
        <w:t>A</w:t>
      </w:r>
      <w:r w:rsidR="2376036A" w:rsidRPr="2376036A">
        <w:rPr>
          <w:rFonts w:ascii="Times New Roman" w:eastAsiaTheme="minorEastAsia" w:hAnsi="Times New Roman" w:cs="Times New Roman"/>
          <w:sz w:val="24"/>
          <w:szCs w:val="24"/>
        </w:rPr>
        <w:t>,</w:t>
      </w:r>
      <w:r w:rsidR="2376036A" w:rsidRPr="2376036A">
        <w:rPr>
          <w:rFonts w:ascii="Symbol" w:eastAsiaTheme="minorEastAsia" w:hAnsi="Symbol" w:cs="Symbol"/>
          <w:sz w:val="24"/>
          <w:szCs w:val="24"/>
        </w:rPr>
        <w:t>B</w:t>
      </w:r>
      <w:r w:rsidR="2376036A" w:rsidRPr="2376036A">
        <w:rPr>
          <w:rFonts w:ascii="Times New Roman" w:eastAsiaTheme="minorEastAsia" w:hAnsi="Times New Roman" w:cs="Times New Roman"/>
          <w:sz w:val="24"/>
          <w:szCs w:val="24"/>
        </w:rPr>
        <w:t>,</w:t>
      </w:r>
      <w:proofErr w:type="spellStart"/>
      <w:r w:rsidRPr="00B93EFF">
        <w:rPr>
          <w:rFonts w:ascii="Times New Roman" w:eastAsiaTheme="minorEastAsia" w:hAnsi="Times New Roman" w:cs="Times New Roman"/>
          <w:sz w:val="24"/>
          <w:szCs w:val="24"/>
        </w:rPr>
        <w:t>m,n</w:t>
      </w:r>
      <w:proofErr w:type="spellEnd"/>
      <w:r w:rsidRPr="00B93EFF">
        <w:rPr>
          <w:rFonts w:ascii="Times New Roman" w:eastAsiaTheme="minorEastAsia" w:hAnsi="Times New Roman" w:cs="Times New Roman"/>
          <w:sz w:val="24"/>
          <w:szCs w:val="24"/>
        </w:rPr>
        <w:t xml:space="preserve">} { }m = x , x ,..., x </w:t>
      </w:r>
      <w:r w:rsidR="2376036A" w:rsidRPr="2376036A">
        <w:rPr>
          <w:rFonts w:ascii="Symbol" w:eastAsiaTheme="minorEastAsia" w:hAnsi="Symbol" w:cs="Symbol"/>
          <w:sz w:val="24"/>
          <w:szCs w:val="24"/>
        </w:rPr>
        <w:t>C</w:t>
      </w:r>
      <w:r w:rsidRPr="00B93EFF">
        <w:rPr>
          <w:rFonts w:ascii="Times New Roman" w:eastAsiaTheme="minorEastAsia" w:hAnsi="Times New Roman" w:cs="Times New Roman"/>
          <w:sz w:val="24"/>
          <w:szCs w:val="24"/>
        </w:rPr>
        <w:t xml:space="preserve"> 1 2 - множество чистых стратегий первого игрока { }n = y , y ,..., y </w:t>
      </w:r>
      <w:r w:rsidR="2376036A" w:rsidRPr="2376036A">
        <w:rPr>
          <w:rFonts w:ascii="Symbol" w:eastAsiaTheme="minorEastAsia" w:hAnsi="Symbol" w:cs="Symbol"/>
          <w:sz w:val="24"/>
          <w:szCs w:val="24"/>
        </w:rPr>
        <w:t>U</w:t>
      </w:r>
      <w:r w:rsidRPr="00B93EFF">
        <w:rPr>
          <w:rFonts w:ascii="Times New Roman" w:eastAsiaTheme="minorEastAsia" w:hAnsi="Times New Roman" w:cs="Times New Roman"/>
          <w:sz w:val="24"/>
          <w:szCs w:val="24"/>
        </w:rPr>
        <w:t xml:space="preserve"> 1 2 - множество чистых стратегий второго игрока (</w:t>
      </w:r>
      <w:proofErr w:type="spellStart"/>
      <w:r w:rsidRPr="00B93EFF">
        <w:rPr>
          <w:rFonts w:ascii="Times New Roman" w:eastAsiaTheme="minorEastAsia" w:hAnsi="Times New Roman" w:cs="Times New Roman"/>
          <w:sz w:val="24"/>
          <w:szCs w:val="24"/>
        </w:rPr>
        <w:t>m,n</w:t>
      </w:r>
      <w:proofErr w:type="spellEnd"/>
      <w:r w:rsidRPr="00B93EFF">
        <w:rPr>
          <w:rFonts w:ascii="Times New Roman" w:eastAsiaTheme="minorEastAsia" w:hAnsi="Times New Roman" w:cs="Times New Roman"/>
          <w:sz w:val="24"/>
          <w:szCs w:val="24"/>
        </w:rPr>
        <w:t xml:space="preserve">) – система чисел, определяющая размерность платежных матриц и формат игры. </w:t>
      </w:r>
    </w:p>
    <w:p w14:paraId="7DCC8AEA" w14:textId="22D54B0F" w:rsidR="00B93EFF" w:rsidRPr="00B93EFF" w:rsidRDefault="00B93EFF" w:rsidP="00B93EFF">
      <w:pPr>
        <w:ind w:firstLine="567"/>
        <w:jc w:val="both"/>
        <w:rPr>
          <w:rFonts w:ascii="Times New Roman" w:eastAsiaTheme="minorEastAsia" w:hAnsi="Times New Roman" w:cs="Times New Roman"/>
          <w:sz w:val="24"/>
          <w:szCs w:val="24"/>
        </w:rPr>
      </w:pPr>
      <w:r w:rsidRPr="00B93EFF">
        <w:rPr>
          <w:rFonts w:ascii="Times New Roman" w:eastAsiaTheme="minorEastAsia" w:hAnsi="Times New Roman" w:cs="Times New Roman"/>
          <w:sz w:val="24"/>
          <w:szCs w:val="24"/>
        </w:rPr>
        <w:t xml:space="preserve">Все значения выигрышей, которые получат игроки 1 и 2 при выборе ими своих стратегий с номерами i и j определяются из двух матриц А и В, размерностью m× n . Элементы матрицы А определяют выигрыш 1 игрока, а матрицы B – второго. </w:t>
      </w:r>
    </w:p>
    <w:p w14:paraId="2AFA2473" w14:textId="22D54B0F" w:rsidR="00B93EFF" w:rsidRPr="00B93EFF" w:rsidRDefault="00B93EFF" w:rsidP="00B93EFF">
      <w:pPr>
        <w:ind w:firstLine="567"/>
        <w:jc w:val="both"/>
        <w:rPr>
          <w:rFonts w:ascii="Times New Roman" w:eastAsiaTheme="minorEastAsia" w:hAnsi="Times New Roman" w:cs="Times New Roman"/>
          <w:sz w:val="24"/>
          <w:szCs w:val="24"/>
        </w:rPr>
      </w:pPr>
      <w:r w:rsidRPr="00B93EFF">
        <w:rPr>
          <w:rFonts w:ascii="Times New Roman" w:eastAsiaTheme="minorEastAsia" w:hAnsi="Times New Roman" w:cs="Times New Roman"/>
          <w:sz w:val="24"/>
          <w:szCs w:val="24"/>
        </w:rPr>
        <w:t xml:space="preserve">Решить игру, значит определить пару ( ) * * x , y , которая удовлетворяла бы определению ситуации равновесия, и значения выигрышей VA и VB . В чистых стратегиях ситуация равновесия существует не всегда, поэтому при решении конечных игр рассматривают их смешанные расширения и определяют ситуацию равновесия для них. </w:t>
      </w:r>
    </w:p>
    <w:p w14:paraId="595529EA" w14:textId="22D54B0F" w:rsidR="00B93EFF" w:rsidRPr="00B93EFF" w:rsidRDefault="00B93EFF" w:rsidP="00B93EFF">
      <w:pPr>
        <w:ind w:firstLine="567"/>
        <w:jc w:val="both"/>
        <w:rPr>
          <w:rFonts w:ascii="Times New Roman" w:hAnsi="Times New Roman" w:cs="Times New Roman"/>
          <w:color w:val="FF0000"/>
          <w:sz w:val="24"/>
          <w:szCs w:val="24"/>
        </w:rPr>
      </w:pPr>
      <w:r w:rsidRPr="00B93EFF">
        <w:rPr>
          <w:rFonts w:ascii="Times New Roman" w:eastAsiaTheme="minorEastAsia" w:hAnsi="Times New Roman" w:cs="Times New Roman"/>
          <w:sz w:val="24"/>
          <w:szCs w:val="24"/>
        </w:rPr>
        <w:t xml:space="preserve">Смешанным расширением биматричной игры называется игра, где стратегии игроков 1 и 2 определяются двумя векторами: { }m x = x , x ,..., x 1 2 и { }n y = y , y ,..., y 1 2 из фундаментальных симплексов X и Y </w:t>
      </w:r>
      <w:r w:rsidR="2376036A" w:rsidRPr="2376036A">
        <w:rPr>
          <w:rFonts w:ascii="Symbol" w:eastAsiaTheme="minorEastAsia" w:hAnsi="Symbol" w:cs="Symbol"/>
          <w:sz w:val="24"/>
          <w:szCs w:val="24"/>
        </w:rPr>
        <w:t>þ</w:t>
      </w:r>
      <w:r w:rsidR="2376036A" w:rsidRPr="2376036A">
        <w:rPr>
          <w:rFonts w:ascii="Times New Roman" w:eastAsiaTheme="minorEastAsia" w:hAnsi="Times New Roman" w:cs="Times New Roman"/>
          <w:sz w:val="24"/>
          <w:szCs w:val="24"/>
        </w:rPr>
        <w:t xml:space="preserve"> </w:t>
      </w:r>
      <w:r w:rsidR="2376036A" w:rsidRPr="2376036A">
        <w:rPr>
          <w:rFonts w:ascii="Symbol" w:eastAsiaTheme="minorEastAsia" w:hAnsi="Symbol" w:cs="Symbol"/>
          <w:sz w:val="24"/>
          <w:szCs w:val="24"/>
        </w:rPr>
        <w:t>ý</w:t>
      </w:r>
      <w:r w:rsidR="2376036A" w:rsidRPr="2376036A">
        <w:rPr>
          <w:rFonts w:ascii="Times New Roman" w:eastAsiaTheme="minorEastAsia" w:hAnsi="Times New Roman" w:cs="Times New Roman"/>
          <w:sz w:val="24"/>
          <w:szCs w:val="24"/>
        </w:rPr>
        <w:t xml:space="preserve"> </w:t>
      </w:r>
      <w:r w:rsidR="2376036A" w:rsidRPr="2376036A">
        <w:rPr>
          <w:rFonts w:ascii="Symbol" w:eastAsiaTheme="minorEastAsia" w:hAnsi="Symbol" w:cs="Symbol"/>
          <w:sz w:val="24"/>
          <w:szCs w:val="24"/>
        </w:rPr>
        <w:t>ü</w:t>
      </w:r>
      <w:r w:rsidR="2376036A" w:rsidRPr="2376036A">
        <w:rPr>
          <w:rFonts w:ascii="Times New Roman" w:eastAsiaTheme="minorEastAsia" w:hAnsi="Times New Roman" w:cs="Times New Roman"/>
          <w:sz w:val="24"/>
          <w:szCs w:val="24"/>
        </w:rPr>
        <w:t xml:space="preserve"> </w:t>
      </w:r>
      <w:r w:rsidR="2376036A" w:rsidRPr="2376036A">
        <w:rPr>
          <w:rFonts w:ascii="Symbol" w:eastAsiaTheme="minorEastAsia" w:hAnsi="Symbol" w:cs="Symbol"/>
          <w:sz w:val="24"/>
          <w:szCs w:val="24"/>
        </w:rPr>
        <w:t>î</w:t>
      </w:r>
      <w:r w:rsidR="2376036A" w:rsidRPr="2376036A">
        <w:rPr>
          <w:rFonts w:ascii="Times New Roman" w:eastAsiaTheme="minorEastAsia" w:hAnsi="Times New Roman" w:cs="Times New Roman"/>
          <w:sz w:val="24"/>
          <w:szCs w:val="24"/>
        </w:rPr>
        <w:t xml:space="preserve"> </w:t>
      </w:r>
      <w:r w:rsidR="2376036A" w:rsidRPr="2376036A">
        <w:rPr>
          <w:rFonts w:ascii="Symbol" w:eastAsiaTheme="minorEastAsia" w:hAnsi="Symbol" w:cs="Symbol"/>
          <w:sz w:val="24"/>
          <w:szCs w:val="24"/>
        </w:rPr>
        <w:t>í</w:t>
      </w:r>
      <w:r w:rsidR="2376036A" w:rsidRPr="2376036A">
        <w:rPr>
          <w:rFonts w:ascii="Times New Roman" w:eastAsiaTheme="minorEastAsia" w:hAnsi="Times New Roman" w:cs="Times New Roman"/>
          <w:sz w:val="24"/>
          <w:szCs w:val="24"/>
        </w:rPr>
        <w:t xml:space="preserve"> </w:t>
      </w:r>
      <w:r w:rsidR="2376036A" w:rsidRPr="2376036A">
        <w:rPr>
          <w:rFonts w:ascii="Symbol" w:eastAsiaTheme="minorEastAsia" w:hAnsi="Symbol" w:cs="Symbol"/>
          <w:sz w:val="24"/>
          <w:szCs w:val="24"/>
        </w:rPr>
        <w:t>ì</w:t>
      </w:r>
      <w:r w:rsidR="2376036A" w:rsidRPr="2376036A">
        <w:rPr>
          <w:rFonts w:ascii="Times New Roman" w:eastAsiaTheme="minorEastAsia" w:hAnsi="Times New Roman" w:cs="Times New Roman"/>
          <w:sz w:val="24"/>
          <w:szCs w:val="24"/>
        </w:rPr>
        <w:t xml:space="preserve"> </w:t>
      </w:r>
      <w:r w:rsidR="2376036A" w:rsidRPr="2376036A">
        <w:rPr>
          <w:rFonts w:ascii="Symbol" w:eastAsiaTheme="minorEastAsia" w:hAnsi="Symbol" w:cs="Symbol"/>
          <w:sz w:val="24"/>
          <w:szCs w:val="24"/>
        </w:rPr>
        <w:t>C</w:t>
      </w:r>
      <w:r w:rsidR="2376036A" w:rsidRPr="2376036A">
        <w:rPr>
          <w:rFonts w:ascii="Times New Roman" w:eastAsiaTheme="minorEastAsia" w:hAnsi="Times New Roman" w:cs="Times New Roman"/>
          <w:sz w:val="24"/>
          <w:szCs w:val="24"/>
        </w:rPr>
        <w:t xml:space="preserve"> </w:t>
      </w:r>
      <w:r w:rsidR="2376036A" w:rsidRPr="2376036A">
        <w:rPr>
          <w:rFonts w:ascii="Symbol" w:eastAsiaTheme="minorEastAsia" w:hAnsi="Symbol" w:cs="Symbol"/>
          <w:sz w:val="24"/>
          <w:szCs w:val="24"/>
        </w:rPr>
        <w:t>=</w:t>
      </w:r>
      <w:r w:rsidR="2376036A" w:rsidRPr="2376036A">
        <w:rPr>
          <w:rFonts w:ascii="Times New Roman" w:eastAsiaTheme="minorEastAsia" w:hAnsi="Times New Roman" w:cs="Times New Roman"/>
          <w:sz w:val="24"/>
          <w:szCs w:val="24"/>
        </w:rPr>
        <w:t xml:space="preserve"> </w:t>
      </w:r>
      <w:r w:rsidR="2376036A" w:rsidRPr="2376036A">
        <w:rPr>
          <w:rFonts w:ascii="Symbol" w:eastAsiaTheme="minorEastAsia" w:hAnsi="Symbol" w:cs="Symbol"/>
          <w:sz w:val="24"/>
          <w:szCs w:val="24"/>
        </w:rPr>
        <w:t>=</w:t>
      </w:r>
      <w:r w:rsidR="2376036A" w:rsidRPr="2376036A">
        <w:rPr>
          <w:rFonts w:ascii="Times New Roman" w:eastAsiaTheme="minorEastAsia" w:hAnsi="Times New Roman" w:cs="Times New Roman"/>
          <w:sz w:val="24"/>
          <w:szCs w:val="24"/>
        </w:rPr>
        <w:t xml:space="preserve"> </w:t>
      </w:r>
      <w:r w:rsidR="2376036A" w:rsidRPr="2376036A">
        <w:rPr>
          <w:rFonts w:ascii="Symbol" w:eastAsiaTheme="minorEastAsia" w:hAnsi="Symbol" w:cs="Symbol"/>
          <w:sz w:val="24"/>
          <w:szCs w:val="24"/>
        </w:rPr>
        <w:t>³</w:t>
      </w:r>
      <w:r w:rsidR="2376036A" w:rsidRPr="2376036A">
        <w:rPr>
          <w:rFonts w:ascii="Times New Roman" w:eastAsiaTheme="minorEastAsia" w:hAnsi="Times New Roman" w:cs="Times New Roman"/>
          <w:sz w:val="24"/>
          <w:szCs w:val="24"/>
        </w:rPr>
        <w:t xml:space="preserve"> </w:t>
      </w:r>
      <w:r w:rsidR="2376036A" w:rsidRPr="2376036A">
        <w:rPr>
          <w:rFonts w:ascii="Symbol" w:eastAsiaTheme="minorEastAsia" w:hAnsi="Symbol" w:cs="Symbol"/>
          <w:sz w:val="24"/>
          <w:szCs w:val="24"/>
        </w:rPr>
        <w:t>£</w:t>
      </w:r>
      <w:r w:rsidR="2376036A" w:rsidRPr="2376036A">
        <w:rPr>
          <w:rFonts w:ascii="Times New Roman" w:eastAsiaTheme="minorEastAsia" w:hAnsi="Times New Roman" w:cs="Times New Roman"/>
          <w:sz w:val="24"/>
          <w:szCs w:val="24"/>
        </w:rPr>
        <w:t xml:space="preserve"> </w:t>
      </w:r>
      <w:r w:rsidR="2376036A" w:rsidRPr="2376036A">
        <w:rPr>
          <w:rFonts w:ascii="Symbol" w:eastAsiaTheme="minorEastAsia" w:hAnsi="Symbol" w:cs="Symbol"/>
          <w:sz w:val="24"/>
          <w:szCs w:val="24"/>
        </w:rPr>
        <w:t>£</w:t>
      </w:r>
      <w:r w:rsidR="2376036A" w:rsidRPr="2376036A">
        <w:rPr>
          <w:rFonts w:ascii="Times New Roman" w:eastAsiaTheme="minorEastAsia" w:hAnsi="Times New Roman" w:cs="Times New Roman"/>
          <w:sz w:val="24"/>
          <w:szCs w:val="24"/>
        </w:rPr>
        <w:t xml:space="preserve"> </w:t>
      </w:r>
      <w:r w:rsidR="2376036A" w:rsidRPr="2376036A">
        <w:rPr>
          <w:rFonts w:ascii="Symbol" w:eastAsiaTheme="minorEastAsia" w:hAnsi="Symbol" w:cs="Symbol"/>
          <w:sz w:val="24"/>
          <w:szCs w:val="24"/>
        </w:rPr>
        <w:t>å</w:t>
      </w:r>
      <w:r w:rsidR="2376036A" w:rsidRPr="2376036A">
        <w:rPr>
          <w:rFonts w:ascii="Times New Roman" w:eastAsiaTheme="minorEastAsia" w:hAnsi="Times New Roman" w:cs="Times New Roman"/>
          <w:sz w:val="24"/>
          <w:szCs w:val="24"/>
        </w:rPr>
        <w:t xml:space="preserve"> </w:t>
      </w:r>
      <w:r w:rsidR="2376036A" w:rsidRPr="2376036A">
        <w:rPr>
          <w:rFonts w:ascii="Symbol" w:eastAsiaTheme="minorEastAsia" w:hAnsi="Symbol" w:cs="Symbol"/>
          <w:sz w:val="24"/>
          <w:szCs w:val="24"/>
        </w:rPr>
        <w:t>=</w:t>
      </w:r>
      <w:r w:rsidR="2376036A" w:rsidRPr="2376036A">
        <w:rPr>
          <w:rFonts w:ascii="Times New Roman" w:eastAsiaTheme="minorEastAsia" w:hAnsi="Times New Roman" w:cs="Times New Roman"/>
          <w:sz w:val="24"/>
          <w:szCs w:val="24"/>
        </w:rPr>
        <w:t xml:space="preserve"> </w:t>
      </w:r>
      <w:r w:rsidR="2376036A" w:rsidRPr="2376036A">
        <w:rPr>
          <w:rFonts w:ascii="Symbol" w:eastAsiaTheme="minorEastAsia" w:hAnsi="Symbol" w:cs="Symbol"/>
          <w:sz w:val="24"/>
          <w:szCs w:val="24"/>
        </w:rPr>
        <w:t>=</w:t>
      </w:r>
      <w:r w:rsidRPr="00B93EFF">
        <w:rPr>
          <w:rFonts w:ascii="Times New Roman" w:eastAsiaTheme="minorEastAsia" w:hAnsi="Times New Roman" w:cs="Times New Roman"/>
          <w:sz w:val="24"/>
          <w:szCs w:val="24"/>
        </w:rPr>
        <w:t xml:space="preserve"> m i m i </w:t>
      </w:r>
      <w:proofErr w:type="spellStart"/>
      <w:r w:rsidRPr="00B93EFF">
        <w:rPr>
          <w:rFonts w:ascii="Times New Roman" w:eastAsiaTheme="minorEastAsia" w:hAnsi="Times New Roman" w:cs="Times New Roman"/>
          <w:sz w:val="24"/>
          <w:szCs w:val="24"/>
        </w:rPr>
        <w:t>i</w:t>
      </w:r>
      <w:proofErr w:type="spellEnd"/>
      <w:r w:rsidRPr="00B93EFF">
        <w:rPr>
          <w:rFonts w:ascii="Times New Roman" w:eastAsiaTheme="minorEastAsia" w:hAnsi="Times New Roman" w:cs="Times New Roman"/>
          <w:sz w:val="24"/>
          <w:szCs w:val="24"/>
        </w:rPr>
        <w:t xml:space="preserve"> x </w:t>
      </w:r>
      <w:proofErr w:type="spellStart"/>
      <w:r w:rsidRPr="00B93EFF">
        <w:rPr>
          <w:rFonts w:ascii="Times New Roman" w:eastAsiaTheme="minorEastAsia" w:hAnsi="Times New Roman" w:cs="Times New Roman"/>
          <w:sz w:val="24"/>
          <w:szCs w:val="24"/>
        </w:rPr>
        <w:t>x</w:t>
      </w:r>
      <w:proofErr w:type="spellEnd"/>
      <w:r w:rsidRPr="00B93EFF">
        <w:rPr>
          <w:rFonts w:ascii="Times New Roman" w:eastAsiaTheme="minorEastAsia" w:hAnsi="Times New Roman" w:cs="Times New Roman"/>
          <w:sz w:val="24"/>
          <w:szCs w:val="24"/>
        </w:rPr>
        <w:t xml:space="preserve"> </w:t>
      </w:r>
      <w:proofErr w:type="spellStart"/>
      <w:r w:rsidRPr="00B93EFF">
        <w:rPr>
          <w:rFonts w:ascii="Times New Roman" w:eastAsiaTheme="minorEastAsia" w:hAnsi="Times New Roman" w:cs="Times New Roman"/>
          <w:sz w:val="24"/>
          <w:szCs w:val="24"/>
        </w:rPr>
        <w:t>x</w:t>
      </w:r>
      <w:proofErr w:type="spellEnd"/>
      <w:r w:rsidRPr="00B93EFF">
        <w:rPr>
          <w:rFonts w:ascii="Times New Roman" w:eastAsiaTheme="minorEastAsia" w:hAnsi="Times New Roman" w:cs="Times New Roman"/>
          <w:sz w:val="24"/>
          <w:szCs w:val="24"/>
        </w:rPr>
        <w:t xml:space="preserve"> </w:t>
      </w:r>
      <w:proofErr w:type="spellStart"/>
      <w:r w:rsidRPr="00B93EFF">
        <w:rPr>
          <w:rFonts w:ascii="Times New Roman" w:eastAsiaTheme="minorEastAsia" w:hAnsi="Times New Roman" w:cs="Times New Roman"/>
          <w:sz w:val="24"/>
          <w:szCs w:val="24"/>
        </w:rPr>
        <w:t>x</w:t>
      </w:r>
      <w:proofErr w:type="spellEnd"/>
      <w:r w:rsidRPr="00B93EFF">
        <w:rPr>
          <w:rFonts w:ascii="Times New Roman" w:eastAsiaTheme="minorEastAsia" w:hAnsi="Times New Roman" w:cs="Times New Roman"/>
          <w:sz w:val="24"/>
          <w:szCs w:val="24"/>
        </w:rPr>
        <w:t xml:space="preserve"> </w:t>
      </w:r>
      <w:proofErr w:type="spellStart"/>
      <w:r w:rsidRPr="00B93EFF">
        <w:rPr>
          <w:rFonts w:ascii="Times New Roman" w:eastAsiaTheme="minorEastAsia" w:hAnsi="Times New Roman" w:cs="Times New Roman"/>
          <w:sz w:val="24"/>
          <w:szCs w:val="24"/>
        </w:rPr>
        <w:t>x</w:t>
      </w:r>
      <w:proofErr w:type="spellEnd"/>
      <w:r w:rsidRPr="00B93EFF">
        <w:rPr>
          <w:rFonts w:ascii="Times New Roman" w:eastAsiaTheme="minorEastAsia" w:hAnsi="Times New Roman" w:cs="Times New Roman"/>
          <w:sz w:val="24"/>
          <w:szCs w:val="24"/>
        </w:rPr>
        <w:t xml:space="preserve"> i m x 1 ( 1, 2 ,..., </w:t>
      </w:r>
      <w:r w:rsidR="2376036A" w:rsidRPr="2376036A">
        <w:rPr>
          <w:rFonts w:ascii="Times New Roman" w:eastAsiaTheme="minorEastAsia" w:hAnsi="Times New Roman" w:cs="Times New Roman"/>
          <w:sz w:val="24"/>
          <w:szCs w:val="24"/>
        </w:rPr>
        <w:t xml:space="preserve">0,1 , 1 </w:t>
      </w:r>
      <w:r w:rsidR="2376036A" w:rsidRPr="2376036A">
        <w:rPr>
          <w:rFonts w:ascii="Symbol" w:eastAsiaTheme="minorEastAsia" w:hAnsi="Symbol" w:cs="Symbol"/>
          <w:sz w:val="24"/>
          <w:szCs w:val="24"/>
        </w:rPr>
        <w:t>þ</w:t>
      </w:r>
      <w:r w:rsidR="2376036A" w:rsidRPr="2376036A">
        <w:rPr>
          <w:rFonts w:ascii="Times New Roman" w:eastAsiaTheme="minorEastAsia" w:hAnsi="Times New Roman" w:cs="Times New Roman"/>
          <w:sz w:val="24"/>
          <w:szCs w:val="24"/>
        </w:rPr>
        <w:t xml:space="preserve"> </w:t>
      </w:r>
      <w:r w:rsidR="2376036A" w:rsidRPr="2376036A">
        <w:rPr>
          <w:rFonts w:ascii="Symbol" w:eastAsiaTheme="minorEastAsia" w:hAnsi="Symbol" w:cs="Symbol"/>
          <w:sz w:val="24"/>
          <w:szCs w:val="24"/>
        </w:rPr>
        <w:t>ý</w:t>
      </w:r>
      <w:r w:rsidR="2376036A" w:rsidRPr="2376036A">
        <w:rPr>
          <w:rFonts w:ascii="Times New Roman" w:eastAsiaTheme="minorEastAsia" w:hAnsi="Times New Roman" w:cs="Times New Roman"/>
          <w:sz w:val="24"/>
          <w:szCs w:val="24"/>
        </w:rPr>
        <w:t xml:space="preserve"> </w:t>
      </w:r>
      <w:r w:rsidR="2376036A" w:rsidRPr="2376036A">
        <w:rPr>
          <w:rFonts w:ascii="Symbol" w:eastAsiaTheme="minorEastAsia" w:hAnsi="Symbol" w:cs="Symbol"/>
          <w:sz w:val="24"/>
          <w:szCs w:val="24"/>
        </w:rPr>
        <w:t>ü</w:t>
      </w:r>
      <w:r w:rsidR="2376036A" w:rsidRPr="2376036A">
        <w:rPr>
          <w:rFonts w:ascii="Times New Roman" w:eastAsiaTheme="minorEastAsia" w:hAnsi="Times New Roman" w:cs="Times New Roman"/>
          <w:sz w:val="24"/>
          <w:szCs w:val="24"/>
        </w:rPr>
        <w:t xml:space="preserve"> </w:t>
      </w:r>
      <w:r w:rsidR="2376036A" w:rsidRPr="2376036A">
        <w:rPr>
          <w:rFonts w:ascii="Symbol" w:eastAsiaTheme="minorEastAsia" w:hAnsi="Symbol" w:cs="Symbol"/>
          <w:sz w:val="24"/>
          <w:szCs w:val="24"/>
        </w:rPr>
        <w:t>î</w:t>
      </w:r>
      <w:r w:rsidR="2376036A" w:rsidRPr="2376036A">
        <w:rPr>
          <w:rFonts w:ascii="Times New Roman" w:eastAsiaTheme="minorEastAsia" w:hAnsi="Times New Roman" w:cs="Times New Roman"/>
          <w:sz w:val="24"/>
          <w:szCs w:val="24"/>
        </w:rPr>
        <w:t xml:space="preserve"> </w:t>
      </w:r>
      <w:r w:rsidR="2376036A" w:rsidRPr="2376036A">
        <w:rPr>
          <w:rFonts w:ascii="Symbol" w:eastAsiaTheme="minorEastAsia" w:hAnsi="Symbol" w:cs="Symbol"/>
          <w:sz w:val="24"/>
          <w:szCs w:val="24"/>
        </w:rPr>
        <w:t>í</w:t>
      </w:r>
      <w:r w:rsidR="2376036A" w:rsidRPr="2376036A">
        <w:rPr>
          <w:rFonts w:ascii="Times New Roman" w:eastAsiaTheme="minorEastAsia" w:hAnsi="Times New Roman" w:cs="Times New Roman"/>
          <w:sz w:val="24"/>
          <w:szCs w:val="24"/>
        </w:rPr>
        <w:t xml:space="preserve"> </w:t>
      </w:r>
      <w:r w:rsidR="2376036A" w:rsidRPr="2376036A">
        <w:rPr>
          <w:rFonts w:ascii="Symbol" w:eastAsiaTheme="minorEastAsia" w:hAnsi="Symbol" w:cs="Symbol"/>
          <w:sz w:val="24"/>
          <w:szCs w:val="24"/>
        </w:rPr>
        <w:t>ì</w:t>
      </w:r>
      <w:r w:rsidR="2376036A" w:rsidRPr="2376036A">
        <w:rPr>
          <w:rFonts w:ascii="Times New Roman" w:eastAsiaTheme="minorEastAsia" w:hAnsi="Times New Roman" w:cs="Times New Roman"/>
          <w:sz w:val="24"/>
          <w:szCs w:val="24"/>
        </w:rPr>
        <w:t xml:space="preserve"> </w:t>
      </w:r>
      <w:r w:rsidR="2376036A" w:rsidRPr="2376036A">
        <w:rPr>
          <w:rFonts w:ascii="Symbol" w:eastAsiaTheme="minorEastAsia" w:hAnsi="Symbol" w:cs="Symbol"/>
          <w:sz w:val="24"/>
          <w:szCs w:val="24"/>
        </w:rPr>
        <w:t>U</w:t>
      </w:r>
      <w:r w:rsidR="2376036A" w:rsidRPr="2376036A">
        <w:rPr>
          <w:rFonts w:ascii="Times New Roman" w:eastAsiaTheme="minorEastAsia" w:hAnsi="Times New Roman" w:cs="Times New Roman"/>
          <w:sz w:val="24"/>
          <w:szCs w:val="24"/>
        </w:rPr>
        <w:t xml:space="preserve"> </w:t>
      </w:r>
      <w:r w:rsidR="2376036A" w:rsidRPr="2376036A">
        <w:rPr>
          <w:rFonts w:ascii="Symbol" w:eastAsiaTheme="minorEastAsia" w:hAnsi="Symbol" w:cs="Symbol"/>
          <w:sz w:val="24"/>
          <w:szCs w:val="24"/>
        </w:rPr>
        <w:t>=</w:t>
      </w:r>
      <w:r w:rsidR="2376036A" w:rsidRPr="2376036A">
        <w:rPr>
          <w:rFonts w:ascii="Times New Roman" w:eastAsiaTheme="minorEastAsia" w:hAnsi="Times New Roman" w:cs="Times New Roman"/>
          <w:sz w:val="24"/>
          <w:szCs w:val="24"/>
        </w:rPr>
        <w:t xml:space="preserve"> </w:t>
      </w:r>
      <w:r w:rsidR="2376036A" w:rsidRPr="2376036A">
        <w:rPr>
          <w:rFonts w:ascii="Symbol" w:eastAsiaTheme="minorEastAsia" w:hAnsi="Symbol" w:cs="Symbol"/>
          <w:sz w:val="24"/>
          <w:szCs w:val="24"/>
        </w:rPr>
        <w:t>=</w:t>
      </w:r>
      <w:r w:rsidR="2376036A" w:rsidRPr="2376036A">
        <w:rPr>
          <w:rFonts w:ascii="Times New Roman" w:eastAsiaTheme="minorEastAsia" w:hAnsi="Times New Roman" w:cs="Times New Roman"/>
          <w:sz w:val="24"/>
          <w:szCs w:val="24"/>
        </w:rPr>
        <w:t xml:space="preserve"> </w:t>
      </w:r>
      <w:r w:rsidR="2376036A" w:rsidRPr="2376036A">
        <w:rPr>
          <w:rFonts w:ascii="Symbol" w:eastAsiaTheme="minorEastAsia" w:hAnsi="Symbol" w:cs="Symbol"/>
          <w:sz w:val="24"/>
          <w:szCs w:val="24"/>
        </w:rPr>
        <w:t>³</w:t>
      </w:r>
      <w:r w:rsidR="2376036A" w:rsidRPr="2376036A">
        <w:rPr>
          <w:rFonts w:ascii="Times New Roman" w:eastAsiaTheme="minorEastAsia" w:hAnsi="Times New Roman" w:cs="Times New Roman"/>
          <w:sz w:val="24"/>
          <w:szCs w:val="24"/>
        </w:rPr>
        <w:t xml:space="preserve"> </w:t>
      </w:r>
      <w:r w:rsidR="2376036A" w:rsidRPr="2376036A">
        <w:rPr>
          <w:rFonts w:ascii="Symbol" w:eastAsiaTheme="minorEastAsia" w:hAnsi="Symbol" w:cs="Symbol"/>
          <w:sz w:val="24"/>
          <w:szCs w:val="24"/>
        </w:rPr>
        <w:t>£</w:t>
      </w:r>
      <w:r w:rsidR="2376036A" w:rsidRPr="2376036A">
        <w:rPr>
          <w:rFonts w:ascii="Times New Roman" w:eastAsiaTheme="minorEastAsia" w:hAnsi="Times New Roman" w:cs="Times New Roman"/>
          <w:sz w:val="24"/>
          <w:szCs w:val="24"/>
        </w:rPr>
        <w:t xml:space="preserve"> </w:t>
      </w:r>
      <w:r w:rsidR="2376036A" w:rsidRPr="2376036A">
        <w:rPr>
          <w:rFonts w:ascii="Symbol" w:eastAsiaTheme="minorEastAsia" w:hAnsi="Symbol" w:cs="Symbol"/>
          <w:sz w:val="24"/>
          <w:szCs w:val="24"/>
        </w:rPr>
        <w:t>£</w:t>
      </w:r>
      <w:r w:rsidR="2376036A" w:rsidRPr="2376036A">
        <w:rPr>
          <w:rFonts w:ascii="Times New Roman" w:eastAsiaTheme="minorEastAsia" w:hAnsi="Times New Roman" w:cs="Times New Roman"/>
          <w:sz w:val="24"/>
          <w:szCs w:val="24"/>
        </w:rPr>
        <w:t xml:space="preserve"> </w:t>
      </w:r>
      <w:r w:rsidR="2376036A" w:rsidRPr="2376036A">
        <w:rPr>
          <w:rFonts w:ascii="Symbol" w:eastAsiaTheme="minorEastAsia" w:hAnsi="Symbol" w:cs="Symbol"/>
          <w:sz w:val="24"/>
          <w:szCs w:val="24"/>
        </w:rPr>
        <w:t>å</w:t>
      </w:r>
      <w:r w:rsidR="2376036A" w:rsidRPr="2376036A">
        <w:rPr>
          <w:rFonts w:ascii="Times New Roman" w:eastAsiaTheme="minorEastAsia" w:hAnsi="Times New Roman" w:cs="Times New Roman"/>
          <w:sz w:val="24"/>
          <w:szCs w:val="24"/>
        </w:rPr>
        <w:t xml:space="preserve"> </w:t>
      </w:r>
      <w:r w:rsidR="2376036A" w:rsidRPr="2376036A">
        <w:rPr>
          <w:rFonts w:ascii="Symbol" w:eastAsiaTheme="minorEastAsia" w:hAnsi="Symbol" w:cs="Symbol"/>
          <w:sz w:val="24"/>
          <w:szCs w:val="24"/>
        </w:rPr>
        <w:t>=</w:t>
      </w:r>
      <w:r w:rsidR="2376036A" w:rsidRPr="2376036A">
        <w:rPr>
          <w:rFonts w:ascii="Times New Roman" w:eastAsiaTheme="minorEastAsia" w:hAnsi="Times New Roman" w:cs="Times New Roman"/>
          <w:sz w:val="24"/>
          <w:szCs w:val="24"/>
        </w:rPr>
        <w:t xml:space="preserve"> </w:t>
      </w:r>
      <w:r w:rsidR="2376036A" w:rsidRPr="2376036A">
        <w:rPr>
          <w:rFonts w:ascii="Symbol" w:eastAsiaTheme="minorEastAsia" w:hAnsi="Symbol" w:cs="Symbol"/>
          <w:sz w:val="24"/>
          <w:szCs w:val="24"/>
        </w:rPr>
        <w:t>=</w:t>
      </w:r>
      <w:r w:rsidRPr="00B93EFF">
        <w:rPr>
          <w:rFonts w:ascii="Times New Roman" w:eastAsiaTheme="minorEastAsia" w:hAnsi="Times New Roman" w:cs="Times New Roman"/>
          <w:sz w:val="24"/>
          <w:szCs w:val="24"/>
        </w:rPr>
        <w:t xml:space="preserve"> n j n j </w:t>
      </w:r>
      <w:proofErr w:type="spellStart"/>
      <w:r w:rsidRPr="00B93EFF">
        <w:rPr>
          <w:rFonts w:ascii="Times New Roman" w:eastAsiaTheme="minorEastAsia" w:hAnsi="Times New Roman" w:cs="Times New Roman"/>
          <w:sz w:val="24"/>
          <w:szCs w:val="24"/>
        </w:rPr>
        <w:t>j</w:t>
      </w:r>
      <w:proofErr w:type="spellEnd"/>
      <w:r w:rsidRPr="00B93EFF">
        <w:rPr>
          <w:rFonts w:ascii="Times New Roman" w:eastAsiaTheme="minorEastAsia" w:hAnsi="Times New Roman" w:cs="Times New Roman"/>
          <w:sz w:val="24"/>
          <w:szCs w:val="24"/>
        </w:rPr>
        <w:t xml:space="preserve"> y </w:t>
      </w:r>
      <w:proofErr w:type="spellStart"/>
      <w:r w:rsidRPr="00B93EFF">
        <w:rPr>
          <w:rFonts w:ascii="Times New Roman" w:eastAsiaTheme="minorEastAsia" w:hAnsi="Times New Roman" w:cs="Times New Roman"/>
          <w:sz w:val="24"/>
          <w:szCs w:val="24"/>
        </w:rPr>
        <w:t>y</w:t>
      </w:r>
      <w:proofErr w:type="spellEnd"/>
      <w:r w:rsidRPr="00B93EFF">
        <w:rPr>
          <w:rFonts w:ascii="Times New Roman" w:eastAsiaTheme="minorEastAsia" w:hAnsi="Times New Roman" w:cs="Times New Roman"/>
          <w:sz w:val="24"/>
          <w:szCs w:val="24"/>
        </w:rPr>
        <w:t xml:space="preserve"> </w:t>
      </w:r>
      <w:proofErr w:type="spellStart"/>
      <w:r w:rsidRPr="00B93EFF">
        <w:rPr>
          <w:rFonts w:ascii="Times New Roman" w:eastAsiaTheme="minorEastAsia" w:hAnsi="Times New Roman" w:cs="Times New Roman"/>
          <w:sz w:val="24"/>
          <w:szCs w:val="24"/>
        </w:rPr>
        <w:t>y</w:t>
      </w:r>
      <w:proofErr w:type="spellEnd"/>
      <w:r w:rsidRPr="00B93EFF">
        <w:rPr>
          <w:rFonts w:ascii="Times New Roman" w:eastAsiaTheme="minorEastAsia" w:hAnsi="Times New Roman" w:cs="Times New Roman"/>
          <w:sz w:val="24"/>
          <w:szCs w:val="24"/>
        </w:rPr>
        <w:t xml:space="preserve"> </w:t>
      </w:r>
      <w:proofErr w:type="spellStart"/>
      <w:r w:rsidRPr="00B93EFF">
        <w:rPr>
          <w:rFonts w:ascii="Times New Roman" w:eastAsiaTheme="minorEastAsia" w:hAnsi="Times New Roman" w:cs="Times New Roman"/>
          <w:sz w:val="24"/>
          <w:szCs w:val="24"/>
        </w:rPr>
        <w:t>y</w:t>
      </w:r>
      <w:proofErr w:type="spellEnd"/>
      <w:r w:rsidRPr="00B93EFF">
        <w:rPr>
          <w:rFonts w:ascii="Times New Roman" w:eastAsiaTheme="minorEastAsia" w:hAnsi="Times New Roman" w:cs="Times New Roman"/>
          <w:sz w:val="24"/>
          <w:szCs w:val="24"/>
        </w:rPr>
        <w:t xml:space="preserve"> </w:t>
      </w:r>
      <w:proofErr w:type="spellStart"/>
      <w:r w:rsidRPr="00B93EFF">
        <w:rPr>
          <w:rFonts w:ascii="Times New Roman" w:eastAsiaTheme="minorEastAsia" w:hAnsi="Times New Roman" w:cs="Times New Roman"/>
          <w:sz w:val="24"/>
          <w:szCs w:val="24"/>
        </w:rPr>
        <w:t>y</w:t>
      </w:r>
      <w:proofErr w:type="spellEnd"/>
      <w:r w:rsidRPr="00B93EFF">
        <w:rPr>
          <w:rFonts w:ascii="Times New Roman" w:eastAsiaTheme="minorEastAsia" w:hAnsi="Times New Roman" w:cs="Times New Roman"/>
          <w:sz w:val="24"/>
          <w:szCs w:val="24"/>
        </w:rPr>
        <w:t xml:space="preserve"> j n y 1 1 2 ( , ,..., 0,1 , 1 Ситуация равновесия для смешанного расширения определяется неравенствами: 3 ( , ) * 1 1 1 * 1 1 * * x y a x y a H x y m i n j i j </w:t>
      </w:r>
      <w:proofErr w:type="spellStart"/>
      <w:r w:rsidRPr="00B93EFF">
        <w:rPr>
          <w:rFonts w:ascii="Times New Roman" w:eastAsiaTheme="minorEastAsia" w:hAnsi="Times New Roman" w:cs="Times New Roman"/>
          <w:sz w:val="24"/>
          <w:szCs w:val="24"/>
        </w:rPr>
        <w:t>ij</w:t>
      </w:r>
      <w:proofErr w:type="spellEnd"/>
      <w:r w:rsidRPr="00B93EFF">
        <w:rPr>
          <w:rFonts w:ascii="Times New Roman" w:eastAsiaTheme="minorEastAsia" w:hAnsi="Times New Roman" w:cs="Times New Roman"/>
          <w:sz w:val="24"/>
          <w:szCs w:val="24"/>
        </w:rPr>
        <w:t xml:space="preserve"> m i n j </w:t>
      </w:r>
      <w:r w:rsidR="2376036A" w:rsidRPr="2376036A">
        <w:rPr>
          <w:rFonts w:ascii="Symbol" w:eastAsiaTheme="minorEastAsia" w:hAnsi="Symbol" w:cs="Symbol"/>
          <w:sz w:val="24"/>
          <w:szCs w:val="24"/>
        </w:rPr>
        <w:t>åå</w:t>
      </w:r>
      <w:r w:rsidRPr="00B93EFF">
        <w:rPr>
          <w:rFonts w:ascii="Times New Roman" w:eastAsiaTheme="minorEastAsia" w:hAnsi="Times New Roman" w:cs="Times New Roman"/>
          <w:sz w:val="24"/>
          <w:szCs w:val="24"/>
        </w:rPr>
        <w:t xml:space="preserve"> i </w:t>
      </w:r>
      <w:r w:rsidR="2376036A" w:rsidRPr="2376036A">
        <w:rPr>
          <w:rFonts w:ascii="Symbol" w:eastAsiaTheme="minorEastAsia" w:hAnsi="Symbol" w:cs="Symbol"/>
          <w:sz w:val="24"/>
          <w:szCs w:val="24"/>
        </w:rPr>
        <w:t>×</w:t>
      </w:r>
      <w:r w:rsidRPr="00B93EFF">
        <w:rPr>
          <w:rFonts w:ascii="Times New Roman" w:eastAsiaTheme="minorEastAsia" w:hAnsi="Times New Roman" w:cs="Times New Roman"/>
          <w:sz w:val="24"/>
          <w:szCs w:val="24"/>
        </w:rPr>
        <w:t xml:space="preserve"> j </w:t>
      </w:r>
      <w:r w:rsidR="2376036A" w:rsidRPr="2376036A">
        <w:rPr>
          <w:rFonts w:ascii="Symbol" w:eastAsiaTheme="minorEastAsia" w:hAnsi="Symbol" w:cs="Symbol"/>
          <w:sz w:val="24"/>
          <w:szCs w:val="24"/>
        </w:rPr>
        <w:t>×</w:t>
      </w:r>
      <w:r w:rsidRPr="00B93EFF">
        <w:rPr>
          <w:rFonts w:ascii="Times New Roman" w:eastAsiaTheme="minorEastAsia" w:hAnsi="Times New Roman" w:cs="Times New Roman"/>
          <w:sz w:val="24"/>
          <w:szCs w:val="24"/>
        </w:rPr>
        <w:t xml:space="preserve"> </w:t>
      </w:r>
      <w:proofErr w:type="spellStart"/>
      <w:r w:rsidRPr="00B93EFF">
        <w:rPr>
          <w:rFonts w:ascii="Times New Roman" w:eastAsiaTheme="minorEastAsia" w:hAnsi="Times New Roman" w:cs="Times New Roman"/>
          <w:sz w:val="24"/>
          <w:szCs w:val="24"/>
        </w:rPr>
        <w:t>ij</w:t>
      </w:r>
      <w:proofErr w:type="spellEnd"/>
      <w:r w:rsidRPr="00B93EFF">
        <w:rPr>
          <w:rFonts w:ascii="Times New Roman" w:eastAsiaTheme="minorEastAsia" w:hAnsi="Times New Roman" w:cs="Times New Roman"/>
          <w:sz w:val="24"/>
          <w:szCs w:val="24"/>
        </w:rPr>
        <w:t xml:space="preserve"> </w:t>
      </w:r>
      <w:r w:rsidR="2376036A" w:rsidRPr="2376036A">
        <w:rPr>
          <w:rFonts w:ascii="Symbol" w:eastAsiaTheme="minorEastAsia" w:hAnsi="Symbol" w:cs="Symbol"/>
          <w:sz w:val="24"/>
          <w:szCs w:val="24"/>
        </w:rPr>
        <w:t>³åå</w:t>
      </w:r>
      <w:r w:rsidR="2376036A" w:rsidRPr="2376036A">
        <w:rPr>
          <w:rFonts w:ascii="Times New Roman" w:eastAsiaTheme="minorEastAsia" w:hAnsi="Times New Roman" w:cs="Times New Roman"/>
          <w:sz w:val="24"/>
          <w:szCs w:val="24"/>
        </w:rPr>
        <w:t xml:space="preserve"> </w:t>
      </w:r>
      <w:r w:rsidR="2376036A" w:rsidRPr="2376036A">
        <w:rPr>
          <w:rFonts w:ascii="Symbol" w:eastAsiaTheme="minorEastAsia" w:hAnsi="Symbol" w:cs="Symbol"/>
          <w:sz w:val="24"/>
          <w:szCs w:val="24"/>
        </w:rPr>
        <w:t>×</w:t>
      </w:r>
      <w:r w:rsidR="2376036A" w:rsidRPr="2376036A">
        <w:rPr>
          <w:rFonts w:ascii="Times New Roman" w:eastAsiaTheme="minorEastAsia" w:hAnsi="Times New Roman" w:cs="Times New Roman"/>
          <w:sz w:val="24"/>
          <w:szCs w:val="24"/>
        </w:rPr>
        <w:t xml:space="preserve"> </w:t>
      </w:r>
      <w:r w:rsidR="2376036A" w:rsidRPr="2376036A">
        <w:rPr>
          <w:rFonts w:ascii="Symbol" w:eastAsiaTheme="minorEastAsia" w:hAnsi="Symbol" w:cs="Symbol"/>
          <w:sz w:val="24"/>
          <w:szCs w:val="24"/>
        </w:rPr>
        <w:t>×</w:t>
      </w:r>
      <w:r w:rsidR="2376036A" w:rsidRPr="2376036A">
        <w:rPr>
          <w:rFonts w:ascii="Times New Roman" w:eastAsiaTheme="minorEastAsia" w:hAnsi="Times New Roman" w:cs="Times New Roman"/>
          <w:sz w:val="24"/>
          <w:szCs w:val="24"/>
        </w:rPr>
        <w:t xml:space="preserve"> </w:t>
      </w:r>
      <w:r w:rsidR="2376036A" w:rsidRPr="2376036A">
        <w:rPr>
          <w:rFonts w:ascii="Symbol" w:eastAsiaTheme="minorEastAsia" w:hAnsi="Symbol" w:cs="Symbol"/>
          <w:sz w:val="24"/>
          <w:szCs w:val="24"/>
        </w:rPr>
        <w:t>=</w:t>
      </w:r>
      <w:r w:rsidR="2376036A" w:rsidRPr="2376036A">
        <w:rPr>
          <w:rFonts w:ascii="Times New Roman" w:eastAsiaTheme="minorEastAsia" w:hAnsi="Times New Roman" w:cs="Times New Roman"/>
          <w:sz w:val="24"/>
          <w:szCs w:val="24"/>
        </w:rPr>
        <w:t xml:space="preserve"> </w:t>
      </w:r>
      <w:r w:rsidR="2376036A" w:rsidRPr="2376036A">
        <w:rPr>
          <w:rFonts w:ascii="Symbol" w:eastAsiaTheme="minorEastAsia" w:hAnsi="Symbol" w:cs="Symbol"/>
          <w:sz w:val="24"/>
          <w:szCs w:val="24"/>
        </w:rPr>
        <w:t>=</w:t>
      </w:r>
      <w:r w:rsidR="2376036A" w:rsidRPr="2376036A">
        <w:rPr>
          <w:rFonts w:ascii="Times New Roman" w:eastAsiaTheme="minorEastAsia" w:hAnsi="Times New Roman" w:cs="Times New Roman"/>
          <w:sz w:val="24"/>
          <w:szCs w:val="24"/>
        </w:rPr>
        <w:t xml:space="preserve"> </w:t>
      </w:r>
      <w:r w:rsidR="2376036A" w:rsidRPr="2376036A">
        <w:rPr>
          <w:rFonts w:ascii="Symbol" w:eastAsiaTheme="minorEastAsia" w:hAnsi="Symbol" w:cs="Symbol"/>
          <w:sz w:val="24"/>
          <w:szCs w:val="24"/>
        </w:rPr>
        <w:t>=</w:t>
      </w:r>
      <w:r w:rsidR="2376036A" w:rsidRPr="2376036A">
        <w:rPr>
          <w:rFonts w:ascii="Times New Roman" w:eastAsiaTheme="minorEastAsia" w:hAnsi="Times New Roman" w:cs="Times New Roman"/>
          <w:sz w:val="24"/>
          <w:szCs w:val="24"/>
        </w:rPr>
        <w:t xml:space="preserve"> </w:t>
      </w:r>
      <w:r w:rsidR="2376036A" w:rsidRPr="2376036A">
        <w:rPr>
          <w:rFonts w:ascii="Symbol" w:eastAsiaTheme="minorEastAsia" w:hAnsi="Symbol" w:cs="Symbol"/>
          <w:sz w:val="24"/>
          <w:szCs w:val="24"/>
        </w:rPr>
        <w:t>=</w:t>
      </w:r>
      <w:r w:rsidR="2376036A" w:rsidRPr="2376036A">
        <w:rPr>
          <w:rFonts w:ascii="Times New Roman" w:eastAsiaTheme="minorEastAsia" w:hAnsi="Times New Roman" w:cs="Times New Roman"/>
          <w:sz w:val="24"/>
          <w:szCs w:val="24"/>
        </w:rPr>
        <w:t xml:space="preserve"> </w:t>
      </w:r>
      <w:r w:rsidR="2376036A" w:rsidRPr="2376036A">
        <w:rPr>
          <w:rFonts w:ascii="Symbol" w:eastAsiaTheme="minorEastAsia" w:hAnsi="Symbol" w:cs="Symbol"/>
          <w:sz w:val="24"/>
          <w:szCs w:val="24"/>
        </w:rPr>
        <w:t>=</w:t>
      </w:r>
      <w:r w:rsidRPr="00B93EFF">
        <w:rPr>
          <w:rFonts w:ascii="Times New Roman" w:eastAsiaTheme="minorEastAsia" w:hAnsi="Times New Roman" w:cs="Times New Roman"/>
          <w:sz w:val="24"/>
          <w:szCs w:val="24"/>
        </w:rPr>
        <w:t xml:space="preserve"> для </w:t>
      </w:r>
      <w:r w:rsidR="2376036A" w:rsidRPr="2376036A">
        <w:rPr>
          <w:rFonts w:ascii="Symbol" w:eastAsiaTheme="minorEastAsia" w:hAnsi="Symbol" w:cs="Symbol"/>
          <w:sz w:val="24"/>
          <w:szCs w:val="24"/>
        </w:rPr>
        <w:t>"</w:t>
      </w:r>
      <w:r w:rsidRPr="00B93EFF">
        <w:rPr>
          <w:rFonts w:ascii="Times New Roman" w:eastAsiaTheme="minorEastAsia" w:hAnsi="Times New Roman" w:cs="Times New Roman"/>
          <w:sz w:val="24"/>
          <w:szCs w:val="24"/>
        </w:rPr>
        <w:t>x</w:t>
      </w:r>
      <w:r w:rsidR="2376036A" w:rsidRPr="2376036A">
        <w:rPr>
          <w:rFonts w:ascii="Symbol" w:eastAsiaTheme="minorEastAsia" w:hAnsi="Symbol" w:cs="Symbol"/>
          <w:sz w:val="24"/>
          <w:szCs w:val="24"/>
        </w:rPr>
        <w:t>Î</w:t>
      </w:r>
      <w:r w:rsidRPr="00B93EFF">
        <w:rPr>
          <w:rFonts w:ascii="Times New Roman" w:eastAsiaTheme="minorEastAsia" w:hAnsi="Times New Roman" w:cs="Times New Roman"/>
          <w:sz w:val="24"/>
          <w:szCs w:val="24"/>
        </w:rPr>
        <w:t xml:space="preserve"> X ( , ) * 2 1 1 * * 1 1 * * x y b x y b H x y m i n j i j </w:t>
      </w:r>
      <w:proofErr w:type="spellStart"/>
      <w:r w:rsidRPr="00B93EFF">
        <w:rPr>
          <w:rFonts w:ascii="Times New Roman" w:eastAsiaTheme="minorEastAsia" w:hAnsi="Times New Roman" w:cs="Times New Roman"/>
          <w:sz w:val="24"/>
          <w:szCs w:val="24"/>
        </w:rPr>
        <w:t>ij</w:t>
      </w:r>
      <w:proofErr w:type="spellEnd"/>
      <w:r w:rsidRPr="00B93EFF">
        <w:rPr>
          <w:rFonts w:ascii="Times New Roman" w:eastAsiaTheme="minorEastAsia" w:hAnsi="Times New Roman" w:cs="Times New Roman"/>
          <w:sz w:val="24"/>
          <w:szCs w:val="24"/>
        </w:rPr>
        <w:t xml:space="preserve"> m i n j </w:t>
      </w:r>
      <w:r w:rsidR="2376036A" w:rsidRPr="2376036A">
        <w:rPr>
          <w:rFonts w:ascii="Symbol" w:eastAsiaTheme="minorEastAsia" w:hAnsi="Symbol" w:cs="Symbol"/>
          <w:sz w:val="24"/>
          <w:szCs w:val="24"/>
        </w:rPr>
        <w:t>åå</w:t>
      </w:r>
      <w:r w:rsidRPr="00B93EFF">
        <w:rPr>
          <w:rFonts w:ascii="Times New Roman" w:eastAsiaTheme="minorEastAsia" w:hAnsi="Times New Roman" w:cs="Times New Roman"/>
          <w:sz w:val="24"/>
          <w:szCs w:val="24"/>
        </w:rPr>
        <w:t xml:space="preserve"> i </w:t>
      </w:r>
      <w:r w:rsidR="2376036A" w:rsidRPr="2376036A">
        <w:rPr>
          <w:rFonts w:ascii="Symbol" w:eastAsiaTheme="minorEastAsia" w:hAnsi="Symbol" w:cs="Symbol"/>
          <w:sz w:val="24"/>
          <w:szCs w:val="24"/>
        </w:rPr>
        <w:t>×</w:t>
      </w:r>
      <w:r w:rsidRPr="00B93EFF">
        <w:rPr>
          <w:rFonts w:ascii="Times New Roman" w:eastAsiaTheme="minorEastAsia" w:hAnsi="Times New Roman" w:cs="Times New Roman"/>
          <w:sz w:val="24"/>
          <w:szCs w:val="24"/>
        </w:rPr>
        <w:t xml:space="preserve"> j </w:t>
      </w:r>
      <w:r w:rsidR="2376036A" w:rsidRPr="2376036A">
        <w:rPr>
          <w:rFonts w:ascii="Symbol" w:eastAsiaTheme="minorEastAsia" w:hAnsi="Symbol" w:cs="Symbol"/>
          <w:sz w:val="24"/>
          <w:szCs w:val="24"/>
        </w:rPr>
        <w:t>×</w:t>
      </w:r>
      <w:r w:rsidRPr="00B93EFF">
        <w:rPr>
          <w:rFonts w:ascii="Times New Roman" w:eastAsiaTheme="minorEastAsia" w:hAnsi="Times New Roman" w:cs="Times New Roman"/>
          <w:sz w:val="24"/>
          <w:szCs w:val="24"/>
        </w:rPr>
        <w:t xml:space="preserve"> </w:t>
      </w:r>
      <w:proofErr w:type="spellStart"/>
      <w:r w:rsidRPr="00B93EFF">
        <w:rPr>
          <w:rFonts w:ascii="Times New Roman" w:eastAsiaTheme="minorEastAsia" w:hAnsi="Times New Roman" w:cs="Times New Roman"/>
          <w:sz w:val="24"/>
          <w:szCs w:val="24"/>
        </w:rPr>
        <w:t>ij</w:t>
      </w:r>
      <w:proofErr w:type="spellEnd"/>
      <w:r w:rsidRPr="00B93EFF">
        <w:rPr>
          <w:rFonts w:ascii="Times New Roman" w:eastAsiaTheme="minorEastAsia" w:hAnsi="Times New Roman" w:cs="Times New Roman"/>
          <w:sz w:val="24"/>
          <w:szCs w:val="24"/>
        </w:rPr>
        <w:t xml:space="preserve"> </w:t>
      </w:r>
      <w:r w:rsidR="2376036A" w:rsidRPr="2376036A">
        <w:rPr>
          <w:rFonts w:ascii="Symbol" w:eastAsiaTheme="minorEastAsia" w:hAnsi="Symbol" w:cs="Symbol"/>
          <w:sz w:val="24"/>
          <w:szCs w:val="24"/>
        </w:rPr>
        <w:t>³åå</w:t>
      </w:r>
      <w:r w:rsidR="2376036A" w:rsidRPr="2376036A">
        <w:rPr>
          <w:rFonts w:ascii="Times New Roman" w:eastAsiaTheme="minorEastAsia" w:hAnsi="Times New Roman" w:cs="Times New Roman"/>
          <w:sz w:val="24"/>
          <w:szCs w:val="24"/>
        </w:rPr>
        <w:t xml:space="preserve"> </w:t>
      </w:r>
      <w:r w:rsidR="2376036A" w:rsidRPr="2376036A">
        <w:rPr>
          <w:rFonts w:ascii="Symbol" w:eastAsiaTheme="minorEastAsia" w:hAnsi="Symbol" w:cs="Symbol"/>
          <w:sz w:val="24"/>
          <w:szCs w:val="24"/>
        </w:rPr>
        <w:t>×</w:t>
      </w:r>
      <w:r w:rsidR="2376036A" w:rsidRPr="2376036A">
        <w:rPr>
          <w:rFonts w:ascii="Times New Roman" w:eastAsiaTheme="minorEastAsia" w:hAnsi="Times New Roman" w:cs="Times New Roman"/>
          <w:sz w:val="24"/>
          <w:szCs w:val="24"/>
        </w:rPr>
        <w:t xml:space="preserve"> </w:t>
      </w:r>
      <w:r w:rsidR="2376036A" w:rsidRPr="2376036A">
        <w:rPr>
          <w:rFonts w:ascii="Symbol" w:eastAsiaTheme="minorEastAsia" w:hAnsi="Symbol" w:cs="Symbol"/>
          <w:sz w:val="24"/>
          <w:szCs w:val="24"/>
        </w:rPr>
        <w:t>×</w:t>
      </w:r>
      <w:r w:rsidR="2376036A" w:rsidRPr="2376036A">
        <w:rPr>
          <w:rFonts w:ascii="Times New Roman" w:eastAsiaTheme="minorEastAsia" w:hAnsi="Times New Roman" w:cs="Times New Roman"/>
          <w:sz w:val="24"/>
          <w:szCs w:val="24"/>
        </w:rPr>
        <w:t xml:space="preserve"> </w:t>
      </w:r>
      <w:r w:rsidR="2376036A" w:rsidRPr="2376036A">
        <w:rPr>
          <w:rFonts w:ascii="Symbol" w:eastAsiaTheme="minorEastAsia" w:hAnsi="Symbol" w:cs="Symbol"/>
          <w:sz w:val="24"/>
          <w:szCs w:val="24"/>
        </w:rPr>
        <w:t>=</w:t>
      </w:r>
      <w:r w:rsidR="2376036A" w:rsidRPr="2376036A">
        <w:rPr>
          <w:rFonts w:ascii="Times New Roman" w:eastAsiaTheme="minorEastAsia" w:hAnsi="Times New Roman" w:cs="Times New Roman"/>
          <w:sz w:val="24"/>
          <w:szCs w:val="24"/>
        </w:rPr>
        <w:t xml:space="preserve"> </w:t>
      </w:r>
      <w:r w:rsidR="2376036A" w:rsidRPr="2376036A">
        <w:rPr>
          <w:rFonts w:ascii="Symbol" w:eastAsiaTheme="minorEastAsia" w:hAnsi="Symbol" w:cs="Symbol"/>
          <w:sz w:val="24"/>
          <w:szCs w:val="24"/>
        </w:rPr>
        <w:t>=</w:t>
      </w:r>
      <w:r w:rsidR="2376036A" w:rsidRPr="2376036A">
        <w:rPr>
          <w:rFonts w:ascii="Times New Roman" w:eastAsiaTheme="minorEastAsia" w:hAnsi="Times New Roman" w:cs="Times New Roman"/>
          <w:sz w:val="24"/>
          <w:szCs w:val="24"/>
        </w:rPr>
        <w:t xml:space="preserve"> </w:t>
      </w:r>
      <w:r w:rsidR="2376036A" w:rsidRPr="2376036A">
        <w:rPr>
          <w:rFonts w:ascii="Symbol" w:eastAsiaTheme="minorEastAsia" w:hAnsi="Symbol" w:cs="Symbol"/>
          <w:sz w:val="24"/>
          <w:szCs w:val="24"/>
        </w:rPr>
        <w:t>=</w:t>
      </w:r>
      <w:r w:rsidR="2376036A" w:rsidRPr="2376036A">
        <w:rPr>
          <w:rFonts w:ascii="Times New Roman" w:eastAsiaTheme="minorEastAsia" w:hAnsi="Times New Roman" w:cs="Times New Roman"/>
          <w:sz w:val="24"/>
          <w:szCs w:val="24"/>
        </w:rPr>
        <w:t xml:space="preserve"> </w:t>
      </w:r>
      <w:r w:rsidR="2376036A" w:rsidRPr="2376036A">
        <w:rPr>
          <w:rFonts w:ascii="Symbol" w:eastAsiaTheme="minorEastAsia" w:hAnsi="Symbol" w:cs="Symbol"/>
          <w:sz w:val="24"/>
          <w:szCs w:val="24"/>
        </w:rPr>
        <w:t>=</w:t>
      </w:r>
      <w:r w:rsidR="2376036A" w:rsidRPr="2376036A">
        <w:rPr>
          <w:rFonts w:ascii="Times New Roman" w:eastAsiaTheme="minorEastAsia" w:hAnsi="Times New Roman" w:cs="Times New Roman"/>
          <w:sz w:val="24"/>
          <w:szCs w:val="24"/>
        </w:rPr>
        <w:t xml:space="preserve"> </w:t>
      </w:r>
      <w:r w:rsidR="2376036A" w:rsidRPr="2376036A">
        <w:rPr>
          <w:rFonts w:ascii="Symbol" w:eastAsiaTheme="minorEastAsia" w:hAnsi="Symbol" w:cs="Symbol"/>
          <w:sz w:val="24"/>
          <w:szCs w:val="24"/>
        </w:rPr>
        <w:t>=</w:t>
      </w:r>
      <w:r w:rsidRPr="00B93EFF">
        <w:rPr>
          <w:rFonts w:ascii="Times New Roman" w:eastAsiaTheme="minorEastAsia" w:hAnsi="Times New Roman" w:cs="Times New Roman"/>
          <w:sz w:val="24"/>
          <w:szCs w:val="24"/>
        </w:rPr>
        <w:t xml:space="preserve"> для </w:t>
      </w:r>
      <w:r w:rsidR="2376036A" w:rsidRPr="2376036A">
        <w:rPr>
          <w:rFonts w:ascii="Symbol" w:eastAsiaTheme="minorEastAsia" w:hAnsi="Symbol" w:cs="Symbol"/>
          <w:sz w:val="24"/>
          <w:szCs w:val="24"/>
        </w:rPr>
        <w:t>"</w:t>
      </w:r>
      <w:r w:rsidRPr="00B93EFF">
        <w:rPr>
          <w:rFonts w:ascii="Times New Roman" w:eastAsiaTheme="minorEastAsia" w:hAnsi="Times New Roman" w:cs="Times New Roman"/>
          <w:sz w:val="24"/>
          <w:szCs w:val="24"/>
        </w:rPr>
        <w:t xml:space="preserve">y </w:t>
      </w:r>
      <w:r w:rsidR="2376036A" w:rsidRPr="2376036A">
        <w:rPr>
          <w:rFonts w:ascii="Symbol" w:eastAsiaTheme="minorEastAsia" w:hAnsi="Symbol" w:cs="Symbol"/>
          <w:sz w:val="24"/>
          <w:szCs w:val="24"/>
        </w:rPr>
        <w:t>Î</w:t>
      </w:r>
      <w:proofErr w:type="spellStart"/>
      <w:r w:rsidRPr="00B93EFF">
        <w:rPr>
          <w:rFonts w:ascii="Times New Roman" w:eastAsiaTheme="minorEastAsia" w:hAnsi="Times New Roman" w:cs="Times New Roman"/>
          <w:sz w:val="24"/>
          <w:szCs w:val="24"/>
        </w:rPr>
        <w:t>Y</w:t>
      </w:r>
      <w:proofErr w:type="spellEnd"/>
      <w:r w:rsidRPr="00B93EFF">
        <w:rPr>
          <w:rFonts w:ascii="Times New Roman" w:eastAsiaTheme="minorEastAsia" w:hAnsi="Times New Roman" w:cs="Times New Roman"/>
          <w:sz w:val="24"/>
          <w:szCs w:val="24"/>
        </w:rPr>
        <w:t xml:space="preserve"> Функции выигрыша смешанного расширения ( , ) 1 H x y и ( , ) 2 H x y определены на множестве X </w:t>
      </w:r>
      <w:r w:rsidR="2376036A" w:rsidRPr="2376036A">
        <w:rPr>
          <w:rFonts w:ascii="Symbol" w:eastAsiaTheme="minorEastAsia" w:hAnsi="Symbol" w:cs="Symbol"/>
          <w:sz w:val="24"/>
          <w:szCs w:val="24"/>
        </w:rPr>
        <w:t>´</w:t>
      </w:r>
      <w:r w:rsidRPr="00B93EFF">
        <w:rPr>
          <w:rFonts w:ascii="Times New Roman" w:eastAsiaTheme="minorEastAsia" w:hAnsi="Times New Roman" w:cs="Times New Roman"/>
          <w:sz w:val="24"/>
          <w:szCs w:val="24"/>
        </w:rPr>
        <w:t xml:space="preserve">Y . Такие ситуации называют ситуациями равновесия по Нэшу. С содержательной стороны равновесие можно истолковать следующим образом: в случае, если один из игроков не придерживается равновесной стратегии, он получает меньший выигрыш, при условии, что второй участник игры выбирает для себя стратегию равновесия. </w:t>
      </w:r>
      <w:bookmarkEnd w:id="27"/>
    </w:p>
    <w:p w14:paraId="3335E38E" w14:textId="22D54B0F" w:rsidR="00B93EFF" w:rsidRPr="00B93EFF" w:rsidRDefault="00B93EFF" w:rsidP="00134EB1">
      <w:pPr>
        <w:pStyle w:val="Heading2"/>
        <w:jc w:val="center"/>
        <w:rPr>
          <w:bCs/>
          <w:sz w:val="24"/>
          <w:szCs w:val="24"/>
        </w:rPr>
      </w:pPr>
      <w:bookmarkStart w:id="30" w:name="_Toc97254208"/>
      <w:bookmarkStart w:id="31" w:name="_Toc100268707"/>
      <w:bookmarkStart w:id="32" w:name="_Toc100277079"/>
      <w:bookmarkStart w:id="33" w:name="_Toc100278455"/>
      <w:r w:rsidRPr="00B93EFF">
        <w:rPr>
          <w:bCs/>
          <w:sz w:val="24"/>
          <w:szCs w:val="24"/>
        </w:rPr>
        <w:t>5.</w:t>
      </w:r>
      <w:bookmarkEnd w:id="30"/>
      <w:r w:rsidRPr="00B93EFF">
        <w:rPr>
          <w:bCs/>
          <w:sz w:val="24"/>
          <w:szCs w:val="24"/>
        </w:rPr>
        <w:t xml:space="preserve">2 </w:t>
      </w:r>
      <w:r w:rsidRPr="00B93EFF">
        <w:rPr>
          <w:bCs/>
          <w:sz w:val="24"/>
          <w:szCs w:val="24"/>
          <w:lang w:val="en-US"/>
        </w:rPr>
        <w:t>MS</w:t>
      </w:r>
      <w:r w:rsidRPr="00B93EFF">
        <w:rPr>
          <w:bCs/>
          <w:sz w:val="24"/>
          <w:szCs w:val="24"/>
        </w:rPr>
        <w:t xml:space="preserve"> </w:t>
      </w:r>
      <w:r w:rsidRPr="00B93EFF">
        <w:rPr>
          <w:bCs/>
          <w:sz w:val="24"/>
          <w:szCs w:val="24"/>
          <w:lang w:val="en-US"/>
        </w:rPr>
        <w:t>EXCEL</w:t>
      </w:r>
      <w:bookmarkEnd w:id="31"/>
      <w:bookmarkEnd w:id="32"/>
      <w:bookmarkEnd w:id="33"/>
    </w:p>
    <w:p w14:paraId="3567877E" w14:textId="22D54B0F" w:rsidR="00B93EFF" w:rsidRPr="00B93EFF" w:rsidRDefault="00B93EFF" w:rsidP="00B93EFF">
      <w:pPr>
        <w:ind w:firstLine="567"/>
        <w:jc w:val="both"/>
        <w:rPr>
          <w:rFonts w:ascii="Times New Roman" w:eastAsiaTheme="minorEastAsia" w:hAnsi="Times New Roman" w:cs="Times New Roman"/>
          <w:sz w:val="24"/>
          <w:szCs w:val="24"/>
        </w:rPr>
      </w:pPr>
      <w:r w:rsidRPr="00B93EFF">
        <w:rPr>
          <w:rFonts w:ascii="Times New Roman" w:eastAsiaTheme="minorEastAsia" w:hAnsi="Times New Roman" w:cs="Times New Roman"/>
          <w:sz w:val="24"/>
          <w:szCs w:val="24"/>
        </w:rPr>
        <w:t xml:space="preserve">Для начала проанализируем стратегии партий А и Б, чтобы объективно расставить показатели в платежных матрицах. </w:t>
      </w:r>
    </w:p>
    <w:p w14:paraId="5FC5BC7F" w14:textId="22D54B0F" w:rsidR="00B93EFF" w:rsidRPr="00B93EFF" w:rsidRDefault="00B93EFF" w:rsidP="00B93EFF">
      <w:pPr>
        <w:ind w:firstLine="567"/>
        <w:jc w:val="both"/>
        <w:rPr>
          <w:rFonts w:ascii="Times New Roman" w:hAnsi="Times New Roman" w:cs="Times New Roman"/>
          <w:sz w:val="24"/>
          <w:szCs w:val="24"/>
        </w:rPr>
      </w:pPr>
      <w:r w:rsidRPr="00B93EFF">
        <w:rPr>
          <w:rFonts w:ascii="Times New Roman" w:hAnsi="Times New Roman" w:cs="Times New Roman"/>
          <w:sz w:val="24"/>
          <w:szCs w:val="24"/>
        </w:rPr>
        <w:t>Далее определим чистые стратегии игроков, используя равновесие по Нэшу (такая ситуация, при которой игроки не доверяют друг другу и выбирают такой вариант, который гарантированно позволит им выйти с минимальными потерями). Для этого воспользуемся функцией =МАКС применительно к столбцам матрицы А и строкам матрицы Б. После выберем наибольшее значение в каждой матрице и выделим цветом.</w:t>
      </w:r>
    </w:p>
    <w:p w14:paraId="3FDD382B" w14:textId="77777777" w:rsidR="00B93EFF" w:rsidRPr="00B93EFF" w:rsidRDefault="00B93EFF" w:rsidP="00B93EFF">
      <w:pPr>
        <w:keepNext/>
        <w:ind w:firstLine="567"/>
        <w:jc w:val="center"/>
        <w:rPr>
          <w:rFonts w:ascii="Times New Roman" w:hAnsi="Times New Roman" w:cs="Times New Roman"/>
          <w:sz w:val="24"/>
          <w:szCs w:val="24"/>
        </w:rPr>
      </w:pPr>
      <w:r w:rsidRPr="00B93EFF">
        <w:rPr>
          <w:rFonts w:ascii="Times New Roman" w:hAnsi="Times New Roman" w:cs="Times New Roman"/>
          <w:noProof/>
          <w:sz w:val="24"/>
          <w:szCs w:val="24"/>
        </w:rPr>
        <w:drawing>
          <wp:inline distT="0" distB="0" distL="0" distR="0" wp14:anchorId="74861794" wp14:editId="57437808">
            <wp:extent cx="5462147" cy="714375"/>
            <wp:effectExtent l="0" t="0" r="5715"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rotWithShape="1">
                    <a:blip r:embed="rId11">
                      <a:extLst>
                        <a:ext uri="{28A0092B-C50C-407E-A947-70E740481C1C}">
                          <a14:useLocalDpi xmlns:a14="http://schemas.microsoft.com/office/drawing/2010/main"/>
                        </a:ext>
                      </a:extLst>
                    </a:blip>
                    <a:srcRect/>
                    <a:stretch/>
                  </pic:blipFill>
                  <pic:spPr bwMode="auto">
                    <a:xfrm>
                      <a:off x="0" y="0"/>
                      <a:ext cx="5480575" cy="716785"/>
                    </a:xfrm>
                    <a:prstGeom prst="rect">
                      <a:avLst/>
                    </a:prstGeom>
                    <a:ln>
                      <a:noFill/>
                    </a:ln>
                    <a:extLst>
                      <a:ext uri="{53640926-AAD7-44D8-BBD7-CCE9431645EC}">
                        <a14:shadowObscured xmlns:a14="http://schemas.microsoft.com/office/drawing/2010/main"/>
                      </a:ext>
                    </a:extLst>
                  </pic:spPr>
                </pic:pic>
              </a:graphicData>
            </a:graphic>
          </wp:inline>
        </w:drawing>
      </w:r>
    </w:p>
    <w:p w14:paraId="24C08FE8" w14:textId="22D54B0F" w:rsidR="00B93EFF" w:rsidRPr="00B93EFF" w:rsidRDefault="00B93EFF" w:rsidP="00B93EFF">
      <w:pPr>
        <w:pStyle w:val="Caption"/>
        <w:jc w:val="center"/>
        <w:rPr>
          <w:rFonts w:ascii="Times New Roman" w:hAnsi="Times New Roman" w:cs="Times New Roman"/>
          <w:i w:val="0"/>
          <w:iCs w:val="0"/>
          <w:color w:val="000000" w:themeColor="text1"/>
          <w:sz w:val="24"/>
          <w:szCs w:val="24"/>
        </w:rPr>
      </w:pPr>
      <w:r w:rsidRPr="00B93EFF">
        <w:rPr>
          <w:rFonts w:ascii="Times New Roman" w:hAnsi="Times New Roman" w:cs="Times New Roman"/>
          <w:i w:val="0"/>
          <w:iCs w:val="0"/>
          <w:color w:val="000000" w:themeColor="text1"/>
          <w:sz w:val="24"/>
          <w:szCs w:val="24"/>
        </w:rPr>
        <w:t xml:space="preserve">Рисунок </w:t>
      </w:r>
      <w:r w:rsidRPr="00B93EFF">
        <w:rPr>
          <w:rFonts w:ascii="Times New Roman" w:hAnsi="Times New Roman" w:cs="Times New Roman"/>
          <w:i w:val="0"/>
          <w:iCs w:val="0"/>
          <w:color w:val="000000" w:themeColor="text1"/>
          <w:sz w:val="24"/>
          <w:szCs w:val="24"/>
        </w:rPr>
        <w:fldChar w:fldCharType="begin"/>
      </w:r>
      <w:r w:rsidRPr="00B93EFF">
        <w:rPr>
          <w:rFonts w:ascii="Times New Roman" w:hAnsi="Times New Roman" w:cs="Times New Roman"/>
          <w:i w:val="0"/>
          <w:iCs w:val="0"/>
          <w:color w:val="000000" w:themeColor="text1"/>
          <w:sz w:val="24"/>
          <w:szCs w:val="24"/>
        </w:rPr>
        <w:instrText xml:space="preserve"> SEQ Figure \* ARABIC </w:instrText>
      </w:r>
      <w:r w:rsidRPr="00B93EFF">
        <w:rPr>
          <w:rFonts w:ascii="Times New Roman" w:hAnsi="Times New Roman" w:cs="Times New Roman"/>
          <w:i w:val="0"/>
          <w:iCs w:val="0"/>
          <w:color w:val="000000" w:themeColor="text1"/>
          <w:sz w:val="24"/>
          <w:szCs w:val="24"/>
        </w:rPr>
        <w:fldChar w:fldCharType="separate"/>
      </w:r>
      <w:r w:rsidRPr="00B93EFF">
        <w:rPr>
          <w:rFonts w:ascii="Times New Roman" w:hAnsi="Times New Roman" w:cs="Times New Roman"/>
          <w:i w:val="0"/>
          <w:iCs w:val="0"/>
          <w:noProof/>
          <w:color w:val="000000" w:themeColor="text1"/>
          <w:sz w:val="24"/>
          <w:szCs w:val="24"/>
        </w:rPr>
        <w:t>1</w:t>
      </w:r>
      <w:r w:rsidRPr="00B93EFF">
        <w:rPr>
          <w:rFonts w:ascii="Times New Roman" w:hAnsi="Times New Roman" w:cs="Times New Roman"/>
          <w:i w:val="0"/>
          <w:iCs w:val="0"/>
          <w:color w:val="000000" w:themeColor="text1"/>
          <w:sz w:val="24"/>
          <w:szCs w:val="24"/>
        </w:rPr>
        <w:fldChar w:fldCharType="end"/>
      </w:r>
      <w:r>
        <w:rPr>
          <w:rFonts w:ascii="Times New Roman" w:hAnsi="Times New Roman" w:cs="Times New Roman"/>
          <w:i w:val="0"/>
          <w:iCs w:val="0"/>
          <w:color w:val="000000" w:themeColor="text1"/>
          <w:sz w:val="24"/>
          <w:szCs w:val="24"/>
        </w:rPr>
        <w:t xml:space="preserve"> </w:t>
      </w:r>
      <w:r w:rsidRPr="00FC2B57">
        <w:rPr>
          <w:rFonts w:ascii="Times New Roman" w:hAnsi="Times New Roman" w:cs="Times New Roman"/>
          <w:i w:val="0"/>
          <w:iCs w:val="0"/>
          <w:color w:val="auto"/>
          <w:sz w:val="24"/>
          <w:szCs w:val="24"/>
        </w:rPr>
        <w:t>—</w:t>
      </w:r>
      <w:r>
        <w:rPr>
          <w:rFonts w:ascii="Times New Roman" w:hAnsi="Times New Roman" w:cs="Times New Roman"/>
          <w:i w:val="0"/>
          <w:iCs w:val="0"/>
          <w:color w:val="000000" w:themeColor="text1"/>
          <w:sz w:val="24"/>
          <w:szCs w:val="24"/>
        </w:rPr>
        <w:t xml:space="preserve"> Ч</w:t>
      </w:r>
      <w:r w:rsidRPr="00B93EFF">
        <w:rPr>
          <w:rFonts w:ascii="Times New Roman" w:hAnsi="Times New Roman" w:cs="Times New Roman"/>
          <w:i w:val="0"/>
          <w:iCs w:val="0"/>
          <w:color w:val="000000" w:themeColor="text1"/>
          <w:sz w:val="24"/>
          <w:szCs w:val="24"/>
        </w:rPr>
        <w:t>истые стратегии</w:t>
      </w:r>
    </w:p>
    <w:p w14:paraId="0A5D794C" w14:textId="22D54B0F" w:rsidR="00B93EFF" w:rsidRPr="00B93EFF" w:rsidRDefault="00B93EFF" w:rsidP="00B93EFF">
      <w:pPr>
        <w:ind w:firstLine="567"/>
        <w:jc w:val="both"/>
        <w:rPr>
          <w:rFonts w:ascii="Times New Roman" w:hAnsi="Times New Roman" w:cs="Times New Roman"/>
          <w:sz w:val="24"/>
          <w:szCs w:val="24"/>
        </w:rPr>
      </w:pPr>
      <w:r w:rsidRPr="00B93EFF">
        <w:rPr>
          <w:rFonts w:ascii="Times New Roman" w:hAnsi="Times New Roman" w:cs="Times New Roman"/>
          <w:sz w:val="24"/>
          <w:szCs w:val="24"/>
        </w:rPr>
        <w:t xml:space="preserve">Перейдем к смешанным стратегиям. Скопируем матрицы и добавим поле «смесь стратегий» - р1, р2 и р3 для партии А; </w:t>
      </w:r>
      <w:r w:rsidRPr="00B93EFF">
        <w:rPr>
          <w:rFonts w:ascii="Times New Roman" w:hAnsi="Times New Roman" w:cs="Times New Roman"/>
          <w:sz w:val="24"/>
          <w:szCs w:val="24"/>
          <w:lang w:val="en-US"/>
        </w:rPr>
        <w:t>q</w:t>
      </w:r>
      <w:r w:rsidRPr="00B93EFF">
        <w:rPr>
          <w:rFonts w:ascii="Times New Roman" w:hAnsi="Times New Roman" w:cs="Times New Roman"/>
          <w:sz w:val="24"/>
          <w:szCs w:val="24"/>
        </w:rPr>
        <w:t xml:space="preserve">1, </w:t>
      </w:r>
      <w:r w:rsidRPr="00B93EFF">
        <w:rPr>
          <w:rFonts w:ascii="Times New Roman" w:hAnsi="Times New Roman" w:cs="Times New Roman"/>
          <w:sz w:val="24"/>
          <w:szCs w:val="24"/>
          <w:lang w:val="en-US"/>
        </w:rPr>
        <w:t>q</w:t>
      </w:r>
      <w:r w:rsidRPr="00B93EFF">
        <w:rPr>
          <w:rFonts w:ascii="Times New Roman" w:hAnsi="Times New Roman" w:cs="Times New Roman"/>
          <w:sz w:val="24"/>
          <w:szCs w:val="24"/>
        </w:rPr>
        <w:t xml:space="preserve">2 и </w:t>
      </w:r>
      <w:r w:rsidRPr="00B93EFF">
        <w:rPr>
          <w:rFonts w:ascii="Times New Roman" w:hAnsi="Times New Roman" w:cs="Times New Roman"/>
          <w:sz w:val="24"/>
          <w:szCs w:val="24"/>
          <w:lang w:val="en-US"/>
        </w:rPr>
        <w:t>q</w:t>
      </w:r>
      <w:r w:rsidRPr="00B93EFF">
        <w:rPr>
          <w:rFonts w:ascii="Times New Roman" w:hAnsi="Times New Roman" w:cs="Times New Roman"/>
          <w:sz w:val="24"/>
          <w:szCs w:val="24"/>
        </w:rPr>
        <w:t>3 для партии Б. Эти показатели и будут ответом на вопрос задачи.</w:t>
      </w:r>
    </w:p>
    <w:p w14:paraId="3F030D0F" w14:textId="22D54B0F" w:rsidR="00B93EFF" w:rsidRPr="00B93EFF" w:rsidRDefault="00B93EFF" w:rsidP="00B93EFF">
      <w:pPr>
        <w:ind w:firstLine="567"/>
        <w:jc w:val="both"/>
        <w:rPr>
          <w:rFonts w:ascii="Times New Roman" w:hAnsi="Times New Roman" w:cs="Times New Roman"/>
          <w:sz w:val="24"/>
          <w:szCs w:val="24"/>
        </w:rPr>
      </w:pPr>
      <w:r w:rsidRPr="00B93EFF">
        <w:rPr>
          <w:rFonts w:ascii="Times New Roman" w:hAnsi="Times New Roman" w:cs="Times New Roman"/>
          <w:sz w:val="24"/>
          <w:szCs w:val="24"/>
        </w:rPr>
        <w:t>Составим целевую функцию: сумму выигрыша для обоих игроков. =цена игры партии А + цена игры партии Б.</w:t>
      </w:r>
    </w:p>
    <w:p w14:paraId="7318D7FB" w14:textId="22D54B0F" w:rsidR="00B93EFF" w:rsidRPr="00B93EFF" w:rsidRDefault="00B93EFF" w:rsidP="00B93EFF">
      <w:pPr>
        <w:ind w:firstLine="567"/>
        <w:jc w:val="both"/>
        <w:rPr>
          <w:rFonts w:ascii="Times New Roman" w:hAnsi="Times New Roman" w:cs="Times New Roman"/>
          <w:sz w:val="24"/>
          <w:szCs w:val="24"/>
        </w:rPr>
      </w:pPr>
      <w:r w:rsidRPr="00B93EFF">
        <w:rPr>
          <w:rFonts w:ascii="Times New Roman" w:hAnsi="Times New Roman" w:cs="Times New Roman"/>
          <w:sz w:val="24"/>
          <w:szCs w:val="24"/>
        </w:rPr>
        <w:t xml:space="preserve">Для этого узнаем цену игры: для партии А перемножим элемент матрицы (1;1), р1 и </w:t>
      </w:r>
      <w:r w:rsidRPr="00B93EFF">
        <w:rPr>
          <w:rFonts w:ascii="Times New Roman" w:hAnsi="Times New Roman" w:cs="Times New Roman"/>
          <w:sz w:val="24"/>
          <w:szCs w:val="24"/>
          <w:lang w:val="en-US"/>
        </w:rPr>
        <w:t>q</w:t>
      </w:r>
      <w:r w:rsidRPr="00B93EFF">
        <w:rPr>
          <w:rFonts w:ascii="Times New Roman" w:hAnsi="Times New Roman" w:cs="Times New Roman"/>
          <w:sz w:val="24"/>
          <w:szCs w:val="24"/>
        </w:rPr>
        <w:t>1, при этом закрепим смеси стратегий. Проделаем аналогичные действия с матрицей партии Б.</w:t>
      </w:r>
    </w:p>
    <w:p w14:paraId="1B22A8BA" w14:textId="22D54B0F" w:rsidR="00B93EFF" w:rsidRPr="00B93EFF" w:rsidRDefault="00B93EFF" w:rsidP="00B93EFF">
      <w:pPr>
        <w:ind w:firstLine="567"/>
        <w:jc w:val="both"/>
        <w:rPr>
          <w:rFonts w:ascii="Times New Roman" w:hAnsi="Times New Roman" w:cs="Times New Roman"/>
          <w:sz w:val="24"/>
          <w:szCs w:val="24"/>
        </w:rPr>
      </w:pPr>
      <w:r w:rsidRPr="00B93EFF">
        <w:rPr>
          <w:rFonts w:ascii="Times New Roman" w:hAnsi="Times New Roman" w:cs="Times New Roman"/>
          <w:sz w:val="24"/>
          <w:szCs w:val="24"/>
        </w:rPr>
        <w:t xml:space="preserve">Рассчитаем ограничения: </w:t>
      </w:r>
    </w:p>
    <w:p w14:paraId="1BAFBAD1" w14:textId="22D54B0F" w:rsidR="00B93EFF" w:rsidRPr="00B93EFF" w:rsidRDefault="00B93EFF" w:rsidP="00B93EFF">
      <w:pPr>
        <w:pStyle w:val="ListParagraph"/>
        <w:numPr>
          <w:ilvl w:val="0"/>
          <w:numId w:val="2"/>
        </w:numPr>
        <w:rPr>
          <w:sz w:val="24"/>
          <w:szCs w:val="24"/>
        </w:rPr>
      </w:pPr>
      <w:r w:rsidRPr="00B93EFF">
        <w:rPr>
          <w:sz w:val="24"/>
          <w:szCs w:val="24"/>
        </w:rPr>
        <w:t xml:space="preserve">с помощью функции =СУММПРОИЗВ(массив первой строки матрицы партии А; </w:t>
      </w:r>
      <w:r w:rsidRPr="00B93EFF">
        <w:rPr>
          <w:sz w:val="24"/>
          <w:szCs w:val="24"/>
          <w:lang w:val="en-US"/>
        </w:rPr>
        <w:t>q</w:t>
      </w:r>
      <w:r w:rsidRPr="00B93EFF">
        <w:rPr>
          <w:sz w:val="24"/>
          <w:szCs w:val="24"/>
        </w:rPr>
        <w:t>1-</w:t>
      </w:r>
      <w:r w:rsidRPr="00B93EFF">
        <w:rPr>
          <w:sz w:val="24"/>
          <w:szCs w:val="24"/>
          <w:lang w:val="en-US"/>
        </w:rPr>
        <w:t>q</w:t>
      </w:r>
      <w:r w:rsidRPr="00B93EFF">
        <w:rPr>
          <w:sz w:val="24"/>
          <w:szCs w:val="24"/>
        </w:rPr>
        <w:t>3). При этом этот показатель должен быть меньше цены игры партии А. Аналогично с остальными строками и матрицей партии Б;</w:t>
      </w:r>
    </w:p>
    <w:p w14:paraId="3F9EB633" w14:textId="22D54B0F" w:rsidR="00B93EFF" w:rsidRPr="00B93EFF" w:rsidRDefault="00B93EFF" w:rsidP="00B93EFF">
      <w:pPr>
        <w:pStyle w:val="ListParagraph"/>
        <w:numPr>
          <w:ilvl w:val="0"/>
          <w:numId w:val="2"/>
        </w:numPr>
        <w:rPr>
          <w:sz w:val="24"/>
          <w:szCs w:val="24"/>
        </w:rPr>
      </w:pPr>
      <w:r w:rsidRPr="00B93EFF">
        <w:rPr>
          <w:sz w:val="24"/>
          <w:szCs w:val="24"/>
        </w:rPr>
        <w:t xml:space="preserve">сумма р = сумме </w:t>
      </w:r>
      <w:r w:rsidRPr="00B93EFF">
        <w:rPr>
          <w:sz w:val="24"/>
          <w:szCs w:val="24"/>
          <w:lang w:val="en-US"/>
        </w:rPr>
        <w:t>q.</w:t>
      </w:r>
    </w:p>
    <w:p w14:paraId="46C086F0" w14:textId="77777777" w:rsidR="00B93EFF" w:rsidRPr="00B93EFF" w:rsidRDefault="00B93EFF" w:rsidP="00B93EFF">
      <w:pPr>
        <w:pStyle w:val="ListParagraph"/>
        <w:keepNext/>
        <w:ind w:left="1287"/>
        <w:jc w:val="center"/>
        <w:rPr>
          <w:sz w:val="24"/>
          <w:szCs w:val="24"/>
        </w:rPr>
      </w:pPr>
      <w:r w:rsidRPr="00B93EFF">
        <w:rPr>
          <w:noProof/>
          <w:sz w:val="24"/>
          <w:szCs w:val="24"/>
        </w:rPr>
        <w:drawing>
          <wp:inline distT="0" distB="0" distL="0" distR="0" wp14:anchorId="5260C111" wp14:editId="64DB942C">
            <wp:extent cx="4578422" cy="1652587"/>
            <wp:effectExtent l="0" t="0" r="0" b="5080"/>
            <wp:docPr id="5" name="Picture 5"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 table, Excel&#10;&#10;Description automatically generated"/>
                    <pic:cNvPicPr/>
                  </pic:nvPicPr>
                  <pic:blipFill rotWithShape="1">
                    <a:blip r:embed="rId12">
                      <a:extLst>
                        <a:ext uri="{28A0092B-C50C-407E-A947-70E740481C1C}">
                          <a14:useLocalDpi xmlns:a14="http://schemas.microsoft.com/office/drawing/2010/main"/>
                        </a:ext>
                      </a:extLst>
                    </a:blip>
                    <a:srcRect/>
                    <a:stretch/>
                  </pic:blipFill>
                  <pic:spPr bwMode="auto">
                    <a:xfrm>
                      <a:off x="0" y="0"/>
                      <a:ext cx="4599038" cy="1660028"/>
                    </a:xfrm>
                    <a:prstGeom prst="rect">
                      <a:avLst/>
                    </a:prstGeom>
                    <a:ln>
                      <a:noFill/>
                    </a:ln>
                    <a:extLst>
                      <a:ext uri="{53640926-AAD7-44D8-BBD7-CCE9431645EC}">
                        <a14:shadowObscured xmlns:a14="http://schemas.microsoft.com/office/drawing/2010/main"/>
                      </a:ext>
                    </a:extLst>
                  </pic:spPr>
                </pic:pic>
              </a:graphicData>
            </a:graphic>
          </wp:inline>
        </w:drawing>
      </w:r>
    </w:p>
    <w:p w14:paraId="630578CE" w14:textId="22D54B0F" w:rsidR="00B93EFF" w:rsidRPr="00B93EFF" w:rsidRDefault="00B93EFF" w:rsidP="00B93EFF">
      <w:pPr>
        <w:pStyle w:val="Caption"/>
        <w:jc w:val="center"/>
        <w:rPr>
          <w:rFonts w:ascii="Times New Roman" w:hAnsi="Times New Roman" w:cs="Times New Roman"/>
          <w:i w:val="0"/>
          <w:iCs w:val="0"/>
          <w:color w:val="000000" w:themeColor="text1"/>
          <w:sz w:val="24"/>
          <w:szCs w:val="24"/>
        </w:rPr>
      </w:pPr>
      <w:r w:rsidRPr="00B93EFF">
        <w:rPr>
          <w:rFonts w:ascii="Times New Roman" w:hAnsi="Times New Roman" w:cs="Times New Roman"/>
          <w:i w:val="0"/>
          <w:iCs w:val="0"/>
          <w:color w:val="000000" w:themeColor="text1"/>
          <w:sz w:val="24"/>
          <w:szCs w:val="24"/>
        </w:rPr>
        <w:t xml:space="preserve">Рисунок </w:t>
      </w:r>
      <w:r w:rsidRPr="00B93EFF">
        <w:rPr>
          <w:rFonts w:ascii="Times New Roman" w:hAnsi="Times New Roman" w:cs="Times New Roman"/>
          <w:i w:val="0"/>
          <w:iCs w:val="0"/>
          <w:color w:val="000000" w:themeColor="text1"/>
          <w:sz w:val="24"/>
          <w:szCs w:val="24"/>
        </w:rPr>
        <w:fldChar w:fldCharType="begin"/>
      </w:r>
      <w:r w:rsidRPr="00B93EFF">
        <w:rPr>
          <w:rFonts w:ascii="Times New Roman" w:hAnsi="Times New Roman" w:cs="Times New Roman"/>
          <w:i w:val="0"/>
          <w:iCs w:val="0"/>
          <w:color w:val="000000" w:themeColor="text1"/>
          <w:sz w:val="24"/>
          <w:szCs w:val="24"/>
        </w:rPr>
        <w:instrText xml:space="preserve"> SEQ Figure \* ARABIC </w:instrText>
      </w:r>
      <w:r w:rsidRPr="00B93EFF">
        <w:rPr>
          <w:rFonts w:ascii="Times New Roman" w:hAnsi="Times New Roman" w:cs="Times New Roman"/>
          <w:i w:val="0"/>
          <w:iCs w:val="0"/>
          <w:color w:val="000000" w:themeColor="text1"/>
          <w:sz w:val="24"/>
          <w:szCs w:val="24"/>
        </w:rPr>
        <w:fldChar w:fldCharType="separate"/>
      </w:r>
      <w:r w:rsidRPr="00B93EFF">
        <w:rPr>
          <w:rFonts w:ascii="Times New Roman" w:hAnsi="Times New Roman" w:cs="Times New Roman"/>
          <w:i w:val="0"/>
          <w:iCs w:val="0"/>
          <w:noProof/>
          <w:color w:val="000000" w:themeColor="text1"/>
          <w:sz w:val="24"/>
          <w:szCs w:val="24"/>
        </w:rPr>
        <w:t>2</w:t>
      </w:r>
      <w:r w:rsidRPr="00B93EFF">
        <w:rPr>
          <w:rFonts w:ascii="Times New Roman" w:hAnsi="Times New Roman" w:cs="Times New Roman"/>
          <w:i w:val="0"/>
          <w:iCs w:val="0"/>
          <w:color w:val="000000" w:themeColor="text1"/>
          <w:sz w:val="24"/>
          <w:szCs w:val="24"/>
        </w:rPr>
        <w:fldChar w:fldCharType="end"/>
      </w:r>
      <w:r>
        <w:rPr>
          <w:rFonts w:ascii="Times New Roman" w:hAnsi="Times New Roman" w:cs="Times New Roman"/>
          <w:i w:val="0"/>
          <w:iCs w:val="0"/>
          <w:color w:val="000000" w:themeColor="text1"/>
          <w:sz w:val="24"/>
          <w:szCs w:val="24"/>
        </w:rPr>
        <w:t xml:space="preserve"> </w:t>
      </w:r>
      <w:r w:rsidRPr="00FC2B57">
        <w:rPr>
          <w:rFonts w:ascii="Times New Roman" w:hAnsi="Times New Roman" w:cs="Times New Roman"/>
          <w:i w:val="0"/>
          <w:iCs w:val="0"/>
          <w:color w:val="auto"/>
          <w:sz w:val="24"/>
          <w:szCs w:val="24"/>
        </w:rPr>
        <w:t>—</w:t>
      </w:r>
      <w:r>
        <w:rPr>
          <w:rFonts w:ascii="Times New Roman" w:hAnsi="Times New Roman" w:cs="Times New Roman"/>
          <w:i w:val="0"/>
          <w:iCs w:val="0"/>
          <w:color w:val="auto"/>
          <w:sz w:val="24"/>
          <w:szCs w:val="24"/>
        </w:rPr>
        <w:t xml:space="preserve"> </w:t>
      </w:r>
      <w:r>
        <w:rPr>
          <w:rFonts w:ascii="Times New Roman" w:hAnsi="Times New Roman" w:cs="Times New Roman"/>
          <w:i w:val="0"/>
          <w:iCs w:val="0"/>
          <w:color w:val="000000" w:themeColor="text1"/>
          <w:sz w:val="24"/>
          <w:szCs w:val="24"/>
        </w:rPr>
        <w:t>О</w:t>
      </w:r>
      <w:r w:rsidRPr="00B93EFF">
        <w:rPr>
          <w:rFonts w:ascii="Times New Roman" w:hAnsi="Times New Roman" w:cs="Times New Roman"/>
          <w:i w:val="0"/>
          <w:iCs w:val="0"/>
          <w:color w:val="000000" w:themeColor="text1"/>
          <w:sz w:val="24"/>
          <w:szCs w:val="24"/>
        </w:rPr>
        <w:t>граничения</w:t>
      </w:r>
    </w:p>
    <w:p w14:paraId="63F86BF2" w14:textId="22D54B0F" w:rsidR="00B93EFF" w:rsidRPr="00B93EFF" w:rsidRDefault="00B93EFF" w:rsidP="00B93EFF">
      <w:pPr>
        <w:ind w:firstLine="567"/>
        <w:jc w:val="both"/>
        <w:rPr>
          <w:rFonts w:ascii="Times New Roman" w:hAnsi="Times New Roman" w:cs="Times New Roman"/>
          <w:sz w:val="24"/>
          <w:szCs w:val="24"/>
        </w:rPr>
      </w:pPr>
      <w:r w:rsidRPr="00B93EFF">
        <w:rPr>
          <w:rFonts w:ascii="Times New Roman" w:hAnsi="Times New Roman" w:cs="Times New Roman"/>
          <w:sz w:val="24"/>
          <w:szCs w:val="24"/>
        </w:rPr>
        <w:t>Заключительным этапом задачи будет поиск решения (вкладка «Данные») и анализ результатов. В поле «Оптимизировать целевую функцию» выберем ячейку «целевая функция». До: максимум. Добавим ограничения. Нажмем кнопку «Поиск решения».</w:t>
      </w:r>
    </w:p>
    <w:p w14:paraId="4C521F72" w14:textId="77777777" w:rsidR="00B93EFF" w:rsidRPr="00B93EFF" w:rsidRDefault="00B93EFF" w:rsidP="00B93EFF">
      <w:pPr>
        <w:keepNext/>
        <w:ind w:firstLine="567"/>
        <w:jc w:val="center"/>
        <w:rPr>
          <w:rFonts w:ascii="Times New Roman" w:hAnsi="Times New Roman" w:cs="Times New Roman"/>
          <w:sz w:val="24"/>
          <w:szCs w:val="24"/>
        </w:rPr>
      </w:pPr>
      <w:r w:rsidRPr="00B93EFF">
        <w:rPr>
          <w:rFonts w:ascii="Times New Roman" w:hAnsi="Times New Roman" w:cs="Times New Roman"/>
          <w:noProof/>
          <w:sz w:val="24"/>
          <w:szCs w:val="24"/>
        </w:rPr>
        <w:drawing>
          <wp:inline distT="0" distB="0" distL="0" distR="0" wp14:anchorId="56D04482" wp14:editId="0EE117FB">
            <wp:extent cx="2823741" cy="2771775"/>
            <wp:effectExtent l="0" t="0" r="0" b="0"/>
            <wp:docPr id="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omputer&#10;&#10;Description automatically generated"/>
                    <pic:cNvPicPr/>
                  </pic:nvPicPr>
                  <pic:blipFill rotWithShape="1">
                    <a:blip r:embed="rId13">
                      <a:extLst>
                        <a:ext uri="{28A0092B-C50C-407E-A947-70E740481C1C}">
                          <a14:useLocalDpi xmlns:a14="http://schemas.microsoft.com/office/drawing/2010/main"/>
                        </a:ext>
                      </a:extLst>
                    </a:blip>
                    <a:srcRect/>
                    <a:stretch/>
                  </pic:blipFill>
                  <pic:spPr bwMode="auto">
                    <a:xfrm>
                      <a:off x="0" y="0"/>
                      <a:ext cx="2827776" cy="2775736"/>
                    </a:xfrm>
                    <a:prstGeom prst="rect">
                      <a:avLst/>
                    </a:prstGeom>
                    <a:ln>
                      <a:noFill/>
                    </a:ln>
                    <a:extLst>
                      <a:ext uri="{53640926-AAD7-44D8-BBD7-CCE9431645EC}">
                        <a14:shadowObscured xmlns:a14="http://schemas.microsoft.com/office/drawing/2010/main"/>
                      </a:ext>
                    </a:extLst>
                  </pic:spPr>
                </pic:pic>
              </a:graphicData>
            </a:graphic>
          </wp:inline>
        </w:drawing>
      </w:r>
    </w:p>
    <w:p w14:paraId="058D2DE9" w14:textId="22D54B0F" w:rsidR="00B93EFF" w:rsidRPr="00B93EFF" w:rsidRDefault="00B93EFF" w:rsidP="00B93EFF">
      <w:pPr>
        <w:pStyle w:val="Caption"/>
        <w:jc w:val="center"/>
        <w:rPr>
          <w:rFonts w:ascii="Times New Roman" w:hAnsi="Times New Roman" w:cs="Times New Roman"/>
          <w:i w:val="0"/>
          <w:iCs w:val="0"/>
          <w:color w:val="000000" w:themeColor="text1"/>
          <w:sz w:val="24"/>
          <w:szCs w:val="24"/>
        </w:rPr>
      </w:pPr>
      <w:r w:rsidRPr="00B93EFF">
        <w:rPr>
          <w:rFonts w:ascii="Times New Roman" w:hAnsi="Times New Roman" w:cs="Times New Roman"/>
          <w:i w:val="0"/>
          <w:iCs w:val="0"/>
          <w:color w:val="000000" w:themeColor="text1"/>
          <w:sz w:val="24"/>
          <w:szCs w:val="24"/>
        </w:rPr>
        <w:t xml:space="preserve">Рисунок </w:t>
      </w:r>
      <w:r w:rsidRPr="00B93EFF">
        <w:rPr>
          <w:rFonts w:ascii="Times New Roman" w:hAnsi="Times New Roman" w:cs="Times New Roman"/>
          <w:i w:val="0"/>
          <w:iCs w:val="0"/>
          <w:color w:val="000000" w:themeColor="text1"/>
          <w:sz w:val="24"/>
          <w:szCs w:val="24"/>
        </w:rPr>
        <w:fldChar w:fldCharType="begin"/>
      </w:r>
      <w:r w:rsidRPr="00B93EFF">
        <w:rPr>
          <w:rFonts w:ascii="Times New Roman" w:hAnsi="Times New Roman" w:cs="Times New Roman"/>
          <w:i w:val="0"/>
          <w:iCs w:val="0"/>
          <w:color w:val="000000" w:themeColor="text1"/>
          <w:sz w:val="24"/>
          <w:szCs w:val="24"/>
        </w:rPr>
        <w:instrText xml:space="preserve"> SEQ Figure \* ARABIC </w:instrText>
      </w:r>
      <w:r w:rsidRPr="00B93EFF">
        <w:rPr>
          <w:rFonts w:ascii="Times New Roman" w:hAnsi="Times New Roman" w:cs="Times New Roman"/>
          <w:i w:val="0"/>
          <w:iCs w:val="0"/>
          <w:color w:val="000000" w:themeColor="text1"/>
          <w:sz w:val="24"/>
          <w:szCs w:val="24"/>
        </w:rPr>
        <w:fldChar w:fldCharType="separate"/>
      </w:r>
      <w:r w:rsidRPr="00B93EFF">
        <w:rPr>
          <w:rFonts w:ascii="Times New Roman" w:hAnsi="Times New Roman" w:cs="Times New Roman"/>
          <w:i w:val="0"/>
          <w:iCs w:val="0"/>
          <w:noProof/>
          <w:color w:val="000000" w:themeColor="text1"/>
          <w:sz w:val="24"/>
          <w:szCs w:val="24"/>
        </w:rPr>
        <w:t>3</w:t>
      </w:r>
      <w:r w:rsidRPr="00B93EFF">
        <w:rPr>
          <w:rFonts w:ascii="Times New Roman" w:hAnsi="Times New Roman" w:cs="Times New Roman"/>
          <w:i w:val="0"/>
          <w:iCs w:val="0"/>
          <w:color w:val="000000" w:themeColor="text1"/>
          <w:sz w:val="24"/>
          <w:szCs w:val="24"/>
        </w:rPr>
        <w:fldChar w:fldCharType="end"/>
      </w:r>
      <w:r>
        <w:rPr>
          <w:rFonts w:ascii="Times New Roman" w:hAnsi="Times New Roman" w:cs="Times New Roman"/>
          <w:i w:val="0"/>
          <w:iCs w:val="0"/>
          <w:color w:val="000000" w:themeColor="text1"/>
          <w:sz w:val="24"/>
          <w:szCs w:val="24"/>
        </w:rPr>
        <w:t xml:space="preserve"> </w:t>
      </w:r>
      <w:r w:rsidRPr="00FC2B57">
        <w:rPr>
          <w:rFonts w:ascii="Times New Roman" w:hAnsi="Times New Roman" w:cs="Times New Roman"/>
          <w:i w:val="0"/>
          <w:iCs w:val="0"/>
          <w:color w:val="auto"/>
          <w:sz w:val="24"/>
          <w:szCs w:val="24"/>
        </w:rPr>
        <w:t>—</w:t>
      </w:r>
      <w:r>
        <w:rPr>
          <w:rFonts w:ascii="Times New Roman" w:hAnsi="Times New Roman" w:cs="Times New Roman"/>
          <w:i w:val="0"/>
          <w:iCs w:val="0"/>
          <w:color w:val="000000" w:themeColor="text1"/>
          <w:sz w:val="24"/>
          <w:szCs w:val="24"/>
        </w:rPr>
        <w:t xml:space="preserve"> П</w:t>
      </w:r>
      <w:r w:rsidRPr="00B93EFF">
        <w:rPr>
          <w:rFonts w:ascii="Times New Roman" w:hAnsi="Times New Roman" w:cs="Times New Roman"/>
          <w:i w:val="0"/>
          <w:iCs w:val="0"/>
          <w:color w:val="000000" w:themeColor="text1"/>
          <w:sz w:val="24"/>
          <w:szCs w:val="24"/>
        </w:rPr>
        <w:t>оиск решения</w:t>
      </w:r>
    </w:p>
    <w:p w14:paraId="142700CA" w14:textId="22D54B0F" w:rsidR="00B93EFF" w:rsidRPr="00B93EFF" w:rsidRDefault="00B93EFF" w:rsidP="00B93EFF">
      <w:pPr>
        <w:ind w:firstLine="567"/>
        <w:jc w:val="both"/>
        <w:rPr>
          <w:rFonts w:ascii="Times New Roman" w:hAnsi="Times New Roman" w:cs="Times New Roman"/>
          <w:sz w:val="24"/>
          <w:szCs w:val="24"/>
        </w:rPr>
      </w:pPr>
      <w:r w:rsidRPr="00B93EFF">
        <w:rPr>
          <w:rFonts w:ascii="Times New Roman" w:hAnsi="Times New Roman" w:cs="Times New Roman"/>
          <w:sz w:val="24"/>
          <w:szCs w:val="24"/>
        </w:rPr>
        <w:t>После поиска решения мы получаем ответ, в данной задаче партии А рекомендуется использовать исключительно первую стратегию, а партии Б – 66% первой и 33% второй.</w:t>
      </w:r>
    </w:p>
    <w:p w14:paraId="37560140" w14:textId="77777777" w:rsidR="00B93EFF" w:rsidRPr="00B93EFF" w:rsidRDefault="00B93EFF" w:rsidP="00B93EFF">
      <w:pPr>
        <w:keepNext/>
        <w:jc w:val="center"/>
        <w:rPr>
          <w:rFonts w:ascii="Times New Roman" w:hAnsi="Times New Roman" w:cs="Times New Roman"/>
          <w:sz w:val="24"/>
          <w:szCs w:val="24"/>
        </w:rPr>
      </w:pPr>
      <w:r w:rsidRPr="00B93EFF">
        <w:rPr>
          <w:rFonts w:ascii="Times New Roman" w:hAnsi="Times New Roman" w:cs="Times New Roman"/>
          <w:noProof/>
          <w:sz w:val="24"/>
          <w:szCs w:val="24"/>
        </w:rPr>
        <w:drawing>
          <wp:inline distT="0" distB="0" distL="0" distR="0" wp14:anchorId="6C61A91C" wp14:editId="79A18876">
            <wp:extent cx="3418545" cy="809308"/>
            <wp:effectExtent l="0" t="0" r="0" b="0"/>
            <wp:docPr id="7" name="Picture 7"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application, table, Excel&#10;&#10;Description automatically generated"/>
                    <pic:cNvPicPr/>
                  </pic:nvPicPr>
                  <pic:blipFill rotWithShape="1">
                    <a:blip r:embed="rId14">
                      <a:extLst>
                        <a:ext uri="{28A0092B-C50C-407E-A947-70E740481C1C}">
                          <a14:useLocalDpi xmlns:a14="http://schemas.microsoft.com/office/drawing/2010/main"/>
                        </a:ext>
                      </a:extLst>
                    </a:blip>
                    <a:srcRect/>
                    <a:stretch/>
                  </pic:blipFill>
                  <pic:spPr bwMode="auto">
                    <a:xfrm>
                      <a:off x="0" y="0"/>
                      <a:ext cx="3423792" cy="810550"/>
                    </a:xfrm>
                    <a:prstGeom prst="rect">
                      <a:avLst/>
                    </a:prstGeom>
                    <a:ln>
                      <a:noFill/>
                    </a:ln>
                    <a:extLst>
                      <a:ext uri="{53640926-AAD7-44D8-BBD7-CCE9431645EC}">
                        <a14:shadowObscured xmlns:a14="http://schemas.microsoft.com/office/drawing/2010/main"/>
                      </a:ext>
                    </a:extLst>
                  </pic:spPr>
                </pic:pic>
              </a:graphicData>
            </a:graphic>
          </wp:inline>
        </w:drawing>
      </w:r>
    </w:p>
    <w:p w14:paraId="797AD31B" w14:textId="22D54B0F" w:rsidR="00B93EFF" w:rsidRPr="00B93EFF" w:rsidRDefault="00B93EFF" w:rsidP="00B93EFF">
      <w:pPr>
        <w:pStyle w:val="Caption"/>
        <w:jc w:val="center"/>
        <w:rPr>
          <w:rFonts w:ascii="Times New Roman" w:hAnsi="Times New Roman" w:cs="Times New Roman"/>
          <w:i w:val="0"/>
          <w:iCs w:val="0"/>
          <w:color w:val="000000" w:themeColor="text1"/>
          <w:sz w:val="24"/>
          <w:szCs w:val="24"/>
        </w:rPr>
      </w:pPr>
      <w:r w:rsidRPr="00B93EFF">
        <w:rPr>
          <w:rFonts w:ascii="Times New Roman" w:hAnsi="Times New Roman" w:cs="Times New Roman"/>
          <w:i w:val="0"/>
          <w:iCs w:val="0"/>
          <w:color w:val="000000" w:themeColor="text1"/>
          <w:sz w:val="24"/>
          <w:szCs w:val="24"/>
        </w:rPr>
        <w:t>Рисунок 4</w:t>
      </w:r>
      <w:r>
        <w:rPr>
          <w:rFonts w:ascii="Times New Roman" w:hAnsi="Times New Roman" w:cs="Times New Roman"/>
          <w:i w:val="0"/>
          <w:iCs w:val="0"/>
          <w:color w:val="000000" w:themeColor="text1"/>
          <w:sz w:val="24"/>
          <w:szCs w:val="24"/>
        </w:rPr>
        <w:t xml:space="preserve"> </w:t>
      </w:r>
      <w:r w:rsidRPr="00FC2B57">
        <w:rPr>
          <w:rFonts w:ascii="Times New Roman" w:hAnsi="Times New Roman" w:cs="Times New Roman"/>
          <w:i w:val="0"/>
          <w:iCs w:val="0"/>
          <w:color w:val="auto"/>
          <w:sz w:val="24"/>
          <w:szCs w:val="24"/>
        </w:rPr>
        <w:t>—</w:t>
      </w:r>
      <w:r>
        <w:rPr>
          <w:rFonts w:ascii="Times New Roman" w:hAnsi="Times New Roman" w:cs="Times New Roman"/>
          <w:i w:val="0"/>
          <w:iCs w:val="0"/>
          <w:color w:val="auto"/>
          <w:sz w:val="24"/>
          <w:szCs w:val="24"/>
        </w:rPr>
        <w:t xml:space="preserve"> </w:t>
      </w:r>
      <w:r>
        <w:rPr>
          <w:rFonts w:ascii="Times New Roman" w:hAnsi="Times New Roman" w:cs="Times New Roman"/>
          <w:i w:val="0"/>
          <w:iCs w:val="0"/>
          <w:color w:val="000000" w:themeColor="text1"/>
          <w:sz w:val="24"/>
          <w:szCs w:val="24"/>
        </w:rPr>
        <w:t>О</w:t>
      </w:r>
      <w:r w:rsidRPr="00B93EFF">
        <w:rPr>
          <w:rFonts w:ascii="Times New Roman" w:hAnsi="Times New Roman" w:cs="Times New Roman"/>
          <w:i w:val="0"/>
          <w:iCs w:val="0"/>
          <w:color w:val="000000" w:themeColor="text1"/>
          <w:sz w:val="24"/>
          <w:szCs w:val="24"/>
        </w:rPr>
        <w:t>твет</w:t>
      </w:r>
    </w:p>
    <w:p w14:paraId="7801B15C" w14:textId="22D54B0F" w:rsidR="00B93EFF" w:rsidRPr="00B93EFF" w:rsidRDefault="00B93EFF" w:rsidP="00134EB1">
      <w:pPr>
        <w:jc w:val="center"/>
        <w:outlineLvl w:val="1"/>
        <w:rPr>
          <w:rFonts w:ascii="Times New Roman" w:hAnsi="Times New Roman" w:cs="Times New Roman"/>
          <w:b/>
          <w:bCs/>
          <w:sz w:val="24"/>
          <w:szCs w:val="24"/>
        </w:rPr>
      </w:pPr>
      <w:bookmarkStart w:id="34" w:name="_Toc100268708"/>
      <w:bookmarkStart w:id="35" w:name="_Toc100277080"/>
      <w:bookmarkStart w:id="36" w:name="_Toc100278456"/>
      <w:r w:rsidRPr="00B93EFF">
        <w:rPr>
          <w:rFonts w:ascii="Times New Roman" w:hAnsi="Times New Roman" w:cs="Times New Roman"/>
          <w:b/>
          <w:bCs/>
          <w:sz w:val="24"/>
          <w:szCs w:val="24"/>
        </w:rPr>
        <w:t>ЗАКЛЮЧЕНИЕ</w:t>
      </w:r>
      <w:bookmarkEnd w:id="34"/>
      <w:bookmarkEnd w:id="35"/>
      <w:bookmarkEnd w:id="36"/>
    </w:p>
    <w:p w14:paraId="73FE0EAE" w14:textId="3D0E0A76" w:rsidR="000F21A1" w:rsidRDefault="00B93EFF" w:rsidP="00B93EFF">
      <w:pPr>
        <w:ind w:firstLine="567"/>
        <w:jc w:val="both"/>
        <w:rPr>
          <w:rFonts w:ascii="Times New Roman" w:hAnsi="Times New Roman" w:cs="Times New Roman"/>
          <w:sz w:val="24"/>
          <w:szCs w:val="24"/>
        </w:rPr>
      </w:pPr>
      <w:r w:rsidRPr="00B93EFF">
        <w:rPr>
          <w:rFonts w:ascii="Times New Roman" w:hAnsi="Times New Roman" w:cs="Times New Roman"/>
          <w:sz w:val="24"/>
          <w:szCs w:val="24"/>
        </w:rPr>
        <w:t xml:space="preserve">После изучения учебных материалов по теме «Теория игр. Биматричные игры» нашей командой было проведено решение практической задачи в </w:t>
      </w:r>
      <w:r w:rsidRPr="00B93EFF">
        <w:rPr>
          <w:rFonts w:ascii="Times New Roman" w:hAnsi="Times New Roman" w:cs="Times New Roman"/>
          <w:sz w:val="24"/>
          <w:szCs w:val="24"/>
          <w:lang w:val="en-US"/>
        </w:rPr>
        <w:t>MS</w:t>
      </w:r>
      <w:r w:rsidRPr="00B93EFF">
        <w:rPr>
          <w:rFonts w:ascii="Times New Roman" w:hAnsi="Times New Roman" w:cs="Times New Roman"/>
          <w:sz w:val="24"/>
          <w:szCs w:val="24"/>
        </w:rPr>
        <w:t xml:space="preserve"> </w:t>
      </w:r>
      <w:r w:rsidRPr="00B93EFF">
        <w:rPr>
          <w:rFonts w:ascii="Times New Roman" w:hAnsi="Times New Roman" w:cs="Times New Roman"/>
          <w:sz w:val="24"/>
          <w:szCs w:val="24"/>
          <w:lang w:val="en-US"/>
        </w:rPr>
        <w:t>Excel</w:t>
      </w:r>
      <w:r w:rsidRPr="00B93EFF">
        <w:rPr>
          <w:rFonts w:ascii="Times New Roman" w:hAnsi="Times New Roman" w:cs="Times New Roman"/>
          <w:sz w:val="24"/>
          <w:szCs w:val="24"/>
        </w:rPr>
        <w:t>, результат решения был апробирован и подтвержден в онлайн-калькуляторах. Можно сделать следующий вывод: в отсутствии равновесия по Нэшу в чистых стратегиях равновесие можно найти в смешанных стратегиях, для этого нужно будет использовать и ту, и другую стратегию. При этом возникает ситуация, при которой максимальные показатели при использовании чистой стратегии каждым игроком превышают целевые функции, однако суммарный результат сотрудничества больше, чем если игроки будут действовать по отдельности.</w:t>
      </w:r>
    </w:p>
    <w:p w14:paraId="5EB42FBA" w14:textId="77777777" w:rsidR="000F21A1" w:rsidRDefault="000F21A1">
      <w:pPr>
        <w:rPr>
          <w:rFonts w:ascii="Times New Roman" w:hAnsi="Times New Roman" w:cs="Times New Roman"/>
          <w:sz w:val="24"/>
          <w:szCs w:val="24"/>
        </w:rPr>
      </w:pPr>
      <w:r>
        <w:rPr>
          <w:rFonts w:ascii="Times New Roman" w:hAnsi="Times New Roman" w:cs="Times New Roman"/>
          <w:sz w:val="24"/>
          <w:szCs w:val="24"/>
        </w:rPr>
        <w:br w:type="page"/>
      </w:r>
    </w:p>
    <w:p w14:paraId="07B16F78" w14:textId="77777777" w:rsidR="00B93EFF" w:rsidRDefault="00B93EFF" w:rsidP="00B93EFF">
      <w:pPr>
        <w:ind w:firstLine="567"/>
        <w:jc w:val="both"/>
        <w:rPr>
          <w:rFonts w:ascii="Times New Roman" w:hAnsi="Times New Roman" w:cs="Times New Roman"/>
          <w:sz w:val="24"/>
          <w:szCs w:val="24"/>
        </w:rPr>
      </w:pPr>
    </w:p>
    <w:p w14:paraId="1C631CC4" w14:textId="2B7D8260" w:rsidR="00B52AF8" w:rsidRDefault="001F57C2" w:rsidP="00742B68">
      <w:pPr>
        <w:ind w:firstLine="567"/>
        <w:jc w:val="center"/>
        <w:outlineLvl w:val="0"/>
        <w:rPr>
          <w:rFonts w:ascii="Times New Roman" w:hAnsi="Times New Roman" w:cs="Times New Roman"/>
          <w:b/>
          <w:bCs/>
          <w:sz w:val="24"/>
          <w:szCs w:val="24"/>
        </w:rPr>
      </w:pPr>
      <w:bookmarkStart w:id="37" w:name="_Toc100277081"/>
      <w:bookmarkStart w:id="38" w:name="_Toc100278457"/>
      <w:r>
        <w:rPr>
          <w:rFonts w:ascii="Times New Roman" w:hAnsi="Times New Roman" w:cs="Times New Roman"/>
          <w:b/>
          <w:bCs/>
          <w:sz w:val="24"/>
          <w:szCs w:val="24"/>
        </w:rPr>
        <w:t xml:space="preserve">3. </w:t>
      </w:r>
      <w:r w:rsidR="00B52AF8" w:rsidRPr="00B52AF8">
        <w:rPr>
          <w:rFonts w:ascii="Times New Roman" w:hAnsi="Times New Roman" w:cs="Times New Roman"/>
          <w:b/>
          <w:bCs/>
          <w:sz w:val="24"/>
          <w:szCs w:val="24"/>
        </w:rPr>
        <w:t>РИСК</w:t>
      </w:r>
      <w:bookmarkEnd w:id="37"/>
      <w:bookmarkEnd w:id="38"/>
    </w:p>
    <w:p w14:paraId="31E09ED0" w14:textId="6D318DDC" w:rsidR="00B52AF8" w:rsidRPr="00B52AF8" w:rsidRDefault="00742B68" w:rsidP="00742B68">
      <w:pPr>
        <w:ind w:firstLine="567"/>
        <w:jc w:val="center"/>
        <w:outlineLvl w:val="1"/>
        <w:rPr>
          <w:rFonts w:ascii="Times New Roman" w:hAnsi="Times New Roman" w:cs="Times New Roman"/>
          <w:b/>
          <w:bCs/>
          <w:sz w:val="24"/>
          <w:szCs w:val="24"/>
        </w:rPr>
      </w:pPr>
      <w:bookmarkStart w:id="39" w:name="_Toc100277082"/>
      <w:bookmarkStart w:id="40" w:name="_Toc100278458"/>
      <w:r>
        <w:rPr>
          <w:rFonts w:ascii="Times New Roman" w:hAnsi="Times New Roman" w:cs="Times New Roman"/>
          <w:b/>
          <w:bCs/>
          <w:sz w:val="24"/>
          <w:szCs w:val="24"/>
        </w:rPr>
        <w:t xml:space="preserve">1. </w:t>
      </w:r>
      <w:r w:rsidR="0019417B">
        <w:rPr>
          <w:rFonts w:ascii="Times New Roman" w:hAnsi="Times New Roman" w:cs="Times New Roman"/>
          <w:b/>
          <w:bCs/>
          <w:sz w:val="24"/>
          <w:szCs w:val="24"/>
        </w:rPr>
        <w:t>ПОСТАНОВКА ЗАДАЧИ (</w:t>
      </w:r>
      <w:r>
        <w:rPr>
          <w:rFonts w:ascii="Times New Roman" w:hAnsi="Times New Roman" w:cs="Times New Roman"/>
          <w:b/>
          <w:bCs/>
          <w:sz w:val="24"/>
          <w:szCs w:val="24"/>
        </w:rPr>
        <w:t>ФИЗИЧЕСКАЯ МОДЕЛЬ</w:t>
      </w:r>
      <w:r w:rsidR="0019417B">
        <w:rPr>
          <w:rFonts w:ascii="Times New Roman" w:hAnsi="Times New Roman" w:cs="Times New Roman"/>
          <w:b/>
          <w:bCs/>
          <w:sz w:val="24"/>
          <w:szCs w:val="24"/>
        </w:rPr>
        <w:t>)</w:t>
      </w:r>
      <w:bookmarkEnd w:id="39"/>
      <w:bookmarkEnd w:id="40"/>
    </w:p>
    <w:p w14:paraId="3556F3A9" w14:textId="7C3CF871" w:rsidR="00466DF0" w:rsidRPr="00466DF0" w:rsidRDefault="78C05173" w:rsidP="78C05173">
      <w:pPr>
        <w:spacing w:after="0" w:line="360" w:lineRule="auto"/>
        <w:ind w:firstLine="567"/>
        <w:jc w:val="both"/>
      </w:pPr>
      <w:r w:rsidRPr="78C05173">
        <w:rPr>
          <w:rFonts w:ascii="Times New Roman" w:eastAsia="Times New Roman" w:hAnsi="Times New Roman" w:cs="Times New Roman"/>
          <w:sz w:val="24"/>
          <w:szCs w:val="24"/>
        </w:rPr>
        <w:t xml:space="preserve">Винни-Пуху нужно добраться до улья с медом, который висит высоко на дереве. У него есть выбор как это лучше сделать: он может подняться на воздушном шарике, залезть по дереву самостоятельно или подлететь с помощью пропеллера, одолжив его у Карлсона. Каждое из средств эффективно для определенного типа погоды: на улице может быть безветренно, может быть слабый ветер, сильный ветер или ураган. Ниже представлена матрица, которая отражает % процент успешного подъема к улью при использовании той или иной стратегии в определенную погоду. </w:t>
      </w:r>
    </w:p>
    <w:p w14:paraId="37100746" w14:textId="144D0FEF" w:rsidR="00466DF0" w:rsidRPr="00466DF0" w:rsidRDefault="78C05173" w:rsidP="78C05173">
      <w:pPr>
        <w:spacing w:after="0"/>
        <w:jc w:val="right"/>
      </w:pPr>
      <w:r w:rsidRPr="78C05173">
        <w:rPr>
          <w:rFonts w:ascii="Times New Roman" w:eastAsia="Times New Roman" w:hAnsi="Times New Roman" w:cs="Times New Roman"/>
          <w:sz w:val="24"/>
          <w:szCs w:val="24"/>
        </w:rPr>
        <w:t>Таблица 1 – «Матрица % успешного подъема к улью с медом»</w:t>
      </w:r>
    </w:p>
    <w:tbl>
      <w:tblPr>
        <w:tblStyle w:val="TableGrid"/>
        <w:tblW w:w="0" w:type="auto"/>
        <w:tblLayout w:type="fixed"/>
        <w:tblLook w:val="04A0" w:firstRow="1" w:lastRow="0" w:firstColumn="1" w:lastColumn="0" w:noHBand="0" w:noVBand="1"/>
      </w:tblPr>
      <w:tblGrid>
        <w:gridCol w:w="1803"/>
        <w:gridCol w:w="1803"/>
        <w:gridCol w:w="1803"/>
        <w:gridCol w:w="1803"/>
        <w:gridCol w:w="1803"/>
      </w:tblGrid>
      <w:tr w:rsidR="78C05173" w14:paraId="78CA34C3" w14:textId="77777777" w:rsidTr="78C05173">
        <w:tc>
          <w:tcPr>
            <w:tcW w:w="1803" w:type="dxa"/>
            <w:tcBorders>
              <w:top w:val="single" w:sz="8" w:space="0" w:color="auto"/>
              <w:left w:val="single" w:sz="8" w:space="0" w:color="auto"/>
              <w:bottom w:val="single" w:sz="8" w:space="0" w:color="auto"/>
              <w:right w:val="single" w:sz="8" w:space="0" w:color="auto"/>
            </w:tcBorders>
          </w:tcPr>
          <w:p w14:paraId="67030529" w14:textId="70780202" w:rsidR="78C05173" w:rsidRDefault="78C05173" w:rsidP="78C05173">
            <w:pPr>
              <w:spacing w:line="360" w:lineRule="auto"/>
            </w:pPr>
            <w:r w:rsidRPr="78C05173">
              <w:rPr>
                <w:sz w:val="24"/>
                <w:szCs w:val="24"/>
              </w:rPr>
              <w:t>А</w:t>
            </w:r>
          </w:p>
        </w:tc>
        <w:tc>
          <w:tcPr>
            <w:tcW w:w="1803" w:type="dxa"/>
            <w:tcBorders>
              <w:top w:val="single" w:sz="8" w:space="0" w:color="auto"/>
              <w:left w:val="single" w:sz="8" w:space="0" w:color="auto"/>
              <w:bottom w:val="single" w:sz="8" w:space="0" w:color="auto"/>
              <w:right w:val="single" w:sz="8" w:space="0" w:color="auto"/>
            </w:tcBorders>
          </w:tcPr>
          <w:p w14:paraId="17ACFBB7" w14:textId="13365864" w:rsidR="78C05173" w:rsidRDefault="78C05173" w:rsidP="78C05173">
            <w:pPr>
              <w:spacing w:line="360" w:lineRule="auto"/>
            </w:pPr>
            <w:r w:rsidRPr="78C05173">
              <w:rPr>
                <w:sz w:val="24"/>
                <w:szCs w:val="24"/>
              </w:rPr>
              <w:t>П1</w:t>
            </w:r>
          </w:p>
        </w:tc>
        <w:tc>
          <w:tcPr>
            <w:tcW w:w="1803" w:type="dxa"/>
            <w:tcBorders>
              <w:top w:val="single" w:sz="8" w:space="0" w:color="auto"/>
              <w:left w:val="single" w:sz="8" w:space="0" w:color="auto"/>
              <w:bottom w:val="single" w:sz="8" w:space="0" w:color="auto"/>
              <w:right w:val="single" w:sz="8" w:space="0" w:color="auto"/>
            </w:tcBorders>
          </w:tcPr>
          <w:p w14:paraId="2526E2E5" w14:textId="522D3C75" w:rsidR="78C05173" w:rsidRDefault="78C05173" w:rsidP="78C05173">
            <w:pPr>
              <w:spacing w:line="360" w:lineRule="auto"/>
            </w:pPr>
            <w:r w:rsidRPr="78C05173">
              <w:rPr>
                <w:sz w:val="24"/>
                <w:szCs w:val="24"/>
              </w:rPr>
              <w:t>П2</w:t>
            </w:r>
          </w:p>
        </w:tc>
        <w:tc>
          <w:tcPr>
            <w:tcW w:w="1803" w:type="dxa"/>
            <w:tcBorders>
              <w:top w:val="single" w:sz="8" w:space="0" w:color="auto"/>
              <w:left w:val="single" w:sz="8" w:space="0" w:color="auto"/>
              <w:bottom w:val="single" w:sz="8" w:space="0" w:color="auto"/>
              <w:right w:val="single" w:sz="8" w:space="0" w:color="auto"/>
            </w:tcBorders>
          </w:tcPr>
          <w:p w14:paraId="1ED28F0F" w14:textId="2BBA7A7F" w:rsidR="78C05173" w:rsidRDefault="78C05173" w:rsidP="78C05173">
            <w:pPr>
              <w:spacing w:line="360" w:lineRule="auto"/>
            </w:pPr>
            <w:r w:rsidRPr="78C05173">
              <w:rPr>
                <w:sz w:val="24"/>
                <w:szCs w:val="24"/>
              </w:rPr>
              <w:t>П3</w:t>
            </w:r>
          </w:p>
        </w:tc>
        <w:tc>
          <w:tcPr>
            <w:tcW w:w="1803" w:type="dxa"/>
            <w:tcBorders>
              <w:top w:val="single" w:sz="8" w:space="0" w:color="auto"/>
              <w:left w:val="single" w:sz="8" w:space="0" w:color="auto"/>
              <w:bottom w:val="single" w:sz="8" w:space="0" w:color="auto"/>
              <w:right w:val="single" w:sz="8" w:space="0" w:color="auto"/>
            </w:tcBorders>
          </w:tcPr>
          <w:p w14:paraId="677224C5" w14:textId="06E96C90" w:rsidR="78C05173" w:rsidRDefault="78C05173" w:rsidP="78C05173">
            <w:pPr>
              <w:spacing w:line="360" w:lineRule="auto"/>
            </w:pPr>
            <w:r w:rsidRPr="78C05173">
              <w:rPr>
                <w:sz w:val="24"/>
                <w:szCs w:val="24"/>
              </w:rPr>
              <w:t>П4</w:t>
            </w:r>
          </w:p>
        </w:tc>
      </w:tr>
      <w:tr w:rsidR="78C05173" w14:paraId="480C8649" w14:textId="77777777" w:rsidTr="78C05173">
        <w:tc>
          <w:tcPr>
            <w:tcW w:w="1803" w:type="dxa"/>
            <w:tcBorders>
              <w:top w:val="single" w:sz="8" w:space="0" w:color="auto"/>
              <w:left w:val="single" w:sz="8" w:space="0" w:color="auto"/>
              <w:bottom w:val="single" w:sz="8" w:space="0" w:color="auto"/>
              <w:right w:val="single" w:sz="8" w:space="0" w:color="auto"/>
            </w:tcBorders>
          </w:tcPr>
          <w:p w14:paraId="525AA6D9" w14:textId="693CDB78" w:rsidR="78C05173" w:rsidRDefault="78C05173" w:rsidP="78C05173">
            <w:pPr>
              <w:spacing w:line="360" w:lineRule="auto"/>
            </w:pPr>
            <w:r w:rsidRPr="78C05173">
              <w:rPr>
                <w:sz w:val="24"/>
                <w:szCs w:val="24"/>
              </w:rPr>
              <w:t>А1</w:t>
            </w:r>
          </w:p>
        </w:tc>
        <w:tc>
          <w:tcPr>
            <w:tcW w:w="1803" w:type="dxa"/>
            <w:tcBorders>
              <w:top w:val="single" w:sz="8" w:space="0" w:color="auto"/>
              <w:left w:val="single" w:sz="8" w:space="0" w:color="auto"/>
              <w:bottom w:val="single" w:sz="8" w:space="0" w:color="auto"/>
              <w:right w:val="single" w:sz="8" w:space="0" w:color="auto"/>
            </w:tcBorders>
          </w:tcPr>
          <w:p w14:paraId="0CC9C9BC" w14:textId="3054E324" w:rsidR="78C05173" w:rsidRDefault="78C05173" w:rsidP="78C05173">
            <w:pPr>
              <w:spacing w:line="360" w:lineRule="auto"/>
            </w:pPr>
            <w:r w:rsidRPr="78C05173">
              <w:rPr>
                <w:sz w:val="24"/>
                <w:szCs w:val="24"/>
              </w:rPr>
              <w:t>90</w:t>
            </w:r>
          </w:p>
        </w:tc>
        <w:tc>
          <w:tcPr>
            <w:tcW w:w="1803" w:type="dxa"/>
            <w:tcBorders>
              <w:top w:val="single" w:sz="8" w:space="0" w:color="auto"/>
              <w:left w:val="single" w:sz="8" w:space="0" w:color="auto"/>
              <w:bottom w:val="single" w:sz="8" w:space="0" w:color="auto"/>
              <w:right w:val="single" w:sz="8" w:space="0" w:color="auto"/>
            </w:tcBorders>
          </w:tcPr>
          <w:p w14:paraId="4CEAA135" w14:textId="4AD1BE98" w:rsidR="78C05173" w:rsidRDefault="78C05173" w:rsidP="78C05173">
            <w:pPr>
              <w:spacing w:line="360" w:lineRule="auto"/>
            </w:pPr>
            <w:r w:rsidRPr="78C05173">
              <w:rPr>
                <w:sz w:val="24"/>
                <w:szCs w:val="24"/>
              </w:rPr>
              <w:t>75</w:t>
            </w:r>
          </w:p>
        </w:tc>
        <w:tc>
          <w:tcPr>
            <w:tcW w:w="1803" w:type="dxa"/>
            <w:tcBorders>
              <w:top w:val="single" w:sz="8" w:space="0" w:color="auto"/>
              <w:left w:val="single" w:sz="8" w:space="0" w:color="auto"/>
              <w:bottom w:val="single" w:sz="8" w:space="0" w:color="auto"/>
              <w:right w:val="single" w:sz="8" w:space="0" w:color="auto"/>
            </w:tcBorders>
          </w:tcPr>
          <w:p w14:paraId="30878446" w14:textId="6DAA6912" w:rsidR="78C05173" w:rsidRDefault="78C05173" w:rsidP="78C05173">
            <w:pPr>
              <w:spacing w:line="360" w:lineRule="auto"/>
            </w:pPr>
            <w:r w:rsidRPr="78C05173">
              <w:rPr>
                <w:sz w:val="24"/>
                <w:szCs w:val="24"/>
              </w:rPr>
              <w:t>30</w:t>
            </w:r>
          </w:p>
        </w:tc>
        <w:tc>
          <w:tcPr>
            <w:tcW w:w="1803" w:type="dxa"/>
            <w:tcBorders>
              <w:top w:val="single" w:sz="8" w:space="0" w:color="auto"/>
              <w:left w:val="single" w:sz="8" w:space="0" w:color="auto"/>
              <w:bottom w:val="single" w:sz="8" w:space="0" w:color="auto"/>
              <w:right w:val="single" w:sz="8" w:space="0" w:color="auto"/>
            </w:tcBorders>
          </w:tcPr>
          <w:p w14:paraId="57EE7ADC" w14:textId="7E9F3A82" w:rsidR="78C05173" w:rsidRDefault="78C05173" w:rsidP="78C05173">
            <w:pPr>
              <w:spacing w:line="360" w:lineRule="auto"/>
            </w:pPr>
            <w:r w:rsidRPr="78C05173">
              <w:rPr>
                <w:sz w:val="24"/>
                <w:szCs w:val="24"/>
              </w:rPr>
              <w:t>10</w:t>
            </w:r>
          </w:p>
        </w:tc>
      </w:tr>
      <w:tr w:rsidR="78C05173" w14:paraId="4FD34EFE" w14:textId="77777777" w:rsidTr="78C05173">
        <w:tc>
          <w:tcPr>
            <w:tcW w:w="1803" w:type="dxa"/>
            <w:tcBorders>
              <w:top w:val="single" w:sz="8" w:space="0" w:color="auto"/>
              <w:left w:val="single" w:sz="8" w:space="0" w:color="auto"/>
              <w:bottom w:val="single" w:sz="8" w:space="0" w:color="auto"/>
              <w:right w:val="single" w:sz="8" w:space="0" w:color="auto"/>
            </w:tcBorders>
          </w:tcPr>
          <w:p w14:paraId="19CE94FE" w14:textId="0486D2DA" w:rsidR="78C05173" w:rsidRDefault="78C05173" w:rsidP="78C05173">
            <w:pPr>
              <w:spacing w:line="360" w:lineRule="auto"/>
            </w:pPr>
            <w:r w:rsidRPr="78C05173">
              <w:rPr>
                <w:sz w:val="24"/>
                <w:szCs w:val="24"/>
              </w:rPr>
              <w:t>А2</w:t>
            </w:r>
          </w:p>
        </w:tc>
        <w:tc>
          <w:tcPr>
            <w:tcW w:w="1803" w:type="dxa"/>
            <w:tcBorders>
              <w:top w:val="single" w:sz="8" w:space="0" w:color="auto"/>
              <w:left w:val="single" w:sz="8" w:space="0" w:color="auto"/>
              <w:bottom w:val="single" w:sz="8" w:space="0" w:color="auto"/>
              <w:right w:val="single" w:sz="8" w:space="0" w:color="auto"/>
            </w:tcBorders>
          </w:tcPr>
          <w:p w14:paraId="5C31563B" w14:textId="4B68F9E1" w:rsidR="78C05173" w:rsidRDefault="78C05173" w:rsidP="78C05173">
            <w:pPr>
              <w:spacing w:line="360" w:lineRule="auto"/>
            </w:pPr>
            <w:r w:rsidRPr="78C05173">
              <w:rPr>
                <w:sz w:val="24"/>
                <w:szCs w:val="24"/>
              </w:rPr>
              <w:t>50</w:t>
            </w:r>
          </w:p>
        </w:tc>
        <w:tc>
          <w:tcPr>
            <w:tcW w:w="1803" w:type="dxa"/>
            <w:tcBorders>
              <w:top w:val="single" w:sz="8" w:space="0" w:color="auto"/>
              <w:left w:val="single" w:sz="8" w:space="0" w:color="auto"/>
              <w:bottom w:val="single" w:sz="8" w:space="0" w:color="auto"/>
              <w:right w:val="single" w:sz="8" w:space="0" w:color="auto"/>
            </w:tcBorders>
          </w:tcPr>
          <w:p w14:paraId="5994375A" w14:textId="3B52FDE5" w:rsidR="78C05173" w:rsidRDefault="78C05173" w:rsidP="78C05173">
            <w:pPr>
              <w:spacing w:line="360" w:lineRule="auto"/>
            </w:pPr>
            <w:r w:rsidRPr="78C05173">
              <w:rPr>
                <w:sz w:val="24"/>
                <w:szCs w:val="24"/>
              </w:rPr>
              <w:t>40</w:t>
            </w:r>
          </w:p>
        </w:tc>
        <w:tc>
          <w:tcPr>
            <w:tcW w:w="1803" w:type="dxa"/>
            <w:tcBorders>
              <w:top w:val="single" w:sz="8" w:space="0" w:color="auto"/>
              <w:left w:val="single" w:sz="8" w:space="0" w:color="auto"/>
              <w:bottom w:val="single" w:sz="8" w:space="0" w:color="auto"/>
              <w:right w:val="single" w:sz="8" w:space="0" w:color="auto"/>
            </w:tcBorders>
          </w:tcPr>
          <w:p w14:paraId="69071FA9" w14:textId="5B8E4CDF" w:rsidR="78C05173" w:rsidRDefault="78C05173" w:rsidP="78C05173">
            <w:pPr>
              <w:spacing w:line="360" w:lineRule="auto"/>
            </w:pPr>
            <w:r w:rsidRPr="78C05173">
              <w:rPr>
                <w:sz w:val="24"/>
                <w:szCs w:val="24"/>
              </w:rPr>
              <w:t>25</w:t>
            </w:r>
          </w:p>
        </w:tc>
        <w:tc>
          <w:tcPr>
            <w:tcW w:w="1803" w:type="dxa"/>
            <w:tcBorders>
              <w:top w:val="single" w:sz="8" w:space="0" w:color="auto"/>
              <w:left w:val="single" w:sz="8" w:space="0" w:color="auto"/>
              <w:bottom w:val="single" w:sz="8" w:space="0" w:color="auto"/>
              <w:right w:val="single" w:sz="8" w:space="0" w:color="auto"/>
            </w:tcBorders>
          </w:tcPr>
          <w:p w14:paraId="3888F49D" w14:textId="3121F78E" w:rsidR="78C05173" w:rsidRDefault="78C05173" w:rsidP="78C05173">
            <w:pPr>
              <w:spacing w:line="360" w:lineRule="auto"/>
            </w:pPr>
            <w:r w:rsidRPr="78C05173">
              <w:rPr>
                <w:sz w:val="24"/>
                <w:szCs w:val="24"/>
              </w:rPr>
              <w:t>1</w:t>
            </w:r>
          </w:p>
        </w:tc>
      </w:tr>
      <w:tr w:rsidR="78C05173" w14:paraId="36197F64" w14:textId="77777777" w:rsidTr="78C05173">
        <w:tc>
          <w:tcPr>
            <w:tcW w:w="1803" w:type="dxa"/>
            <w:tcBorders>
              <w:top w:val="single" w:sz="8" w:space="0" w:color="auto"/>
              <w:left w:val="single" w:sz="8" w:space="0" w:color="auto"/>
              <w:bottom w:val="single" w:sz="8" w:space="0" w:color="auto"/>
              <w:right w:val="single" w:sz="8" w:space="0" w:color="auto"/>
            </w:tcBorders>
          </w:tcPr>
          <w:p w14:paraId="6943B10C" w14:textId="2474A363" w:rsidR="78C05173" w:rsidRDefault="78C05173" w:rsidP="78C05173">
            <w:pPr>
              <w:spacing w:line="360" w:lineRule="auto"/>
            </w:pPr>
            <w:r w:rsidRPr="78C05173">
              <w:rPr>
                <w:sz w:val="24"/>
                <w:szCs w:val="24"/>
              </w:rPr>
              <w:t>А3</w:t>
            </w:r>
          </w:p>
        </w:tc>
        <w:tc>
          <w:tcPr>
            <w:tcW w:w="1803" w:type="dxa"/>
            <w:tcBorders>
              <w:top w:val="single" w:sz="8" w:space="0" w:color="auto"/>
              <w:left w:val="single" w:sz="8" w:space="0" w:color="auto"/>
              <w:bottom w:val="single" w:sz="8" w:space="0" w:color="auto"/>
              <w:right w:val="single" w:sz="8" w:space="0" w:color="auto"/>
            </w:tcBorders>
          </w:tcPr>
          <w:p w14:paraId="19C31408" w14:textId="52AE56C7" w:rsidR="78C05173" w:rsidRDefault="78C05173" w:rsidP="78C05173">
            <w:pPr>
              <w:spacing w:line="360" w:lineRule="auto"/>
            </w:pPr>
            <w:r w:rsidRPr="78C05173">
              <w:rPr>
                <w:sz w:val="24"/>
                <w:szCs w:val="24"/>
              </w:rPr>
              <w:t>95</w:t>
            </w:r>
          </w:p>
        </w:tc>
        <w:tc>
          <w:tcPr>
            <w:tcW w:w="1803" w:type="dxa"/>
            <w:tcBorders>
              <w:top w:val="single" w:sz="8" w:space="0" w:color="auto"/>
              <w:left w:val="single" w:sz="8" w:space="0" w:color="auto"/>
              <w:bottom w:val="single" w:sz="8" w:space="0" w:color="auto"/>
              <w:right w:val="single" w:sz="8" w:space="0" w:color="auto"/>
            </w:tcBorders>
          </w:tcPr>
          <w:p w14:paraId="4A7ECF45" w14:textId="513E3670" w:rsidR="78C05173" w:rsidRDefault="78C05173" w:rsidP="78C05173">
            <w:pPr>
              <w:spacing w:line="360" w:lineRule="auto"/>
            </w:pPr>
            <w:r w:rsidRPr="78C05173">
              <w:rPr>
                <w:sz w:val="24"/>
                <w:szCs w:val="24"/>
              </w:rPr>
              <w:t>90</w:t>
            </w:r>
          </w:p>
        </w:tc>
        <w:tc>
          <w:tcPr>
            <w:tcW w:w="1803" w:type="dxa"/>
            <w:tcBorders>
              <w:top w:val="single" w:sz="8" w:space="0" w:color="auto"/>
              <w:left w:val="single" w:sz="8" w:space="0" w:color="auto"/>
              <w:bottom w:val="single" w:sz="8" w:space="0" w:color="auto"/>
              <w:right w:val="single" w:sz="8" w:space="0" w:color="auto"/>
            </w:tcBorders>
          </w:tcPr>
          <w:p w14:paraId="023CBAA6" w14:textId="588E7B65" w:rsidR="78C05173" w:rsidRDefault="78C05173" w:rsidP="78C05173">
            <w:pPr>
              <w:spacing w:line="360" w:lineRule="auto"/>
            </w:pPr>
            <w:r w:rsidRPr="78C05173">
              <w:rPr>
                <w:sz w:val="24"/>
                <w:szCs w:val="24"/>
              </w:rPr>
              <w:t>40</w:t>
            </w:r>
          </w:p>
        </w:tc>
        <w:tc>
          <w:tcPr>
            <w:tcW w:w="1803" w:type="dxa"/>
            <w:tcBorders>
              <w:top w:val="single" w:sz="8" w:space="0" w:color="auto"/>
              <w:left w:val="single" w:sz="8" w:space="0" w:color="auto"/>
              <w:bottom w:val="single" w:sz="8" w:space="0" w:color="auto"/>
              <w:right w:val="single" w:sz="8" w:space="0" w:color="auto"/>
            </w:tcBorders>
          </w:tcPr>
          <w:p w14:paraId="4751A282" w14:textId="171BC6F4" w:rsidR="78C05173" w:rsidRDefault="78C05173" w:rsidP="78C05173">
            <w:pPr>
              <w:spacing w:line="360" w:lineRule="auto"/>
            </w:pPr>
            <w:r w:rsidRPr="78C05173">
              <w:rPr>
                <w:sz w:val="24"/>
                <w:szCs w:val="24"/>
              </w:rPr>
              <w:t>8</w:t>
            </w:r>
          </w:p>
        </w:tc>
      </w:tr>
      <w:tr w:rsidR="78C05173" w14:paraId="072A0FFE" w14:textId="77777777" w:rsidTr="78C05173">
        <w:tc>
          <w:tcPr>
            <w:tcW w:w="1803" w:type="dxa"/>
            <w:tcBorders>
              <w:top w:val="single" w:sz="8" w:space="0" w:color="auto"/>
              <w:left w:val="single" w:sz="8" w:space="0" w:color="auto"/>
              <w:bottom w:val="single" w:sz="8" w:space="0" w:color="auto"/>
              <w:right w:val="single" w:sz="8" w:space="0" w:color="auto"/>
            </w:tcBorders>
          </w:tcPr>
          <w:p w14:paraId="4C85893C" w14:textId="0A12CFB7" w:rsidR="78C05173" w:rsidRDefault="78C05173" w:rsidP="78C05173">
            <w:pPr>
              <w:spacing w:line="360" w:lineRule="auto"/>
            </w:pPr>
            <w:r w:rsidRPr="78C05173">
              <w:rPr>
                <w:sz w:val="24"/>
                <w:szCs w:val="24"/>
              </w:rPr>
              <w:t>вероятности</w:t>
            </w:r>
          </w:p>
        </w:tc>
        <w:tc>
          <w:tcPr>
            <w:tcW w:w="1803" w:type="dxa"/>
            <w:tcBorders>
              <w:top w:val="single" w:sz="8" w:space="0" w:color="auto"/>
              <w:left w:val="single" w:sz="8" w:space="0" w:color="auto"/>
              <w:bottom w:val="single" w:sz="8" w:space="0" w:color="auto"/>
              <w:right w:val="single" w:sz="8" w:space="0" w:color="auto"/>
            </w:tcBorders>
          </w:tcPr>
          <w:p w14:paraId="766FC553" w14:textId="24113494" w:rsidR="78C05173" w:rsidRDefault="78C05173" w:rsidP="78C05173">
            <w:pPr>
              <w:spacing w:line="360" w:lineRule="auto"/>
            </w:pPr>
            <w:r w:rsidRPr="78C05173">
              <w:rPr>
                <w:sz w:val="24"/>
                <w:szCs w:val="24"/>
              </w:rPr>
              <w:t>0,1</w:t>
            </w:r>
          </w:p>
        </w:tc>
        <w:tc>
          <w:tcPr>
            <w:tcW w:w="1803" w:type="dxa"/>
            <w:tcBorders>
              <w:top w:val="single" w:sz="8" w:space="0" w:color="auto"/>
              <w:left w:val="single" w:sz="8" w:space="0" w:color="auto"/>
              <w:bottom w:val="single" w:sz="8" w:space="0" w:color="auto"/>
              <w:right w:val="single" w:sz="8" w:space="0" w:color="auto"/>
            </w:tcBorders>
          </w:tcPr>
          <w:p w14:paraId="6842FDD3" w14:textId="0F1A3721" w:rsidR="78C05173" w:rsidRDefault="78C05173" w:rsidP="78C05173">
            <w:pPr>
              <w:spacing w:line="360" w:lineRule="auto"/>
            </w:pPr>
            <w:r w:rsidRPr="78C05173">
              <w:rPr>
                <w:sz w:val="24"/>
                <w:szCs w:val="24"/>
              </w:rPr>
              <w:t>0,1</w:t>
            </w:r>
          </w:p>
        </w:tc>
        <w:tc>
          <w:tcPr>
            <w:tcW w:w="1803" w:type="dxa"/>
            <w:tcBorders>
              <w:top w:val="single" w:sz="8" w:space="0" w:color="auto"/>
              <w:left w:val="single" w:sz="8" w:space="0" w:color="auto"/>
              <w:bottom w:val="single" w:sz="8" w:space="0" w:color="auto"/>
              <w:right w:val="single" w:sz="8" w:space="0" w:color="auto"/>
            </w:tcBorders>
          </w:tcPr>
          <w:p w14:paraId="4139CB98" w14:textId="1198A3A8" w:rsidR="78C05173" w:rsidRDefault="78C05173" w:rsidP="78C05173">
            <w:pPr>
              <w:spacing w:line="360" w:lineRule="auto"/>
            </w:pPr>
            <w:r w:rsidRPr="78C05173">
              <w:rPr>
                <w:sz w:val="24"/>
                <w:szCs w:val="24"/>
              </w:rPr>
              <w:t>0,7</w:t>
            </w:r>
          </w:p>
        </w:tc>
        <w:tc>
          <w:tcPr>
            <w:tcW w:w="1803" w:type="dxa"/>
            <w:tcBorders>
              <w:top w:val="single" w:sz="8" w:space="0" w:color="auto"/>
              <w:left w:val="single" w:sz="8" w:space="0" w:color="auto"/>
              <w:bottom w:val="single" w:sz="8" w:space="0" w:color="auto"/>
              <w:right w:val="single" w:sz="8" w:space="0" w:color="auto"/>
            </w:tcBorders>
          </w:tcPr>
          <w:p w14:paraId="2D78F3E5" w14:textId="1E52D60D" w:rsidR="78C05173" w:rsidRDefault="78C05173" w:rsidP="78C05173">
            <w:pPr>
              <w:spacing w:line="360" w:lineRule="auto"/>
            </w:pPr>
            <w:r w:rsidRPr="78C05173">
              <w:rPr>
                <w:sz w:val="24"/>
                <w:szCs w:val="24"/>
              </w:rPr>
              <w:t>0,1</w:t>
            </w:r>
          </w:p>
        </w:tc>
      </w:tr>
    </w:tbl>
    <w:p w14:paraId="465279B5" w14:textId="41A03CF0" w:rsidR="00466DF0" w:rsidRDefault="78C05173" w:rsidP="00742B68">
      <w:pPr>
        <w:spacing w:after="0" w:line="360" w:lineRule="auto"/>
        <w:jc w:val="both"/>
        <w:rPr>
          <w:rFonts w:ascii="Times New Roman" w:eastAsia="Times New Roman" w:hAnsi="Times New Roman" w:cs="Times New Roman"/>
          <w:sz w:val="24"/>
          <w:szCs w:val="24"/>
        </w:rPr>
      </w:pPr>
      <w:r w:rsidRPr="78C05173">
        <w:rPr>
          <w:rFonts w:ascii="Times New Roman" w:eastAsia="Times New Roman" w:hAnsi="Times New Roman" w:cs="Times New Roman"/>
          <w:sz w:val="24"/>
          <w:szCs w:val="24"/>
        </w:rPr>
        <w:t xml:space="preserve"> </w:t>
      </w:r>
    </w:p>
    <w:p w14:paraId="061BD246" w14:textId="5115275C" w:rsidR="009C6D95" w:rsidRPr="000F0700" w:rsidRDefault="000F0700" w:rsidP="000F0700">
      <w:pPr>
        <w:spacing w:after="0" w:line="360" w:lineRule="auto"/>
        <w:jc w:val="center"/>
        <w:rPr>
          <w:rFonts w:ascii="Times New Roman" w:eastAsia="Times New Roman" w:hAnsi="Times New Roman" w:cs="Times New Roman"/>
          <w:b/>
          <w:bCs/>
          <w:sz w:val="24"/>
          <w:szCs w:val="24"/>
        </w:rPr>
      </w:pPr>
      <w:r w:rsidRPr="000F0700">
        <w:rPr>
          <w:rFonts w:ascii="Times New Roman" w:eastAsia="Times New Roman" w:hAnsi="Times New Roman" w:cs="Times New Roman"/>
          <w:b/>
          <w:bCs/>
          <w:sz w:val="24"/>
          <w:szCs w:val="24"/>
        </w:rPr>
        <w:t>3. АЛГОРИТМ</w:t>
      </w:r>
    </w:p>
    <w:p w14:paraId="2ECA18AD" w14:textId="41A03CF0" w:rsidR="00C9584C" w:rsidRPr="000F0700" w:rsidRDefault="00C9584C" w:rsidP="000F0700">
      <w:pPr>
        <w:spacing w:after="100" w:afterAutospacing="1"/>
        <w:ind w:firstLine="708"/>
        <w:jc w:val="both"/>
        <w:rPr>
          <w:rFonts w:ascii="Times New Roman" w:hAnsi="Times New Roman" w:cs="Times New Roman"/>
          <w:sz w:val="24"/>
          <w:szCs w:val="24"/>
        </w:rPr>
      </w:pPr>
      <w:r w:rsidRPr="000F0700">
        <w:rPr>
          <w:rFonts w:ascii="Times New Roman" w:hAnsi="Times New Roman" w:cs="Times New Roman"/>
          <w:sz w:val="24"/>
          <w:szCs w:val="24"/>
        </w:rPr>
        <w:t xml:space="preserve">Игры с природой – задачи, в условии которых есть только один участник, </w:t>
      </w:r>
      <w:proofErr w:type="spellStart"/>
      <w:r w:rsidRPr="000F0700">
        <w:rPr>
          <w:rFonts w:ascii="Times New Roman" w:hAnsi="Times New Roman" w:cs="Times New Roman"/>
          <w:sz w:val="24"/>
          <w:szCs w:val="24"/>
        </w:rPr>
        <w:t>максимизирующий</w:t>
      </w:r>
      <w:proofErr w:type="spellEnd"/>
      <w:r w:rsidRPr="000F0700">
        <w:rPr>
          <w:rFonts w:ascii="Times New Roman" w:hAnsi="Times New Roman" w:cs="Times New Roman"/>
          <w:sz w:val="24"/>
          <w:szCs w:val="24"/>
        </w:rPr>
        <w:t xml:space="preserve"> свою прибыль. Игры с природой – математические модели, в которых выбор решения зависит об объективной действительности. Например, покупательский спрос, состояние природы и </w:t>
      </w:r>
      <w:proofErr w:type="gramStart"/>
      <w:r w:rsidRPr="000F0700">
        <w:rPr>
          <w:rFonts w:ascii="Times New Roman" w:hAnsi="Times New Roman" w:cs="Times New Roman"/>
          <w:sz w:val="24"/>
          <w:szCs w:val="24"/>
        </w:rPr>
        <w:t>т.д.</w:t>
      </w:r>
      <w:proofErr w:type="gramEnd"/>
      <w:r w:rsidRPr="000F0700">
        <w:rPr>
          <w:rFonts w:ascii="Times New Roman" w:hAnsi="Times New Roman" w:cs="Times New Roman"/>
          <w:sz w:val="24"/>
          <w:szCs w:val="24"/>
        </w:rPr>
        <w:t xml:space="preserve"> «Природа» – это обобщенное понятие не преследующего собственных целей противника. В таком случае для выбора оптимальной стратегии используется несколько критериев.</w:t>
      </w:r>
    </w:p>
    <w:p w14:paraId="1A216729" w14:textId="41A03CF0" w:rsidR="00C9584C" w:rsidRPr="000F0700" w:rsidRDefault="00C9584C" w:rsidP="000F0700">
      <w:pPr>
        <w:spacing w:after="100" w:afterAutospacing="1"/>
        <w:ind w:firstLine="708"/>
        <w:jc w:val="both"/>
        <w:rPr>
          <w:rFonts w:ascii="Times New Roman" w:hAnsi="Times New Roman" w:cs="Times New Roman"/>
          <w:sz w:val="24"/>
          <w:szCs w:val="24"/>
        </w:rPr>
      </w:pPr>
      <w:r w:rsidRPr="000F0700">
        <w:rPr>
          <w:rFonts w:ascii="Times New Roman" w:hAnsi="Times New Roman" w:cs="Times New Roman"/>
          <w:sz w:val="24"/>
          <w:szCs w:val="24"/>
        </w:rPr>
        <w:t>Принятие решений в условиях неопределённости предполагает, что игроку не противостоит разумный противник.</w:t>
      </w:r>
    </w:p>
    <w:p w14:paraId="0E7F6039" w14:textId="41A03CF0" w:rsidR="00C9584C" w:rsidRPr="000F0700" w:rsidRDefault="00C9584C" w:rsidP="000F0700">
      <w:pPr>
        <w:spacing w:after="100" w:afterAutospacing="1"/>
        <w:ind w:firstLine="708"/>
        <w:jc w:val="both"/>
        <w:rPr>
          <w:rFonts w:ascii="Times New Roman" w:hAnsi="Times New Roman" w:cs="Times New Roman"/>
          <w:sz w:val="24"/>
          <w:szCs w:val="24"/>
        </w:rPr>
      </w:pPr>
      <w:r w:rsidRPr="000F0700">
        <w:rPr>
          <w:rFonts w:ascii="Times New Roman" w:hAnsi="Times New Roman" w:cs="Times New Roman"/>
          <w:sz w:val="24"/>
          <w:szCs w:val="24"/>
        </w:rPr>
        <w:t>Критерий Вальда</w:t>
      </w:r>
    </w:p>
    <w:p w14:paraId="479B1365" w14:textId="41A03CF0" w:rsidR="00C9584C" w:rsidRPr="000F0700" w:rsidRDefault="00C9584C" w:rsidP="000F0700">
      <w:pPr>
        <w:spacing w:after="100" w:afterAutospacing="1"/>
        <w:jc w:val="both"/>
        <w:rPr>
          <w:rFonts w:ascii="Times New Roman" w:hAnsi="Times New Roman" w:cs="Times New Roman"/>
          <w:sz w:val="24"/>
          <w:szCs w:val="24"/>
        </w:rPr>
      </w:pPr>
      <w:r w:rsidRPr="000F0700">
        <w:rPr>
          <w:rFonts w:ascii="Times New Roman" w:hAnsi="Times New Roman" w:cs="Times New Roman"/>
          <w:sz w:val="24"/>
          <w:szCs w:val="24"/>
        </w:rPr>
        <w:t xml:space="preserve">В критерии Вальда </w:t>
      </w:r>
      <w:proofErr w:type="spellStart"/>
      <w:r w:rsidRPr="000F0700">
        <w:rPr>
          <w:rFonts w:ascii="Times New Roman" w:hAnsi="Times New Roman" w:cs="Times New Roman"/>
          <w:sz w:val="24"/>
          <w:szCs w:val="24"/>
        </w:rPr>
        <w:t>максимизируется</w:t>
      </w:r>
      <w:proofErr w:type="spellEnd"/>
      <w:r w:rsidRPr="000F0700">
        <w:rPr>
          <w:rFonts w:ascii="Times New Roman" w:hAnsi="Times New Roman" w:cs="Times New Roman"/>
          <w:sz w:val="24"/>
          <w:szCs w:val="24"/>
        </w:rPr>
        <w:t xml:space="preserve"> наихудший из возможных результатов:</w:t>
      </w:r>
    </w:p>
    <w:p w14:paraId="7C5D6284" w14:textId="57C6336C" w:rsidR="00C9584C" w:rsidRPr="003640E0" w:rsidRDefault="00C9584C" w:rsidP="000F0700">
      <w:pPr>
        <w:spacing w:after="100" w:afterAutospacing="1"/>
        <w:ind w:firstLine="708"/>
        <w:jc w:val="center"/>
        <w:rPr>
          <w:sz w:val="24"/>
          <w:szCs w:val="24"/>
        </w:rPr>
      </w:pPr>
      <w:r>
        <w:rPr>
          <w:noProof/>
        </w:rPr>
        <w:drawing>
          <wp:inline distT="0" distB="0" distL="0" distR="0" wp14:anchorId="721ED93D" wp14:editId="3DFC6939">
            <wp:extent cx="1838582" cy="257211"/>
            <wp:effectExtent l="0" t="0" r="9525" b="9525"/>
            <wp:docPr id="2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pic:nvPicPr>
                  <pic:blipFill>
                    <a:blip r:embed="rId15">
                      <a:extLst>
                        <a:ext uri="{28A0092B-C50C-407E-A947-70E740481C1C}">
                          <a14:useLocalDpi xmlns:a14="http://schemas.microsoft.com/office/drawing/2010/main" val="0"/>
                        </a:ext>
                      </a:extLst>
                    </a:blip>
                    <a:stretch>
                      <a:fillRect/>
                    </a:stretch>
                  </pic:blipFill>
                  <pic:spPr>
                    <a:xfrm>
                      <a:off x="0" y="0"/>
                      <a:ext cx="1838582" cy="257211"/>
                    </a:xfrm>
                    <a:prstGeom prst="rect">
                      <a:avLst/>
                    </a:prstGeom>
                  </pic:spPr>
                </pic:pic>
              </a:graphicData>
            </a:graphic>
          </wp:inline>
        </w:drawing>
      </w:r>
    </w:p>
    <w:p w14:paraId="25996D52" w14:textId="41A03CF0" w:rsidR="00C9584C" w:rsidRPr="000F0700" w:rsidRDefault="00C9584C" w:rsidP="000F0700">
      <w:pPr>
        <w:spacing w:after="100" w:afterAutospacing="1"/>
        <w:ind w:firstLine="708"/>
        <w:jc w:val="both"/>
        <w:rPr>
          <w:rFonts w:ascii="Times New Roman" w:hAnsi="Times New Roman" w:cs="Times New Roman"/>
          <w:sz w:val="24"/>
          <w:szCs w:val="24"/>
        </w:rPr>
      </w:pPr>
      <w:r w:rsidRPr="000F0700">
        <w:rPr>
          <w:rFonts w:ascii="Times New Roman" w:hAnsi="Times New Roman" w:cs="Times New Roman"/>
          <w:sz w:val="24"/>
          <w:szCs w:val="24"/>
        </w:rPr>
        <w:t>Использование критерия страхует от наихудшего результата, но цена такой стратегии – потеря возможности получить наилучший из возможных результатов.</w:t>
      </w:r>
    </w:p>
    <w:p w14:paraId="0A03B6F0" w14:textId="41A03CF0" w:rsidR="00C9584C" w:rsidRPr="000F0700" w:rsidRDefault="00C9584C" w:rsidP="000F0700">
      <w:pPr>
        <w:spacing w:after="100" w:afterAutospacing="1"/>
        <w:ind w:firstLine="708"/>
        <w:jc w:val="both"/>
        <w:rPr>
          <w:rFonts w:ascii="Times New Roman" w:hAnsi="Times New Roman" w:cs="Times New Roman"/>
          <w:sz w:val="24"/>
          <w:szCs w:val="24"/>
        </w:rPr>
      </w:pPr>
      <w:r w:rsidRPr="000F0700">
        <w:rPr>
          <w:rFonts w:ascii="Times New Roman" w:hAnsi="Times New Roman" w:cs="Times New Roman"/>
          <w:sz w:val="24"/>
          <w:szCs w:val="24"/>
        </w:rPr>
        <w:t>Рассмотрим пример. Для стратегий U1 = (90,75,30,10), U2 = (50,40,25,1), U3 = (95,90,40,8)  найдем минимумы и получим следующую тройку S = (10, 1, 8) . Максимумом для указанной тройки будет являться значение 10, следовательно, по критерию Вальда выигрышной стратегией является стратегия U1 = (90,75,30,10), соответствующая стратегии полета на воздушном шаре.</w:t>
      </w:r>
    </w:p>
    <w:p w14:paraId="4B8DC7FD" w14:textId="41A03CF0" w:rsidR="00C9584C" w:rsidRPr="000F0700" w:rsidRDefault="00C9584C" w:rsidP="000F0700">
      <w:pPr>
        <w:spacing w:after="100" w:afterAutospacing="1"/>
        <w:ind w:firstLine="708"/>
        <w:jc w:val="both"/>
        <w:rPr>
          <w:rFonts w:ascii="Times New Roman" w:hAnsi="Times New Roman" w:cs="Times New Roman"/>
          <w:sz w:val="24"/>
          <w:szCs w:val="24"/>
        </w:rPr>
      </w:pPr>
      <w:r w:rsidRPr="000F0700">
        <w:rPr>
          <w:rFonts w:ascii="Times New Roman" w:hAnsi="Times New Roman" w:cs="Times New Roman"/>
          <w:sz w:val="24"/>
          <w:szCs w:val="24"/>
        </w:rPr>
        <w:t>Критерий оптимиста</w:t>
      </w:r>
    </w:p>
    <w:p w14:paraId="193E1499" w14:textId="41A03CF0" w:rsidR="00C9584C" w:rsidRPr="000F0700" w:rsidRDefault="00C9584C" w:rsidP="000F0700">
      <w:pPr>
        <w:spacing w:after="100" w:afterAutospacing="1"/>
        <w:ind w:firstLine="708"/>
        <w:jc w:val="both"/>
        <w:rPr>
          <w:rFonts w:ascii="Times New Roman" w:hAnsi="Times New Roman" w:cs="Times New Roman"/>
          <w:sz w:val="24"/>
          <w:szCs w:val="24"/>
        </w:rPr>
      </w:pPr>
      <w:r w:rsidRPr="000F0700">
        <w:rPr>
          <w:rFonts w:ascii="Times New Roman" w:hAnsi="Times New Roman" w:cs="Times New Roman"/>
          <w:sz w:val="24"/>
          <w:szCs w:val="24"/>
        </w:rPr>
        <w:t>При использовании критерия оптимиста игрок выбирает решение, дающее лучший результат, при этом оптимист предполагает, что условия игры будут для него наиболее благоприятными:</w:t>
      </w:r>
    </w:p>
    <w:p w14:paraId="7DA8E355" w14:textId="41A03CF0" w:rsidR="00C9584C" w:rsidRPr="00657D51" w:rsidRDefault="00C9584C" w:rsidP="000F0700">
      <w:pPr>
        <w:spacing w:after="100" w:afterAutospacing="1"/>
        <w:ind w:firstLine="708"/>
        <w:jc w:val="center"/>
        <w:rPr>
          <w:sz w:val="24"/>
          <w:szCs w:val="24"/>
        </w:rPr>
      </w:pPr>
      <w:r>
        <w:rPr>
          <w:noProof/>
        </w:rPr>
        <w:drawing>
          <wp:inline distT="0" distB="0" distL="0" distR="0" wp14:anchorId="0358719F" wp14:editId="67EF5B73">
            <wp:extent cx="1914792" cy="276264"/>
            <wp:effectExtent l="0" t="0" r="0" b="9525"/>
            <wp:docPr id="21"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pic:nvPicPr>
                  <pic:blipFill>
                    <a:blip r:embed="rId16">
                      <a:extLst>
                        <a:ext uri="{28A0092B-C50C-407E-A947-70E740481C1C}">
                          <a14:useLocalDpi xmlns:a14="http://schemas.microsoft.com/office/drawing/2010/main" val="0"/>
                        </a:ext>
                      </a:extLst>
                    </a:blip>
                    <a:stretch>
                      <a:fillRect/>
                    </a:stretch>
                  </pic:blipFill>
                  <pic:spPr>
                    <a:xfrm>
                      <a:off x="0" y="0"/>
                      <a:ext cx="1914792" cy="276264"/>
                    </a:xfrm>
                    <a:prstGeom prst="rect">
                      <a:avLst/>
                    </a:prstGeom>
                  </pic:spPr>
                </pic:pic>
              </a:graphicData>
            </a:graphic>
          </wp:inline>
        </w:drawing>
      </w:r>
    </w:p>
    <w:p w14:paraId="53262518" w14:textId="41A03CF0" w:rsidR="00C9584C" w:rsidRPr="000F0700" w:rsidRDefault="00C9584C" w:rsidP="000F0700">
      <w:pPr>
        <w:spacing w:after="100" w:afterAutospacing="1"/>
        <w:ind w:firstLine="708"/>
        <w:jc w:val="both"/>
        <w:rPr>
          <w:rFonts w:ascii="Times New Roman" w:hAnsi="Times New Roman" w:cs="Times New Roman"/>
          <w:sz w:val="24"/>
          <w:szCs w:val="24"/>
        </w:rPr>
      </w:pPr>
      <w:r w:rsidRPr="000F0700">
        <w:rPr>
          <w:rFonts w:ascii="Times New Roman" w:hAnsi="Times New Roman" w:cs="Times New Roman"/>
          <w:sz w:val="24"/>
          <w:szCs w:val="24"/>
        </w:rPr>
        <w:t xml:space="preserve">Стратегия оптимиста может привести к отрицательным последствиям, когда максимальное предложение совпадает с минимальным спросом – фирма может получить убытки при списании нереализованной продукции. В </w:t>
      </w:r>
      <w:proofErr w:type="gramStart"/>
      <w:r w:rsidRPr="000F0700">
        <w:rPr>
          <w:rFonts w:ascii="Times New Roman" w:hAnsi="Times New Roman" w:cs="Times New Roman"/>
          <w:sz w:val="24"/>
          <w:szCs w:val="24"/>
        </w:rPr>
        <w:t>тоже</w:t>
      </w:r>
      <w:proofErr w:type="gramEnd"/>
      <w:r w:rsidRPr="000F0700">
        <w:rPr>
          <w:rFonts w:ascii="Times New Roman" w:hAnsi="Times New Roman" w:cs="Times New Roman"/>
          <w:sz w:val="24"/>
          <w:szCs w:val="24"/>
        </w:rPr>
        <w:t xml:space="preserve"> время стратегия оптимиста имеет определённый смысл, например, не нужно заботиться о неудовлетворённых покупателях, поскольку любой возможный спрос всегда удовлетворяется, поэтому нет нужды поддерживать расположения покупателей. Если реализуется максимальный спрос, то стратегия оптимиста позволяет получить максимальную полезность в то время, как другие стратегии приведут к недополученной прибыли. Это даёт определённые конкурентные преимущества.</w:t>
      </w:r>
    </w:p>
    <w:p w14:paraId="7969F53D" w14:textId="41A03CF0" w:rsidR="00C9584C" w:rsidRPr="000F0700" w:rsidRDefault="00C9584C" w:rsidP="000F0700">
      <w:pPr>
        <w:spacing w:after="100" w:afterAutospacing="1"/>
        <w:ind w:firstLine="708"/>
        <w:jc w:val="both"/>
        <w:rPr>
          <w:rFonts w:ascii="Times New Roman" w:hAnsi="Times New Roman" w:cs="Times New Roman"/>
          <w:sz w:val="24"/>
          <w:szCs w:val="24"/>
        </w:rPr>
      </w:pPr>
      <w:r w:rsidRPr="000F0700">
        <w:rPr>
          <w:rFonts w:ascii="Times New Roman" w:hAnsi="Times New Roman" w:cs="Times New Roman"/>
          <w:sz w:val="24"/>
          <w:szCs w:val="24"/>
        </w:rPr>
        <w:t>Рассмотрим пример. Для стратегий U1 = (90,75,30,10), U2 = (50,40,25,1), U3 = (95,90,40,8) найдем максимум и получим следующую тройку S = (90, 50, 95). Максимумом для указанной тройки будет являться значение 95, следовательно, по критерию оптимизма выигрышной стратегией является стратегия U3 = (95,90,40,8), соответствующая стратегии полета на пропеллере.</w:t>
      </w:r>
    </w:p>
    <w:p w14:paraId="70F21819" w14:textId="41A03CF0" w:rsidR="00C9584C" w:rsidRPr="000F0700" w:rsidRDefault="00C9584C" w:rsidP="000F0700">
      <w:pPr>
        <w:spacing w:after="100" w:afterAutospacing="1"/>
        <w:ind w:firstLine="708"/>
        <w:jc w:val="both"/>
        <w:rPr>
          <w:rFonts w:ascii="Times New Roman" w:hAnsi="Times New Roman" w:cs="Times New Roman"/>
          <w:sz w:val="24"/>
          <w:szCs w:val="24"/>
        </w:rPr>
      </w:pPr>
      <w:r w:rsidRPr="000F0700">
        <w:rPr>
          <w:rFonts w:ascii="Times New Roman" w:hAnsi="Times New Roman" w:cs="Times New Roman"/>
          <w:sz w:val="24"/>
          <w:szCs w:val="24"/>
        </w:rPr>
        <w:t>Критерий пессимизма</w:t>
      </w:r>
    </w:p>
    <w:p w14:paraId="12936980" w14:textId="41A03CF0" w:rsidR="00C9584C" w:rsidRPr="000F0700" w:rsidRDefault="00C9584C" w:rsidP="000F0700">
      <w:pPr>
        <w:spacing w:after="100" w:afterAutospacing="1"/>
        <w:ind w:firstLine="708"/>
        <w:jc w:val="both"/>
        <w:rPr>
          <w:rFonts w:ascii="Times New Roman" w:hAnsi="Times New Roman" w:cs="Times New Roman"/>
          <w:sz w:val="24"/>
          <w:szCs w:val="24"/>
        </w:rPr>
      </w:pPr>
      <w:r w:rsidRPr="000F0700">
        <w:rPr>
          <w:rFonts w:ascii="Times New Roman" w:hAnsi="Times New Roman" w:cs="Times New Roman"/>
          <w:sz w:val="24"/>
          <w:szCs w:val="24"/>
        </w:rPr>
        <w:t>Данный критерий предназначен для выбора наименьшего элемента игровой матрицы из ее минимально возможных элементов:</w:t>
      </w:r>
    </w:p>
    <w:p w14:paraId="3C431510" w14:textId="41A03CF0" w:rsidR="00C9584C" w:rsidRPr="00657D51" w:rsidRDefault="00C9584C" w:rsidP="000F0700">
      <w:pPr>
        <w:spacing w:after="100" w:afterAutospacing="1"/>
        <w:ind w:firstLine="708"/>
        <w:jc w:val="center"/>
        <w:rPr>
          <w:sz w:val="24"/>
          <w:szCs w:val="24"/>
        </w:rPr>
      </w:pPr>
      <w:r>
        <w:rPr>
          <w:noProof/>
        </w:rPr>
        <w:drawing>
          <wp:inline distT="0" distB="0" distL="0" distR="0" wp14:anchorId="1EC41404" wp14:editId="7C2827D5">
            <wp:extent cx="1819529" cy="276264"/>
            <wp:effectExtent l="0" t="0" r="0" b="9525"/>
            <wp:docPr id="23"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pic:cNvPicPr/>
                  </pic:nvPicPr>
                  <pic:blipFill>
                    <a:blip r:embed="rId17">
                      <a:extLst>
                        <a:ext uri="{28A0092B-C50C-407E-A947-70E740481C1C}">
                          <a14:useLocalDpi xmlns:a14="http://schemas.microsoft.com/office/drawing/2010/main" val="0"/>
                        </a:ext>
                      </a:extLst>
                    </a:blip>
                    <a:stretch>
                      <a:fillRect/>
                    </a:stretch>
                  </pic:blipFill>
                  <pic:spPr>
                    <a:xfrm>
                      <a:off x="0" y="0"/>
                      <a:ext cx="1819529" cy="276264"/>
                    </a:xfrm>
                    <a:prstGeom prst="rect">
                      <a:avLst/>
                    </a:prstGeom>
                  </pic:spPr>
                </pic:pic>
              </a:graphicData>
            </a:graphic>
          </wp:inline>
        </w:drawing>
      </w:r>
    </w:p>
    <w:p w14:paraId="748BDE2D" w14:textId="41A03CF0" w:rsidR="00C9584C" w:rsidRPr="000F0700" w:rsidRDefault="00C9584C" w:rsidP="000F0700">
      <w:pPr>
        <w:spacing w:after="100" w:afterAutospacing="1"/>
        <w:ind w:firstLine="708"/>
        <w:jc w:val="both"/>
        <w:rPr>
          <w:rFonts w:ascii="Times New Roman" w:hAnsi="Times New Roman" w:cs="Times New Roman"/>
          <w:sz w:val="24"/>
          <w:szCs w:val="24"/>
        </w:rPr>
      </w:pPr>
      <w:r w:rsidRPr="000F0700">
        <w:rPr>
          <w:rFonts w:ascii="Times New Roman" w:hAnsi="Times New Roman" w:cs="Times New Roman"/>
          <w:sz w:val="24"/>
          <w:szCs w:val="24"/>
        </w:rPr>
        <w:t>Критерий пессимизма предполагает, что развитие событий будет неблагоприятным для лица, принимающего решение. При использовании этого критерия лицо принимающее решение ориентируется на возможную потерю контроля над ситуацией, поэтому, старается исключить потенциальные риски выбирая вариант с минимальной доходностью.</w:t>
      </w:r>
    </w:p>
    <w:p w14:paraId="34D75C9C" w14:textId="41A03CF0" w:rsidR="00C9584C" w:rsidRPr="000F0700" w:rsidRDefault="00C9584C" w:rsidP="000F0700">
      <w:pPr>
        <w:spacing w:after="100" w:afterAutospacing="1"/>
        <w:ind w:firstLine="708"/>
        <w:jc w:val="both"/>
        <w:rPr>
          <w:rFonts w:ascii="Times New Roman" w:hAnsi="Times New Roman" w:cs="Times New Roman"/>
          <w:sz w:val="24"/>
          <w:szCs w:val="24"/>
        </w:rPr>
      </w:pPr>
      <w:r w:rsidRPr="000F0700">
        <w:rPr>
          <w:rFonts w:ascii="Times New Roman" w:hAnsi="Times New Roman" w:cs="Times New Roman"/>
          <w:sz w:val="24"/>
          <w:szCs w:val="24"/>
        </w:rPr>
        <w:t>Рассмотрим пример. Для стратегий U1 = (90,75,30,10), U2 = (50,40,25,1), U3 = (95,90,40,8) найдем минимум и получим следующую тройку S = (10, 1, 8). Минимумом для указанной тройки будет являться значение 1, следовательно, по критерию пессимизма выигрышной стратегией является стратегия U2 = U2 = (50,40,25,1), соответствующая стратегии забраться по дереву.</w:t>
      </w:r>
    </w:p>
    <w:p w14:paraId="450894AE" w14:textId="41A03CF0" w:rsidR="00C9584C" w:rsidRPr="000F0700" w:rsidRDefault="00C9584C" w:rsidP="000F0700">
      <w:pPr>
        <w:spacing w:after="100" w:afterAutospacing="1"/>
        <w:ind w:firstLine="708"/>
        <w:jc w:val="both"/>
        <w:rPr>
          <w:rFonts w:ascii="Times New Roman" w:hAnsi="Times New Roman" w:cs="Times New Roman"/>
          <w:sz w:val="24"/>
          <w:szCs w:val="24"/>
        </w:rPr>
      </w:pPr>
      <w:r w:rsidRPr="000F0700">
        <w:rPr>
          <w:rFonts w:ascii="Times New Roman" w:hAnsi="Times New Roman" w:cs="Times New Roman"/>
          <w:sz w:val="24"/>
          <w:szCs w:val="24"/>
        </w:rPr>
        <w:t>Критерий Байеса</w:t>
      </w:r>
    </w:p>
    <w:p w14:paraId="753CA00A" w14:textId="41A03CF0" w:rsidR="00C9584C" w:rsidRPr="000F0700" w:rsidRDefault="00C9584C" w:rsidP="000F0700">
      <w:pPr>
        <w:spacing w:after="100" w:afterAutospacing="1"/>
        <w:ind w:firstLine="708"/>
        <w:jc w:val="both"/>
        <w:rPr>
          <w:rFonts w:ascii="Times New Roman" w:hAnsi="Times New Roman" w:cs="Times New Roman"/>
          <w:sz w:val="24"/>
          <w:szCs w:val="24"/>
        </w:rPr>
      </w:pPr>
      <w:r w:rsidRPr="000F0700">
        <w:rPr>
          <w:rFonts w:ascii="Times New Roman" w:hAnsi="Times New Roman" w:cs="Times New Roman"/>
          <w:sz w:val="24"/>
          <w:szCs w:val="24"/>
        </w:rPr>
        <w:t xml:space="preserve">Критерий Байеса (критерий математического ожидания) используется в задачах принятия решения в условиях риска в качестве оценки стратегии </w:t>
      </w:r>
      <w:r w:rsidRPr="000F0700">
        <w:rPr>
          <w:rFonts w:ascii="Times New Roman" w:hAnsi="Times New Roman" w:cs="Times New Roman"/>
          <w:sz w:val="24"/>
          <w:szCs w:val="24"/>
          <w:lang w:val="en-US"/>
        </w:rPr>
        <w:t>Ui</w:t>
      </w:r>
      <w:r w:rsidRPr="000F0700">
        <w:rPr>
          <w:rFonts w:ascii="Times New Roman" w:hAnsi="Times New Roman" w:cs="Times New Roman"/>
          <w:sz w:val="24"/>
          <w:szCs w:val="24"/>
        </w:rPr>
        <w:t xml:space="preserve"> выступает математическое ожидание соответствующей ей случайной величины. В соответствии с этим правилом оптимальная стратегия игрока </w:t>
      </w:r>
      <w:proofErr w:type="spellStart"/>
      <w:r w:rsidRPr="000F0700">
        <w:rPr>
          <w:rFonts w:ascii="Times New Roman" w:hAnsi="Times New Roman" w:cs="Times New Roman"/>
          <w:sz w:val="24"/>
          <w:szCs w:val="24"/>
          <w:lang w:val="en-US"/>
        </w:rPr>
        <w:t>Uopt</w:t>
      </w:r>
      <w:proofErr w:type="spellEnd"/>
      <w:r w:rsidRPr="000F0700">
        <w:rPr>
          <w:rFonts w:ascii="Times New Roman" w:hAnsi="Times New Roman" w:cs="Times New Roman"/>
          <w:sz w:val="24"/>
          <w:szCs w:val="24"/>
        </w:rPr>
        <w:t xml:space="preserve"> находится из условия:</w:t>
      </w:r>
    </w:p>
    <w:p w14:paraId="31D48EC1" w14:textId="41A03CF0" w:rsidR="00C9584C" w:rsidRPr="00AD3C78" w:rsidRDefault="00C9584C" w:rsidP="000F0700">
      <w:pPr>
        <w:spacing w:after="100" w:afterAutospacing="1"/>
        <w:ind w:firstLine="708"/>
        <w:jc w:val="center"/>
        <w:rPr>
          <w:sz w:val="24"/>
          <w:szCs w:val="24"/>
        </w:rPr>
      </w:pPr>
      <w:r>
        <w:rPr>
          <w:noProof/>
        </w:rPr>
        <w:drawing>
          <wp:inline distT="0" distB="0" distL="0" distR="0" wp14:anchorId="3FEAC1C9" wp14:editId="6106909A">
            <wp:extent cx="4848903" cy="905001"/>
            <wp:effectExtent l="0" t="0" r="8890" b="9525"/>
            <wp:docPr id="24" name="Рисунок 8"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pic:cNvPicPr/>
                  </pic:nvPicPr>
                  <pic:blipFill>
                    <a:blip r:embed="rId18">
                      <a:extLst>
                        <a:ext uri="{28A0092B-C50C-407E-A947-70E740481C1C}">
                          <a14:useLocalDpi xmlns:a14="http://schemas.microsoft.com/office/drawing/2010/main" val="0"/>
                        </a:ext>
                      </a:extLst>
                    </a:blip>
                    <a:stretch>
                      <a:fillRect/>
                    </a:stretch>
                  </pic:blipFill>
                  <pic:spPr>
                    <a:xfrm>
                      <a:off x="0" y="0"/>
                      <a:ext cx="4848903" cy="905001"/>
                    </a:xfrm>
                    <a:prstGeom prst="rect">
                      <a:avLst/>
                    </a:prstGeom>
                  </pic:spPr>
                </pic:pic>
              </a:graphicData>
            </a:graphic>
          </wp:inline>
        </w:drawing>
      </w:r>
    </w:p>
    <w:p w14:paraId="27BD9AB3" w14:textId="07735427" w:rsidR="00C9584C" w:rsidRPr="000F0700" w:rsidRDefault="00C9584C" w:rsidP="000F0700">
      <w:pPr>
        <w:spacing w:after="100" w:afterAutospacing="1"/>
        <w:ind w:firstLine="708"/>
        <w:jc w:val="both"/>
        <w:rPr>
          <w:rFonts w:ascii="Times New Roman" w:hAnsi="Times New Roman" w:cs="Times New Roman"/>
          <w:sz w:val="24"/>
          <w:szCs w:val="24"/>
        </w:rPr>
      </w:pPr>
      <w:r w:rsidRPr="000F0700">
        <w:rPr>
          <w:rFonts w:ascii="Times New Roman" w:hAnsi="Times New Roman" w:cs="Times New Roman"/>
          <w:sz w:val="24"/>
          <w:szCs w:val="24"/>
        </w:rPr>
        <w:t xml:space="preserve">Иными словами, показателем неэффективности стратегии </w:t>
      </w:r>
      <w:r w:rsidRPr="000F0700">
        <w:rPr>
          <w:rFonts w:ascii="Times New Roman" w:hAnsi="Times New Roman" w:cs="Times New Roman"/>
          <w:sz w:val="24"/>
          <w:szCs w:val="24"/>
          <w:lang w:val="en-US"/>
        </w:rPr>
        <w:t>Ui</w:t>
      </w:r>
      <w:r w:rsidRPr="000F0700">
        <w:rPr>
          <w:rFonts w:ascii="Times New Roman" w:hAnsi="Times New Roman" w:cs="Times New Roman"/>
          <w:sz w:val="24"/>
          <w:szCs w:val="24"/>
        </w:rPr>
        <w:t xml:space="preserve"> по критерию Байеса относительно рисков является среднее значение (математическое ожидание ожидание) рисков i-й строки матрицы </w:t>
      </w:r>
      <w:r w:rsidRPr="000F0700">
        <w:rPr>
          <w:rFonts w:ascii="Times New Roman" w:hAnsi="Times New Roman" w:cs="Times New Roman"/>
          <w:sz w:val="24"/>
          <w:szCs w:val="24"/>
          <w:lang w:val="en-US"/>
        </w:rPr>
        <w:t>U</w:t>
      </w:r>
      <w:r w:rsidRPr="000F0700">
        <w:rPr>
          <w:rFonts w:ascii="Times New Roman" w:hAnsi="Times New Roman" w:cs="Times New Roman"/>
          <w:sz w:val="24"/>
          <w:szCs w:val="24"/>
        </w:rPr>
        <w:t xml:space="preserve">, вероятности которых, совпадают с вероятностями природы. Тогда оптимальной среди чистых стратегий по критерию Байеса относительно рисков является стратегия </w:t>
      </w:r>
      <w:proofErr w:type="spellStart"/>
      <w:r w:rsidRPr="000F0700">
        <w:rPr>
          <w:rFonts w:ascii="Times New Roman" w:hAnsi="Times New Roman" w:cs="Times New Roman"/>
          <w:sz w:val="24"/>
          <w:szCs w:val="24"/>
          <w:lang w:val="en-US"/>
        </w:rPr>
        <w:t>Uopt</w:t>
      </w:r>
      <w:proofErr w:type="spellEnd"/>
      <w:r w:rsidRPr="000F0700">
        <w:rPr>
          <w:rFonts w:ascii="Times New Roman" w:hAnsi="Times New Roman" w:cs="Times New Roman"/>
          <w:sz w:val="24"/>
          <w:szCs w:val="24"/>
        </w:rPr>
        <w:t xml:space="preserve">, обладающая минимальной </w:t>
      </w:r>
      <w:proofErr w:type="gramStart"/>
      <w:r w:rsidRPr="000F0700">
        <w:rPr>
          <w:rFonts w:ascii="Times New Roman" w:hAnsi="Times New Roman" w:cs="Times New Roman"/>
          <w:sz w:val="24"/>
          <w:szCs w:val="24"/>
        </w:rPr>
        <w:t>неэффективностью</w:t>
      </w:r>
      <w:proofErr w:type="gramEnd"/>
      <w:r w:rsidRPr="000F0700">
        <w:rPr>
          <w:rFonts w:ascii="Times New Roman" w:hAnsi="Times New Roman" w:cs="Times New Roman"/>
          <w:sz w:val="24"/>
          <w:szCs w:val="24"/>
        </w:rPr>
        <w:t xml:space="preserve"> то есть минимальным средним риском. Критерий Байеса эквивалентен относительно выигрышей и относительно рисков, </w:t>
      </w:r>
      <w:proofErr w:type="gramStart"/>
      <w:r w:rsidRPr="000F0700">
        <w:rPr>
          <w:rFonts w:ascii="Times New Roman" w:hAnsi="Times New Roman" w:cs="Times New Roman"/>
          <w:sz w:val="24"/>
          <w:szCs w:val="24"/>
        </w:rPr>
        <w:t>т.е.</w:t>
      </w:r>
      <w:proofErr w:type="gramEnd"/>
      <w:r w:rsidRPr="000F0700">
        <w:rPr>
          <w:rFonts w:ascii="Times New Roman" w:hAnsi="Times New Roman" w:cs="Times New Roman"/>
          <w:sz w:val="24"/>
          <w:szCs w:val="24"/>
        </w:rPr>
        <w:t xml:space="preserve"> если стратегия </w:t>
      </w:r>
      <w:proofErr w:type="spellStart"/>
      <w:r w:rsidRPr="000F0700">
        <w:rPr>
          <w:rFonts w:ascii="Times New Roman" w:hAnsi="Times New Roman" w:cs="Times New Roman"/>
          <w:sz w:val="24"/>
          <w:szCs w:val="24"/>
          <w:lang w:val="en-US"/>
        </w:rPr>
        <w:t>Uopt</w:t>
      </w:r>
      <w:proofErr w:type="spellEnd"/>
      <w:r w:rsidRPr="000F0700">
        <w:rPr>
          <w:rFonts w:ascii="Times New Roman" w:hAnsi="Times New Roman" w:cs="Times New Roman"/>
          <w:sz w:val="24"/>
          <w:szCs w:val="24"/>
        </w:rPr>
        <w:t xml:space="preserve"> является оптимальной по критерию Байеса относительно выигрышей, то она является оптимальной и по критерию Байеса относительно рисков, и наоборот.</w:t>
      </w:r>
    </w:p>
    <w:p w14:paraId="2FE48671" w14:textId="41A03CF0" w:rsidR="00C9584C" w:rsidRPr="000F0700" w:rsidRDefault="00C9584C" w:rsidP="000F0700">
      <w:pPr>
        <w:spacing w:after="100" w:afterAutospacing="1"/>
        <w:ind w:firstLine="708"/>
        <w:jc w:val="both"/>
        <w:rPr>
          <w:rFonts w:ascii="Times New Roman" w:hAnsi="Times New Roman" w:cs="Times New Roman"/>
          <w:sz w:val="24"/>
          <w:szCs w:val="24"/>
        </w:rPr>
      </w:pPr>
      <w:r w:rsidRPr="000F0700">
        <w:rPr>
          <w:rFonts w:ascii="Times New Roman" w:hAnsi="Times New Roman" w:cs="Times New Roman"/>
          <w:sz w:val="24"/>
          <w:szCs w:val="24"/>
        </w:rPr>
        <w:t>Перейдем к примеру и рассчитаем математические ожидания:</w:t>
      </w:r>
    </w:p>
    <w:p w14:paraId="6D06667A" w14:textId="41A03CF0" w:rsidR="00C9584C" w:rsidRPr="000F0700" w:rsidRDefault="00C9584C" w:rsidP="000F0700">
      <w:pPr>
        <w:spacing w:after="100" w:afterAutospacing="1"/>
        <w:ind w:firstLine="708"/>
        <w:jc w:val="center"/>
        <w:rPr>
          <w:rFonts w:ascii="Times New Roman" w:hAnsi="Times New Roman" w:cs="Times New Roman"/>
          <w:sz w:val="24"/>
          <w:szCs w:val="24"/>
        </w:rPr>
      </w:pPr>
      <w:r w:rsidRPr="000F0700">
        <w:rPr>
          <w:rFonts w:ascii="Times New Roman" w:hAnsi="Times New Roman" w:cs="Times New Roman"/>
          <w:sz w:val="24"/>
          <w:szCs w:val="24"/>
        </w:rPr>
        <w:t>А1=90*0,1+75*0,1+30*0,7+10*0,1=38,5;</w:t>
      </w:r>
    </w:p>
    <w:p w14:paraId="299656D3" w14:textId="41A03CF0" w:rsidR="00C9584C" w:rsidRPr="000F0700" w:rsidRDefault="00C9584C" w:rsidP="000F0700">
      <w:pPr>
        <w:spacing w:after="100" w:afterAutospacing="1"/>
        <w:ind w:firstLine="708"/>
        <w:jc w:val="center"/>
        <w:rPr>
          <w:rFonts w:ascii="Times New Roman" w:hAnsi="Times New Roman" w:cs="Times New Roman"/>
          <w:sz w:val="24"/>
          <w:szCs w:val="24"/>
        </w:rPr>
      </w:pPr>
      <w:r w:rsidRPr="000F0700">
        <w:rPr>
          <w:rFonts w:ascii="Times New Roman" w:hAnsi="Times New Roman" w:cs="Times New Roman"/>
          <w:sz w:val="24"/>
          <w:szCs w:val="24"/>
        </w:rPr>
        <w:t>А2=50*0,1+40*0,1+25*0,7+1*0,1=26,6;</w:t>
      </w:r>
    </w:p>
    <w:p w14:paraId="078DA3EA" w14:textId="41A03CF0" w:rsidR="00C9584C" w:rsidRPr="000F0700" w:rsidRDefault="00C9584C" w:rsidP="000F0700">
      <w:pPr>
        <w:spacing w:after="100" w:afterAutospacing="1"/>
        <w:ind w:firstLine="708"/>
        <w:jc w:val="center"/>
        <w:rPr>
          <w:rFonts w:ascii="Times New Roman" w:hAnsi="Times New Roman" w:cs="Times New Roman"/>
          <w:sz w:val="24"/>
          <w:szCs w:val="24"/>
        </w:rPr>
      </w:pPr>
      <w:r w:rsidRPr="000F0700">
        <w:rPr>
          <w:rFonts w:ascii="Times New Roman" w:hAnsi="Times New Roman" w:cs="Times New Roman"/>
          <w:sz w:val="24"/>
          <w:szCs w:val="24"/>
        </w:rPr>
        <w:t>А3=95*0,1+90*0,1+40*0,7+8*0,1=47,3;</w:t>
      </w:r>
    </w:p>
    <w:p w14:paraId="5FD5F184" w14:textId="41A03CF0" w:rsidR="00C9584C" w:rsidRPr="000F0700" w:rsidRDefault="00C9584C" w:rsidP="000F0700">
      <w:pPr>
        <w:spacing w:after="100" w:afterAutospacing="1"/>
        <w:ind w:firstLine="708"/>
        <w:jc w:val="both"/>
        <w:rPr>
          <w:rFonts w:ascii="Times New Roman" w:hAnsi="Times New Roman" w:cs="Times New Roman"/>
          <w:sz w:val="24"/>
          <w:szCs w:val="24"/>
        </w:rPr>
      </w:pPr>
      <w:r w:rsidRPr="000F0700">
        <w:rPr>
          <w:rFonts w:ascii="Times New Roman" w:hAnsi="Times New Roman" w:cs="Times New Roman"/>
          <w:sz w:val="24"/>
          <w:szCs w:val="24"/>
        </w:rPr>
        <w:t>Максимальным математическим ожиданием является А3, следовательно, выигрышной стратегией является стратегия А3.</w:t>
      </w:r>
    </w:p>
    <w:p w14:paraId="2D9F46EC" w14:textId="41A03CF0" w:rsidR="00C9584C" w:rsidRPr="000F0700" w:rsidRDefault="00C9584C" w:rsidP="000F0700">
      <w:pPr>
        <w:spacing w:after="100" w:afterAutospacing="1"/>
        <w:ind w:firstLine="708"/>
        <w:jc w:val="both"/>
        <w:rPr>
          <w:rFonts w:ascii="Times New Roman" w:hAnsi="Times New Roman" w:cs="Times New Roman"/>
          <w:sz w:val="24"/>
          <w:szCs w:val="24"/>
        </w:rPr>
      </w:pPr>
      <w:r w:rsidRPr="000F0700">
        <w:rPr>
          <w:rFonts w:ascii="Times New Roman" w:hAnsi="Times New Roman" w:cs="Times New Roman"/>
          <w:sz w:val="24"/>
          <w:szCs w:val="24"/>
        </w:rPr>
        <w:t>Критерий Лапласа</w:t>
      </w:r>
    </w:p>
    <w:p w14:paraId="527089C6" w14:textId="41A03CF0" w:rsidR="00C9584C" w:rsidRPr="000F0700" w:rsidRDefault="00C9584C" w:rsidP="000F0700">
      <w:pPr>
        <w:spacing w:after="100" w:afterAutospacing="1"/>
        <w:ind w:firstLine="708"/>
        <w:jc w:val="both"/>
        <w:rPr>
          <w:rFonts w:ascii="Times New Roman" w:hAnsi="Times New Roman" w:cs="Times New Roman"/>
          <w:sz w:val="24"/>
          <w:szCs w:val="24"/>
        </w:rPr>
      </w:pPr>
      <w:r w:rsidRPr="000F0700">
        <w:rPr>
          <w:rFonts w:ascii="Times New Roman" w:hAnsi="Times New Roman" w:cs="Times New Roman"/>
          <w:sz w:val="24"/>
          <w:szCs w:val="24"/>
        </w:rPr>
        <w:t>Критерий Лапласа представляет упрощенную максимизацию математического ожидания полезности, когда справедливо предположение о равной вероятности уровней спроса, что избавляет от необходимости сбора реальной статистики.</w:t>
      </w:r>
    </w:p>
    <w:p w14:paraId="42625A0E" w14:textId="41A03CF0" w:rsidR="00C9584C" w:rsidRPr="000F0700" w:rsidRDefault="00C9584C" w:rsidP="000F0700">
      <w:pPr>
        <w:spacing w:after="100" w:afterAutospacing="1"/>
        <w:ind w:firstLine="708"/>
        <w:jc w:val="both"/>
        <w:rPr>
          <w:rFonts w:ascii="Times New Roman" w:hAnsi="Times New Roman" w:cs="Times New Roman"/>
          <w:sz w:val="24"/>
          <w:szCs w:val="24"/>
        </w:rPr>
      </w:pPr>
      <w:r w:rsidRPr="000F0700">
        <w:rPr>
          <w:rFonts w:ascii="Times New Roman" w:hAnsi="Times New Roman" w:cs="Times New Roman"/>
          <w:sz w:val="24"/>
          <w:szCs w:val="24"/>
        </w:rPr>
        <w:t>В общем случае при использовании критерия Лапласа матрица ожидаемых полезностей и оптимальный критерий определяются следующим образом:</w:t>
      </w:r>
    </w:p>
    <w:p w14:paraId="52259EDB" w14:textId="41A03CF0" w:rsidR="00C9584C" w:rsidRPr="000F0700" w:rsidRDefault="00C9584C" w:rsidP="000F0700">
      <w:pPr>
        <w:pStyle w:val="ListParagraph"/>
        <w:numPr>
          <w:ilvl w:val="0"/>
          <w:numId w:val="1"/>
        </w:numPr>
        <w:spacing w:after="100" w:afterAutospacing="1"/>
        <w:jc w:val="center"/>
        <w:rPr>
          <w:sz w:val="24"/>
          <w:szCs w:val="24"/>
        </w:rPr>
      </w:pPr>
      <w:r>
        <w:rPr>
          <w:noProof/>
        </w:rPr>
        <w:drawing>
          <wp:inline distT="0" distB="0" distL="0" distR="0" wp14:anchorId="5BAD1078" wp14:editId="3F51FDEE">
            <wp:extent cx="3772426" cy="1467055"/>
            <wp:effectExtent l="0" t="0" r="0" b="0"/>
            <wp:docPr id="25" name="Рисунок 1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4"/>
                    <pic:cNvPicPr/>
                  </pic:nvPicPr>
                  <pic:blipFill>
                    <a:blip r:embed="rId19">
                      <a:extLst>
                        <a:ext uri="{28A0092B-C50C-407E-A947-70E740481C1C}">
                          <a14:useLocalDpi xmlns:a14="http://schemas.microsoft.com/office/drawing/2010/main" val="0"/>
                        </a:ext>
                      </a:extLst>
                    </a:blip>
                    <a:stretch>
                      <a:fillRect/>
                    </a:stretch>
                  </pic:blipFill>
                  <pic:spPr>
                    <a:xfrm>
                      <a:off x="0" y="0"/>
                      <a:ext cx="3772426" cy="1467055"/>
                    </a:xfrm>
                    <a:prstGeom prst="rect">
                      <a:avLst/>
                    </a:prstGeom>
                  </pic:spPr>
                </pic:pic>
              </a:graphicData>
            </a:graphic>
          </wp:inline>
        </w:drawing>
      </w:r>
    </w:p>
    <w:p w14:paraId="084C1440" w14:textId="41A03CF0" w:rsidR="00C9584C" w:rsidRPr="000F0700" w:rsidRDefault="00C9584C" w:rsidP="000F0700">
      <w:pPr>
        <w:spacing w:after="100" w:afterAutospacing="1"/>
        <w:ind w:firstLine="708"/>
        <w:jc w:val="both"/>
        <w:rPr>
          <w:rFonts w:ascii="Times New Roman" w:hAnsi="Times New Roman" w:cs="Times New Roman"/>
          <w:sz w:val="24"/>
          <w:szCs w:val="24"/>
        </w:rPr>
      </w:pPr>
      <w:r w:rsidRPr="000F0700">
        <w:rPr>
          <w:rFonts w:ascii="Times New Roman" w:hAnsi="Times New Roman" w:cs="Times New Roman"/>
          <w:sz w:val="24"/>
          <w:szCs w:val="24"/>
        </w:rPr>
        <w:t>Рассмотрим пример принятия решений по критерию Лапласа. Рассчитаем среднеарифметическое для каждой стратегии:</w:t>
      </w:r>
    </w:p>
    <w:p w14:paraId="69B182CF" w14:textId="41A03CF0" w:rsidR="00C9584C" w:rsidRPr="000F0700" w:rsidRDefault="00C9584C" w:rsidP="000F0700">
      <w:pPr>
        <w:spacing w:after="100" w:afterAutospacing="1"/>
        <w:ind w:firstLine="708"/>
        <w:jc w:val="both"/>
        <w:rPr>
          <w:rFonts w:ascii="Times New Roman" w:hAnsi="Times New Roman" w:cs="Times New Roman"/>
          <w:sz w:val="24"/>
          <w:szCs w:val="24"/>
        </w:rPr>
      </w:pPr>
      <w:r w:rsidRPr="000F0700">
        <w:rPr>
          <w:rFonts w:ascii="Times New Roman" w:hAnsi="Times New Roman" w:cs="Times New Roman"/>
          <w:sz w:val="24"/>
          <w:szCs w:val="24"/>
        </w:rPr>
        <w:t>А1=1/3*(90+75+30+10)=68,3;</w:t>
      </w:r>
    </w:p>
    <w:p w14:paraId="59F43BCE" w14:textId="41A03CF0" w:rsidR="00C9584C" w:rsidRPr="000F0700" w:rsidRDefault="00C9584C" w:rsidP="000F0700">
      <w:pPr>
        <w:spacing w:after="100" w:afterAutospacing="1"/>
        <w:ind w:firstLine="708"/>
        <w:jc w:val="both"/>
        <w:rPr>
          <w:rFonts w:ascii="Times New Roman" w:hAnsi="Times New Roman" w:cs="Times New Roman"/>
          <w:sz w:val="24"/>
          <w:szCs w:val="24"/>
        </w:rPr>
      </w:pPr>
      <w:r w:rsidRPr="000F0700">
        <w:rPr>
          <w:rFonts w:ascii="Times New Roman" w:hAnsi="Times New Roman" w:cs="Times New Roman"/>
          <w:sz w:val="24"/>
          <w:szCs w:val="24"/>
        </w:rPr>
        <w:t>А2=1/3*(50+40+25+1)=38,6;</w:t>
      </w:r>
    </w:p>
    <w:p w14:paraId="09A72A4D" w14:textId="41A03CF0" w:rsidR="00C9584C" w:rsidRPr="000F0700" w:rsidRDefault="00C9584C" w:rsidP="000F0700">
      <w:pPr>
        <w:spacing w:after="100" w:afterAutospacing="1"/>
        <w:ind w:firstLine="708"/>
        <w:jc w:val="both"/>
        <w:rPr>
          <w:rFonts w:ascii="Times New Roman" w:hAnsi="Times New Roman" w:cs="Times New Roman"/>
          <w:sz w:val="24"/>
          <w:szCs w:val="24"/>
        </w:rPr>
      </w:pPr>
      <w:r w:rsidRPr="000F0700">
        <w:rPr>
          <w:rFonts w:ascii="Times New Roman" w:hAnsi="Times New Roman" w:cs="Times New Roman"/>
          <w:sz w:val="24"/>
          <w:szCs w:val="24"/>
        </w:rPr>
        <w:t>А3=1/3*(50+40+25+1)=77,6;</w:t>
      </w:r>
    </w:p>
    <w:p w14:paraId="6D0E84FE" w14:textId="41A03CF0" w:rsidR="00C9584C" w:rsidRPr="000F0700" w:rsidRDefault="00C9584C" w:rsidP="000F0700">
      <w:pPr>
        <w:spacing w:after="100" w:afterAutospacing="1"/>
        <w:ind w:firstLine="708"/>
        <w:jc w:val="both"/>
        <w:rPr>
          <w:rFonts w:ascii="Times New Roman" w:hAnsi="Times New Roman" w:cs="Times New Roman"/>
          <w:sz w:val="24"/>
          <w:szCs w:val="24"/>
        </w:rPr>
      </w:pPr>
      <w:r w:rsidRPr="000F0700">
        <w:rPr>
          <w:rFonts w:ascii="Times New Roman" w:hAnsi="Times New Roman" w:cs="Times New Roman"/>
          <w:sz w:val="24"/>
          <w:szCs w:val="24"/>
        </w:rPr>
        <w:t>Таким образом, выигрышной стратегией является стратегия А3.</w:t>
      </w:r>
    </w:p>
    <w:p w14:paraId="6110E6E1" w14:textId="41A03CF0" w:rsidR="00C9584C" w:rsidRPr="000F0700" w:rsidRDefault="00C9584C" w:rsidP="000F0700">
      <w:pPr>
        <w:pStyle w:val="Heading1"/>
        <w:jc w:val="center"/>
        <w:rPr>
          <w:rFonts w:ascii="Times New Roman" w:hAnsi="Times New Roman" w:cs="Times New Roman"/>
          <w:b/>
          <w:bCs/>
          <w:noProof/>
          <w:color w:val="auto"/>
          <w:sz w:val="24"/>
          <w:szCs w:val="24"/>
        </w:rPr>
      </w:pPr>
      <w:bookmarkStart w:id="41" w:name="_Toc100269362"/>
      <w:bookmarkStart w:id="42" w:name="_Toc100277083"/>
      <w:bookmarkStart w:id="43" w:name="_Toc100278459"/>
      <w:r w:rsidRPr="000F0700">
        <w:rPr>
          <w:rFonts w:ascii="Times New Roman" w:hAnsi="Times New Roman" w:cs="Times New Roman"/>
          <w:b/>
          <w:bCs/>
          <w:noProof/>
          <w:color w:val="auto"/>
          <w:sz w:val="24"/>
          <w:szCs w:val="24"/>
        </w:rPr>
        <w:t xml:space="preserve">3. </w:t>
      </w:r>
      <w:r w:rsidRPr="000F0700">
        <w:rPr>
          <w:rFonts w:ascii="Times New Roman" w:hAnsi="Times New Roman" w:cs="Times New Roman"/>
          <w:b/>
          <w:bCs/>
          <w:noProof/>
          <w:color w:val="auto"/>
          <w:sz w:val="24"/>
          <w:szCs w:val="24"/>
          <w:lang w:val="en-US"/>
        </w:rPr>
        <w:t>MS</w:t>
      </w:r>
      <w:r w:rsidRPr="000F0700">
        <w:rPr>
          <w:rFonts w:ascii="Times New Roman" w:hAnsi="Times New Roman" w:cs="Times New Roman"/>
          <w:b/>
          <w:bCs/>
          <w:noProof/>
          <w:color w:val="auto"/>
          <w:sz w:val="24"/>
          <w:szCs w:val="24"/>
        </w:rPr>
        <w:t xml:space="preserve"> </w:t>
      </w:r>
      <w:r w:rsidRPr="000F0700">
        <w:rPr>
          <w:rFonts w:ascii="Times New Roman" w:hAnsi="Times New Roman" w:cs="Times New Roman"/>
          <w:b/>
          <w:bCs/>
          <w:noProof/>
          <w:color w:val="auto"/>
          <w:sz w:val="24"/>
          <w:szCs w:val="24"/>
          <w:lang w:val="en-US"/>
        </w:rPr>
        <w:t>EXCEL</w:t>
      </w:r>
      <w:bookmarkEnd w:id="41"/>
      <w:bookmarkEnd w:id="42"/>
      <w:bookmarkEnd w:id="43"/>
    </w:p>
    <w:p w14:paraId="60762113" w14:textId="41A03CF0" w:rsidR="00C9584C" w:rsidRPr="000F0700" w:rsidRDefault="00C9584C" w:rsidP="000F0700">
      <w:pPr>
        <w:ind w:firstLine="708"/>
        <w:jc w:val="both"/>
        <w:rPr>
          <w:rFonts w:ascii="Times New Roman" w:eastAsia="Times New Roman" w:hAnsi="Times New Roman" w:cs="Times New Roman"/>
          <w:noProof/>
          <w:sz w:val="24"/>
          <w:szCs w:val="24"/>
        </w:rPr>
      </w:pPr>
      <w:r w:rsidRPr="000F0700">
        <w:rPr>
          <w:rFonts w:ascii="Times New Roman" w:eastAsia="Times New Roman" w:hAnsi="Times New Roman" w:cs="Times New Roman"/>
          <w:noProof/>
          <w:sz w:val="24"/>
          <w:szCs w:val="24"/>
        </w:rPr>
        <w:t xml:space="preserve">Запишем исходную матрицу в MS Excel и продублируем в соответствующие ячейки таблицы значения, </w:t>
      </w:r>
      <w:r w:rsidRPr="000F0700">
        <w:rPr>
          <w:rFonts w:ascii="Times New Roman" w:eastAsia="Arial" w:hAnsi="Times New Roman" w:cs="Times New Roman"/>
          <w:sz w:val="24"/>
          <w:szCs w:val="24"/>
        </w:rPr>
        <w:t>которая отражает % успешности всех стратегий, которые может использовать Винни-Пух.</w:t>
      </w:r>
    </w:p>
    <w:p w14:paraId="2EDFBFDA" w14:textId="41A03CF0" w:rsidR="00C9584C" w:rsidRPr="00FC2B57" w:rsidRDefault="00C9584C" w:rsidP="00C9584C">
      <w:pPr>
        <w:ind w:firstLine="708"/>
        <w:rPr>
          <w:noProof/>
          <w:sz w:val="24"/>
          <w:szCs w:val="24"/>
        </w:rPr>
      </w:pPr>
    </w:p>
    <w:p w14:paraId="58CFE1E4" w14:textId="41A03CF0" w:rsidR="00C9584C" w:rsidRPr="00FC2B57" w:rsidRDefault="00C9584C" w:rsidP="00C9584C">
      <w:pPr>
        <w:jc w:val="center"/>
        <w:rPr>
          <w:rFonts w:eastAsia="Times New Roman"/>
          <w:sz w:val="24"/>
          <w:szCs w:val="24"/>
        </w:rPr>
      </w:pPr>
      <w:r>
        <w:rPr>
          <w:noProof/>
        </w:rPr>
        <w:drawing>
          <wp:inline distT="0" distB="0" distL="0" distR="0" wp14:anchorId="3A49D1DB" wp14:editId="5DF94757">
            <wp:extent cx="4582164" cy="1571844"/>
            <wp:effectExtent l="0" t="0" r="8890" b="9525"/>
            <wp:docPr id="15" name="Рисунок 15"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
                    <pic:cNvPicPr/>
                  </pic:nvPicPr>
                  <pic:blipFill>
                    <a:blip r:embed="rId20">
                      <a:extLst>
                        <a:ext uri="{28A0092B-C50C-407E-A947-70E740481C1C}">
                          <a14:useLocalDpi xmlns:a14="http://schemas.microsoft.com/office/drawing/2010/main" val="0"/>
                        </a:ext>
                      </a:extLst>
                    </a:blip>
                    <a:stretch>
                      <a:fillRect/>
                    </a:stretch>
                  </pic:blipFill>
                  <pic:spPr>
                    <a:xfrm>
                      <a:off x="0" y="0"/>
                      <a:ext cx="4582164" cy="1571844"/>
                    </a:xfrm>
                    <a:prstGeom prst="rect">
                      <a:avLst/>
                    </a:prstGeom>
                  </pic:spPr>
                </pic:pic>
              </a:graphicData>
            </a:graphic>
          </wp:inline>
        </w:drawing>
      </w:r>
    </w:p>
    <w:p w14:paraId="3A19BD8C" w14:textId="41A03CF0" w:rsidR="00C9584C" w:rsidRPr="000F0700" w:rsidRDefault="00C9584C" w:rsidP="000F0700">
      <w:pPr>
        <w:spacing w:after="0"/>
        <w:ind w:firstLine="709"/>
        <w:jc w:val="center"/>
        <w:rPr>
          <w:rFonts w:ascii="Times New Roman" w:eastAsia="Times New Roman" w:hAnsi="Times New Roman" w:cs="Times New Roman"/>
          <w:noProof/>
          <w:sz w:val="24"/>
          <w:szCs w:val="24"/>
        </w:rPr>
      </w:pPr>
      <w:r w:rsidRPr="000F0700">
        <w:rPr>
          <w:rFonts w:ascii="Times New Roman" w:eastAsia="Arial" w:hAnsi="Times New Roman" w:cs="Times New Roman"/>
          <w:iCs/>
          <w:sz w:val="24"/>
          <w:szCs w:val="24"/>
        </w:rPr>
        <w:t xml:space="preserve">Рис 1 – «Матрица % успеха стратегий </w:t>
      </w:r>
      <w:proofErr w:type="spellStart"/>
      <w:r w:rsidRPr="000F0700">
        <w:rPr>
          <w:rFonts w:ascii="Times New Roman" w:eastAsia="Arial" w:hAnsi="Times New Roman" w:cs="Times New Roman"/>
          <w:iCs/>
          <w:sz w:val="24"/>
          <w:szCs w:val="24"/>
        </w:rPr>
        <w:t>Винии</w:t>
      </w:r>
      <w:proofErr w:type="spellEnd"/>
      <w:r w:rsidRPr="000F0700">
        <w:rPr>
          <w:rFonts w:ascii="Times New Roman" w:eastAsia="Arial" w:hAnsi="Times New Roman" w:cs="Times New Roman"/>
          <w:iCs/>
          <w:sz w:val="24"/>
          <w:szCs w:val="24"/>
        </w:rPr>
        <w:t>-Пуха»</w:t>
      </w:r>
    </w:p>
    <w:p w14:paraId="088975E9" w14:textId="41A03CF0" w:rsidR="00C9584C" w:rsidRPr="000F0700" w:rsidRDefault="00C9584C" w:rsidP="000F0700">
      <w:pPr>
        <w:spacing w:after="0"/>
        <w:ind w:firstLine="567"/>
        <w:jc w:val="both"/>
        <w:rPr>
          <w:rFonts w:ascii="Times New Roman" w:eastAsia="Times New Roman" w:hAnsi="Times New Roman" w:cs="Times New Roman"/>
          <w:b/>
          <w:bCs/>
          <w:sz w:val="24"/>
          <w:szCs w:val="24"/>
        </w:rPr>
      </w:pPr>
      <w:r w:rsidRPr="000F0700">
        <w:rPr>
          <w:rFonts w:ascii="Times New Roman" w:eastAsia="Times New Roman" w:hAnsi="Times New Roman" w:cs="Times New Roman"/>
          <w:b/>
          <w:bCs/>
          <w:sz w:val="24"/>
          <w:szCs w:val="24"/>
        </w:rPr>
        <w:t>Критерий Байеса:</w:t>
      </w:r>
    </w:p>
    <w:p w14:paraId="1C7D1B27" w14:textId="41A03CF0" w:rsidR="00C9584C" w:rsidRPr="000F0700" w:rsidRDefault="00C9584C" w:rsidP="000F0700">
      <w:pPr>
        <w:spacing w:after="0"/>
        <w:ind w:firstLine="567"/>
        <w:jc w:val="both"/>
        <w:rPr>
          <w:rFonts w:ascii="Times New Roman" w:eastAsia="Times New Roman" w:hAnsi="Times New Roman" w:cs="Times New Roman"/>
          <w:sz w:val="24"/>
          <w:szCs w:val="24"/>
        </w:rPr>
      </w:pPr>
      <w:r w:rsidRPr="000F0700">
        <w:rPr>
          <w:rFonts w:ascii="Times New Roman" w:eastAsia="Times New Roman" w:hAnsi="Times New Roman" w:cs="Times New Roman"/>
          <w:sz w:val="24"/>
          <w:szCs w:val="24"/>
        </w:rPr>
        <w:t>Найдем сумму произведений показателя успешности и вероятности каждой стратегии в каждое состояние природы (воспользуемся формулой =СУММПРОИЗВ и далее соответственно для следующих двух столбцов со сдвигом нумерации). Затем из полученных трёх значений выберем средневзвешенное.</w:t>
      </w:r>
    </w:p>
    <w:p w14:paraId="068760CB" w14:textId="41A03CF0" w:rsidR="00C9584C" w:rsidRPr="000F0700" w:rsidRDefault="00C9584C" w:rsidP="000F0700">
      <w:pPr>
        <w:spacing w:after="0"/>
        <w:ind w:firstLine="567"/>
        <w:jc w:val="both"/>
        <w:rPr>
          <w:rFonts w:ascii="Times New Roman" w:eastAsia="Times New Roman" w:hAnsi="Times New Roman" w:cs="Times New Roman"/>
          <w:b/>
          <w:bCs/>
          <w:sz w:val="24"/>
          <w:szCs w:val="24"/>
        </w:rPr>
      </w:pPr>
      <w:r w:rsidRPr="000F0700">
        <w:rPr>
          <w:rFonts w:ascii="Times New Roman" w:eastAsia="Times New Roman" w:hAnsi="Times New Roman" w:cs="Times New Roman"/>
          <w:b/>
          <w:bCs/>
          <w:sz w:val="24"/>
          <w:szCs w:val="24"/>
        </w:rPr>
        <w:t>Критерий Лапласа:</w:t>
      </w:r>
    </w:p>
    <w:p w14:paraId="1298F303" w14:textId="41A03CF0" w:rsidR="00C9584C" w:rsidRPr="000F0700" w:rsidRDefault="00C9584C" w:rsidP="000F0700">
      <w:pPr>
        <w:spacing w:after="0"/>
        <w:ind w:firstLine="567"/>
        <w:jc w:val="both"/>
        <w:rPr>
          <w:rFonts w:ascii="Times New Roman" w:eastAsia="Times New Roman" w:hAnsi="Times New Roman" w:cs="Times New Roman"/>
          <w:sz w:val="24"/>
          <w:szCs w:val="24"/>
        </w:rPr>
      </w:pPr>
      <w:r w:rsidRPr="000F0700">
        <w:rPr>
          <w:rFonts w:ascii="Times New Roman" w:eastAsia="Times New Roman" w:hAnsi="Times New Roman" w:cs="Times New Roman"/>
          <w:sz w:val="24"/>
          <w:szCs w:val="24"/>
        </w:rPr>
        <w:t>Запишем в строке таблицы «Вероятности» значения, равные 1/кол-во стратегий (в нашем случае 3). Найдем сумму произведений показателя успешности и вероятности каждой стратегии в каждое состояние природы (воспользуемся формулой =СУММПРОИЗВ и далее соответственно для следующих двух столбцов со сдвигом нумерации). Затем из полученных трёх значений выберем средневзвешенное.</w:t>
      </w:r>
    </w:p>
    <w:p w14:paraId="10AF7476" w14:textId="41A03CF0" w:rsidR="00C9584C" w:rsidRPr="000F0700" w:rsidRDefault="00C9584C" w:rsidP="000F0700">
      <w:pPr>
        <w:spacing w:after="0"/>
        <w:ind w:firstLine="567"/>
        <w:jc w:val="both"/>
        <w:rPr>
          <w:rFonts w:ascii="Times New Roman" w:eastAsia="Times New Roman" w:hAnsi="Times New Roman" w:cs="Times New Roman"/>
          <w:sz w:val="24"/>
          <w:szCs w:val="24"/>
        </w:rPr>
      </w:pPr>
    </w:p>
    <w:p w14:paraId="36139973" w14:textId="41A03CF0" w:rsidR="00C9584C" w:rsidRPr="000F0700" w:rsidRDefault="00C9584C" w:rsidP="000F0700">
      <w:pPr>
        <w:spacing w:after="0"/>
        <w:ind w:firstLine="567"/>
        <w:jc w:val="both"/>
        <w:rPr>
          <w:rFonts w:ascii="Times New Roman" w:eastAsia="Times New Roman" w:hAnsi="Times New Roman" w:cs="Times New Roman"/>
          <w:b/>
          <w:bCs/>
          <w:sz w:val="24"/>
          <w:szCs w:val="24"/>
        </w:rPr>
      </w:pPr>
      <w:r w:rsidRPr="000F0700">
        <w:rPr>
          <w:rFonts w:ascii="Times New Roman" w:eastAsia="Times New Roman" w:hAnsi="Times New Roman" w:cs="Times New Roman"/>
          <w:b/>
          <w:bCs/>
          <w:sz w:val="24"/>
          <w:szCs w:val="24"/>
        </w:rPr>
        <w:t xml:space="preserve">Критерий </w:t>
      </w:r>
      <w:proofErr w:type="spellStart"/>
      <w:r w:rsidRPr="000F0700">
        <w:rPr>
          <w:rFonts w:ascii="Times New Roman" w:eastAsia="Times New Roman" w:hAnsi="Times New Roman" w:cs="Times New Roman"/>
          <w:b/>
          <w:bCs/>
          <w:sz w:val="24"/>
          <w:szCs w:val="24"/>
        </w:rPr>
        <w:t>Гермейера</w:t>
      </w:r>
      <w:proofErr w:type="spellEnd"/>
      <w:r w:rsidRPr="000F0700">
        <w:rPr>
          <w:rFonts w:ascii="Times New Roman" w:eastAsia="Times New Roman" w:hAnsi="Times New Roman" w:cs="Times New Roman"/>
          <w:b/>
          <w:bCs/>
          <w:sz w:val="24"/>
          <w:szCs w:val="24"/>
        </w:rPr>
        <w:t>:</w:t>
      </w:r>
    </w:p>
    <w:p w14:paraId="28F2AEAA" w14:textId="41A03CF0" w:rsidR="00C9584C" w:rsidRPr="000F0700" w:rsidRDefault="00C9584C" w:rsidP="000F0700">
      <w:pPr>
        <w:spacing w:after="0"/>
        <w:ind w:firstLine="567"/>
        <w:jc w:val="both"/>
        <w:rPr>
          <w:rFonts w:ascii="Times New Roman" w:eastAsia="Times New Roman" w:hAnsi="Times New Roman" w:cs="Times New Roman"/>
          <w:sz w:val="24"/>
          <w:szCs w:val="24"/>
        </w:rPr>
      </w:pPr>
      <w:r w:rsidRPr="000F0700">
        <w:rPr>
          <w:rFonts w:ascii="Times New Roman" w:eastAsia="Times New Roman" w:hAnsi="Times New Roman" w:cs="Times New Roman"/>
          <w:sz w:val="24"/>
          <w:szCs w:val="24"/>
        </w:rPr>
        <w:t>Дублируем исходную матрицу. Создаем одноразмерную матрицу без значений и умножаем каждый показатель успеха стратегии на ее вероятность, заполняя таблицу.</w:t>
      </w:r>
    </w:p>
    <w:p w14:paraId="01237A17" w14:textId="41A03CF0" w:rsidR="00C9584C" w:rsidRPr="000F0700" w:rsidRDefault="00C9584C" w:rsidP="000F0700">
      <w:pPr>
        <w:spacing w:after="0"/>
        <w:ind w:firstLine="567"/>
        <w:jc w:val="both"/>
        <w:rPr>
          <w:rFonts w:ascii="Times New Roman" w:eastAsia="Times New Roman" w:hAnsi="Times New Roman" w:cs="Times New Roman"/>
          <w:sz w:val="24"/>
          <w:szCs w:val="24"/>
        </w:rPr>
      </w:pPr>
      <w:r w:rsidRPr="000F0700">
        <w:rPr>
          <w:rFonts w:ascii="Times New Roman" w:eastAsia="Times New Roman" w:hAnsi="Times New Roman" w:cs="Times New Roman"/>
          <w:sz w:val="24"/>
          <w:szCs w:val="24"/>
        </w:rPr>
        <w:t>С помощью ранее описанного метода минимакса находим соответствующее значение по строкам заполненной таблицы.</w:t>
      </w:r>
    </w:p>
    <w:p w14:paraId="490F7F06" w14:textId="41A03CF0" w:rsidR="00C9584C" w:rsidRPr="000F0700" w:rsidRDefault="00C9584C" w:rsidP="000F0700">
      <w:pPr>
        <w:spacing w:after="0"/>
        <w:ind w:firstLine="567"/>
        <w:jc w:val="both"/>
        <w:rPr>
          <w:rFonts w:ascii="Times New Roman" w:eastAsia="Times New Roman" w:hAnsi="Times New Roman" w:cs="Times New Roman"/>
          <w:sz w:val="24"/>
          <w:szCs w:val="24"/>
        </w:rPr>
      </w:pPr>
      <w:r w:rsidRPr="000F0700">
        <w:rPr>
          <w:rFonts w:ascii="Times New Roman" w:eastAsia="Times New Roman" w:hAnsi="Times New Roman" w:cs="Times New Roman"/>
          <w:sz w:val="24"/>
          <w:szCs w:val="24"/>
        </w:rPr>
        <w:t xml:space="preserve">Создаем вспомогательные таблицы ограничений и переменных. В ячейке каждого ограничения запишем формулу умножения столбца соответствующего погодного явления на пустой столбец переменных. </w:t>
      </w:r>
    </w:p>
    <w:p w14:paraId="7288EBA2" w14:textId="41A03CF0" w:rsidR="00C9584C" w:rsidRPr="000F0700" w:rsidRDefault="00C9584C" w:rsidP="000F0700">
      <w:pPr>
        <w:spacing w:after="0"/>
        <w:ind w:firstLine="567"/>
        <w:jc w:val="both"/>
        <w:rPr>
          <w:rFonts w:ascii="Times New Roman" w:eastAsia="Times New Roman" w:hAnsi="Times New Roman" w:cs="Times New Roman"/>
          <w:sz w:val="24"/>
          <w:szCs w:val="24"/>
        </w:rPr>
      </w:pPr>
      <w:r w:rsidRPr="000F0700">
        <w:rPr>
          <w:rFonts w:ascii="Times New Roman" w:eastAsia="Times New Roman" w:hAnsi="Times New Roman" w:cs="Times New Roman"/>
          <w:sz w:val="24"/>
          <w:szCs w:val="24"/>
        </w:rPr>
        <w:t>В качестве целевой функции – сумму переменных, цены игры – 1/значение целевой функции. В таблице стратегий запишем формулы умножения соответствующей переменной на значение цены игры.</w:t>
      </w:r>
    </w:p>
    <w:p w14:paraId="09C4A515" w14:textId="41A03CF0" w:rsidR="00C9584C" w:rsidRPr="000F0700" w:rsidRDefault="00C9584C" w:rsidP="000F0700">
      <w:pPr>
        <w:spacing w:after="0"/>
        <w:ind w:firstLine="567"/>
        <w:jc w:val="both"/>
        <w:rPr>
          <w:rFonts w:ascii="Times New Roman" w:eastAsia="Times New Roman" w:hAnsi="Times New Roman" w:cs="Times New Roman"/>
          <w:sz w:val="24"/>
          <w:szCs w:val="24"/>
        </w:rPr>
      </w:pPr>
      <w:r w:rsidRPr="000F0700">
        <w:rPr>
          <w:rFonts w:ascii="Times New Roman" w:eastAsia="Times New Roman" w:hAnsi="Times New Roman" w:cs="Times New Roman"/>
          <w:sz w:val="24"/>
          <w:szCs w:val="24"/>
        </w:rPr>
        <w:t>После записи каждой из формул в ячейки запускаем Поиск решения:</w:t>
      </w:r>
    </w:p>
    <w:p w14:paraId="57FDDA96" w14:textId="41A03CF0" w:rsidR="00C9584C" w:rsidRPr="00FC2B57" w:rsidRDefault="00C9584C" w:rsidP="00C9584C">
      <w:pPr>
        <w:spacing w:after="0"/>
        <w:ind w:firstLine="567"/>
        <w:rPr>
          <w:noProof/>
          <w:sz w:val="24"/>
          <w:szCs w:val="24"/>
        </w:rPr>
      </w:pPr>
    </w:p>
    <w:p w14:paraId="40B7A307" w14:textId="41A03CF0" w:rsidR="00C9584C" w:rsidRPr="00FC2B57" w:rsidRDefault="00C9584C" w:rsidP="00C9584C">
      <w:pPr>
        <w:spacing w:after="0"/>
        <w:jc w:val="center"/>
        <w:rPr>
          <w:rFonts w:eastAsia="Times New Roman"/>
          <w:sz w:val="24"/>
          <w:szCs w:val="24"/>
        </w:rPr>
      </w:pPr>
      <w:r>
        <w:drawing>
          <wp:inline distT="0" distB="0" distL="0" distR="0" wp14:anchorId="74DB8CC6" wp14:editId="5A0AE837">
            <wp:extent cx="3813700" cy="3588262"/>
            <wp:effectExtent l="0" t="0" r="0" b="0"/>
            <wp:docPr id="16" name="Рисунок 16"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Рисунок 16" descr="Изображение выглядит как текст&#10;&#10;Автоматически созданное описание"/>
                    <pic:cNvPicPr/>
                  </pic:nvPicPr>
                  <pic:blipFill>
                    <a:blip r:embed="rId21"/>
                    <a:stretch>
                      <a:fillRect/>
                    </a:stretch>
                  </pic:blipFill>
                  <pic:spPr>
                    <a:xfrm>
                      <a:off x="0" y="0"/>
                      <a:ext cx="3833287" cy="3606692"/>
                    </a:xfrm>
                    <a:prstGeom prst="rect">
                      <a:avLst/>
                    </a:prstGeom>
                  </pic:spPr>
                </pic:pic>
              </a:graphicData>
            </a:graphic>
          </wp:inline>
        </w:drawing>
      </w:r>
    </w:p>
    <w:p w14:paraId="5FF62B04" w14:textId="41A03CF0" w:rsidR="00C9584C" w:rsidRPr="000F0700" w:rsidRDefault="00C9584C" w:rsidP="00C9584C">
      <w:pPr>
        <w:pStyle w:val="Caption"/>
        <w:spacing w:line="360" w:lineRule="auto"/>
        <w:jc w:val="center"/>
        <w:rPr>
          <w:rFonts w:ascii="Times New Roman" w:hAnsi="Times New Roman" w:cs="Times New Roman"/>
          <w:i w:val="0"/>
          <w:iCs w:val="0"/>
          <w:color w:val="auto"/>
          <w:sz w:val="24"/>
          <w:szCs w:val="24"/>
        </w:rPr>
      </w:pPr>
      <w:r w:rsidRPr="000F0700">
        <w:rPr>
          <w:rFonts w:ascii="Times New Roman" w:hAnsi="Times New Roman" w:cs="Times New Roman"/>
          <w:i w:val="0"/>
          <w:iCs w:val="0"/>
          <w:color w:val="auto"/>
          <w:sz w:val="24"/>
          <w:szCs w:val="24"/>
        </w:rPr>
        <w:t xml:space="preserve">Рисунок 2 — Решение через </w:t>
      </w:r>
      <w:r w:rsidRPr="000F0700">
        <w:rPr>
          <w:rFonts w:ascii="Times New Roman" w:hAnsi="Times New Roman" w:cs="Times New Roman"/>
          <w:i w:val="0"/>
          <w:iCs w:val="0"/>
          <w:color w:val="auto"/>
          <w:sz w:val="24"/>
          <w:szCs w:val="24"/>
          <w:lang w:val="en-US"/>
        </w:rPr>
        <w:t>MS</w:t>
      </w:r>
      <w:r w:rsidRPr="000F0700">
        <w:rPr>
          <w:rFonts w:ascii="Times New Roman" w:hAnsi="Times New Roman" w:cs="Times New Roman"/>
          <w:i w:val="0"/>
          <w:iCs w:val="0"/>
          <w:color w:val="auto"/>
          <w:sz w:val="24"/>
          <w:szCs w:val="24"/>
        </w:rPr>
        <w:t xml:space="preserve"> </w:t>
      </w:r>
      <w:r w:rsidRPr="000F0700">
        <w:rPr>
          <w:rFonts w:ascii="Times New Roman" w:hAnsi="Times New Roman" w:cs="Times New Roman"/>
          <w:i w:val="0"/>
          <w:iCs w:val="0"/>
          <w:color w:val="auto"/>
          <w:sz w:val="24"/>
          <w:szCs w:val="24"/>
          <w:lang w:val="en-US"/>
        </w:rPr>
        <w:t>Excel</w:t>
      </w:r>
      <w:r w:rsidRPr="000F0700">
        <w:rPr>
          <w:rFonts w:ascii="Times New Roman" w:hAnsi="Times New Roman" w:cs="Times New Roman"/>
          <w:i w:val="0"/>
          <w:iCs w:val="0"/>
          <w:color w:val="auto"/>
          <w:sz w:val="24"/>
          <w:szCs w:val="24"/>
        </w:rPr>
        <w:t xml:space="preserve"> (Риски)</w:t>
      </w:r>
    </w:p>
    <w:p w14:paraId="01DD32BD" w14:textId="41A03CF0" w:rsidR="00C9584C" w:rsidRPr="000F0700" w:rsidRDefault="00C9584C" w:rsidP="000F0700">
      <w:pPr>
        <w:ind w:firstLine="708"/>
        <w:jc w:val="both"/>
        <w:rPr>
          <w:rFonts w:ascii="Times New Roman" w:hAnsi="Times New Roman" w:cs="Times New Roman"/>
          <w:noProof/>
          <w:sz w:val="24"/>
          <w:szCs w:val="24"/>
        </w:rPr>
      </w:pPr>
      <w:r w:rsidRPr="000F0700">
        <w:rPr>
          <w:rFonts w:ascii="Times New Roman" w:hAnsi="Times New Roman" w:cs="Times New Roman"/>
          <w:noProof/>
          <w:sz w:val="24"/>
          <w:szCs w:val="24"/>
        </w:rPr>
        <w:t xml:space="preserve">По результатам решения данной задачи с помощью </w:t>
      </w:r>
      <w:r w:rsidRPr="000F0700">
        <w:rPr>
          <w:rFonts w:ascii="Times New Roman" w:hAnsi="Times New Roman" w:cs="Times New Roman"/>
          <w:noProof/>
          <w:sz w:val="24"/>
          <w:szCs w:val="24"/>
          <w:lang w:val="en-US"/>
        </w:rPr>
        <w:t>Excel</w:t>
      </w:r>
      <w:r w:rsidRPr="000F0700">
        <w:rPr>
          <w:rFonts w:ascii="Times New Roman" w:hAnsi="Times New Roman" w:cs="Times New Roman"/>
          <w:noProof/>
          <w:sz w:val="24"/>
          <w:szCs w:val="24"/>
        </w:rPr>
        <w:t xml:space="preserve"> получается следующее распределение использования каждой из стратегий игроком </w:t>
      </w:r>
      <w:r w:rsidRPr="000F0700">
        <w:rPr>
          <w:rFonts w:ascii="Times New Roman" w:hAnsi="Times New Roman" w:cs="Times New Roman"/>
          <w:noProof/>
          <w:sz w:val="24"/>
          <w:szCs w:val="24"/>
          <w:lang w:val="en-US"/>
        </w:rPr>
        <w:t>A</w:t>
      </w:r>
      <w:r w:rsidRPr="000F0700">
        <w:rPr>
          <w:rFonts w:ascii="Times New Roman" w:hAnsi="Times New Roman" w:cs="Times New Roman"/>
          <w:noProof/>
          <w:sz w:val="24"/>
          <w:szCs w:val="24"/>
        </w:rPr>
        <w:t>:</w:t>
      </w:r>
    </w:p>
    <w:p w14:paraId="1DF040EC" w14:textId="41A03CF0" w:rsidR="00C9584C" w:rsidRPr="000F0700" w:rsidRDefault="00C9584C" w:rsidP="00C9584C">
      <w:pPr>
        <w:jc w:val="center"/>
        <w:rPr>
          <w:rFonts w:ascii="Times New Roman" w:hAnsi="Times New Roman" w:cs="Times New Roman"/>
          <w:noProof/>
          <w:sz w:val="24"/>
          <w:szCs w:val="24"/>
        </w:rPr>
      </w:pPr>
      <w:r>
        <w:rPr>
          <w:noProof/>
        </w:rPr>
        <w:drawing>
          <wp:inline distT="0" distB="0" distL="0" distR="0" wp14:anchorId="1A1C4EFF" wp14:editId="6FFE4BAE">
            <wp:extent cx="1505160" cy="933580"/>
            <wp:effectExtent l="0" t="0" r="0" b="0"/>
            <wp:docPr id="17" name="Рисунок 17"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7"/>
                    <pic:cNvPicPr/>
                  </pic:nvPicPr>
                  <pic:blipFill>
                    <a:blip r:embed="rId22">
                      <a:extLst>
                        <a:ext uri="{28A0092B-C50C-407E-A947-70E740481C1C}">
                          <a14:useLocalDpi xmlns:a14="http://schemas.microsoft.com/office/drawing/2010/main" val="0"/>
                        </a:ext>
                      </a:extLst>
                    </a:blip>
                    <a:stretch>
                      <a:fillRect/>
                    </a:stretch>
                  </pic:blipFill>
                  <pic:spPr>
                    <a:xfrm>
                      <a:off x="0" y="0"/>
                      <a:ext cx="1505160" cy="933580"/>
                    </a:xfrm>
                    <a:prstGeom prst="rect">
                      <a:avLst/>
                    </a:prstGeom>
                  </pic:spPr>
                </pic:pic>
              </a:graphicData>
            </a:graphic>
          </wp:inline>
        </w:drawing>
      </w:r>
    </w:p>
    <w:p w14:paraId="41ADEDDE" w14:textId="0CB3FAF7" w:rsidR="00C9584C" w:rsidRPr="000F0700" w:rsidRDefault="00C9584C" w:rsidP="000F0700">
      <w:pPr>
        <w:pStyle w:val="Caption"/>
        <w:spacing w:line="360" w:lineRule="auto"/>
        <w:jc w:val="center"/>
        <w:rPr>
          <w:rFonts w:ascii="Times New Roman" w:hAnsi="Times New Roman" w:cs="Times New Roman"/>
          <w:i w:val="0"/>
          <w:iCs w:val="0"/>
          <w:color w:val="auto"/>
          <w:sz w:val="24"/>
          <w:szCs w:val="24"/>
        </w:rPr>
      </w:pPr>
      <w:r w:rsidRPr="000F0700">
        <w:rPr>
          <w:rFonts w:ascii="Times New Roman" w:hAnsi="Times New Roman" w:cs="Times New Roman"/>
          <w:i w:val="0"/>
          <w:iCs w:val="0"/>
          <w:color w:val="auto"/>
          <w:sz w:val="24"/>
          <w:szCs w:val="24"/>
        </w:rPr>
        <w:t xml:space="preserve">Рисунок 3 — Смесь стратегий для игрока </w:t>
      </w:r>
    </w:p>
    <w:p w14:paraId="488B2A00" w14:textId="41A03CF0" w:rsidR="00C9584C" w:rsidRPr="000F0700" w:rsidRDefault="00C9584C" w:rsidP="000F0700">
      <w:pPr>
        <w:pStyle w:val="Heading1"/>
        <w:jc w:val="center"/>
        <w:rPr>
          <w:rFonts w:ascii="Times New Roman" w:hAnsi="Times New Roman" w:cs="Times New Roman"/>
          <w:b/>
          <w:bCs/>
          <w:color w:val="auto"/>
          <w:sz w:val="24"/>
          <w:szCs w:val="24"/>
        </w:rPr>
      </w:pPr>
      <w:bookmarkStart w:id="44" w:name="_Toc100269363"/>
      <w:bookmarkStart w:id="45" w:name="_Toc100277084"/>
      <w:bookmarkStart w:id="46" w:name="_Toc100278460"/>
      <w:r w:rsidRPr="000F0700">
        <w:rPr>
          <w:rFonts w:ascii="Times New Roman" w:hAnsi="Times New Roman" w:cs="Times New Roman"/>
          <w:b/>
          <w:bCs/>
          <w:color w:val="auto"/>
          <w:sz w:val="24"/>
          <w:szCs w:val="24"/>
        </w:rPr>
        <w:t>4. ЗАДАЧА 2 С КОДОМ</w:t>
      </w:r>
      <w:bookmarkEnd w:id="44"/>
      <w:bookmarkEnd w:id="45"/>
      <w:bookmarkEnd w:id="46"/>
    </w:p>
    <w:p w14:paraId="1DD71F5D" w14:textId="41A03CF0" w:rsidR="00C9584C" w:rsidRPr="000F0700" w:rsidRDefault="00C9584C" w:rsidP="000F0700">
      <w:pPr>
        <w:ind w:firstLine="708"/>
        <w:jc w:val="both"/>
        <w:rPr>
          <w:rFonts w:ascii="Times New Roman" w:hAnsi="Times New Roman" w:cs="Times New Roman"/>
          <w:sz w:val="24"/>
          <w:szCs w:val="24"/>
        </w:rPr>
      </w:pPr>
      <w:r w:rsidRPr="000F0700">
        <w:rPr>
          <w:rFonts w:ascii="Times New Roman" w:hAnsi="Times New Roman" w:cs="Times New Roman"/>
          <w:sz w:val="24"/>
          <w:szCs w:val="24"/>
        </w:rPr>
        <w:t>Винни-Пух и Пятачок поспорили, что медведь не сможет угадать по виду, в каком из ульев какое количество меда. Имеется 10 ульев. При этом урны бывают двух типов: в урне типа I находится 5 кг меда, а в урне типа II – 8 кг. Известно, что урн типа I – 7 штук, а урн типа II – 3 штук. Винни-Пух подходит к случайно выбранному улью и должен сказать, какого он типа или отказаться от игры. Если он называет тип I и улей действительно этого типа, то он выигрывает 500 кг меда, если он типа II, то Винни проигрывает 200 кг. Если играющий называет тип II и улей действительно этого типа, то он выигрывает 1000 кг меда, если же он типа I, то герой проигрывает 150. Какое решение должен принять медведь?</w:t>
      </w:r>
    </w:p>
    <w:p w14:paraId="60DAF2B3" w14:textId="41A03CF0" w:rsidR="00C9584C" w:rsidRPr="000F0700" w:rsidRDefault="00C9584C" w:rsidP="000F0700">
      <w:pPr>
        <w:jc w:val="both"/>
        <w:rPr>
          <w:rFonts w:ascii="Times New Roman" w:hAnsi="Times New Roman" w:cs="Times New Roman"/>
          <w:sz w:val="24"/>
          <w:szCs w:val="24"/>
        </w:rPr>
      </w:pPr>
      <w:r w:rsidRPr="000F0700">
        <w:rPr>
          <w:rFonts w:ascii="Times New Roman" w:hAnsi="Times New Roman" w:cs="Times New Roman"/>
          <w:sz w:val="24"/>
          <w:szCs w:val="24"/>
        </w:rPr>
        <w:t>Решение.</w:t>
      </w:r>
    </w:p>
    <w:p w14:paraId="4A9D948B" w14:textId="41A03CF0" w:rsidR="00C9584C" w:rsidRPr="000F0700" w:rsidRDefault="00C9584C" w:rsidP="000F0700">
      <w:pPr>
        <w:jc w:val="both"/>
        <w:rPr>
          <w:rFonts w:ascii="Times New Roman" w:hAnsi="Times New Roman" w:cs="Times New Roman"/>
          <w:sz w:val="24"/>
          <w:szCs w:val="24"/>
        </w:rPr>
      </w:pPr>
      <w:r w:rsidRPr="000F0700">
        <w:rPr>
          <w:rFonts w:ascii="Times New Roman" w:hAnsi="Times New Roman" w:cs="Times New Roman"/>
          <w:sz w:val="24"/>
          <w:szCs w:val="24"/>
        </w:rPr>
        <w:t>Множество вариантов решения имеет вид:</w:t>
      </w:r>
    </w:p>
    <w:p w14:paraId="1A587855" w14:textId="41A03CF0" w:rsidR="00C9584C" w:rsidRPr="000F0700" w:rsidRDefault="00C9584C" w:rsidP="007F65AD">
      <w:pPr>
        <w:jc w:val="center"/>
        <w:rPr>
          <w:rFonts w:ascii="Times New Roman" w:hAnsi="Times New Roman" w:cs="Times New Roman"/>
          <w:sz w:val="24"/>
          <w:szCs w:val="24"/>
        </w:rPr>
      </w:pPr>
      <w:r w:rsidRPr="000F0700">
        <w:rPr>
          <w:rFonts w:ascii="Times New Roman" w:hAnsi="Times New Roman" w:cs="Times New Roman"/>
          <w:sz w:val="24"/>
          <w:szCs w:val="24"/>
        </w:rPr>
        <w:t>d1 – назвать улей типа I;</w:t>
      </w:r>
    </w:p>
    <w:p w14:paraId="4F0D1491" w14:textId="41A03CF0" w:rsidR="00C9584C" w:rsidRPr="000F0700" w:rsidRDefault="00C9584C" w:rsidP="007F65AD">
      <w:pPr>
        <w:jc w:val="center"/>
        <w:rPr>
          <w:rFonts w:ascii="Times New Roman" w:hAnsi="Times New Roman" w:cs="Times New Roman"/>
          <w:sz w:val="24"/>
          <w:szCs w:val="24"/>
        </w:rPr>
      </w:pPr>
      <w:r w:rsidRPr="000F0700">
        <w:rPr>
          <w:rFonts w:ascii="Times New Roman" w:hAnsi="Times New Roman" w:cs="Times New Roman"/>
          <w:sz w:val="24"/>
          <w:szCs w:val="24"/>
        </w:rPr>
        <w:t>d2 – назвать улей типа II;</w:t>
      </w:r>
    </w:p>
    <w:p w14:paraId="43DAE7A7" w14:textId="41A03CF0" w:rsidR="00C9584C" w:rsidRPr="000F0700" w:rsidRDefault="00C9584C" w:rsidP="007F65AD">
      <w:pPr>
        <w:jc w:val="center"/>
        <w:rPr>
          <w:rFonts w:ascii="Times New Roman" w:hAnsi="Times New Roman" w:cs="Times New Roman"/>
          <w:sz w:val="24"/>
          <w:szCs w:val="24"/>
        </w:rPr>
      </w:pPr>
      <w:r w:rsidRPr="000F0700">
        <w:rPr>
          <w:rFonts w:ascii="Times New Roman" w:hAnsi="Times New Roman" w:cs="Times New Roman"/>
          <w:sz w:val="24"/>
          <w:szCs w:val="24"/>
        </w:rPr>
        <w:t>d3 – отказаться от игры.</w:t>
      </w:r>
    </w:p>
    <w:p w14:paraId="3FF5B780" w14:textId="41A03CF0" w:rsidR="00C9584C" w:rsidRPr="000F0700" w:rsidRDefault="00C9584C" w:rsidP="00C9584C">
      <w:pPr>
        <w:rPr>
          <w:rFonts w:ascii="Times New Roman" w:hAnsi="Times New Roman" w:cs="Times New Roman"/>
          <w:sz w:val="24"/>
          <w:szCs w:val="24"/>
        </w:rPr>
      </w:pPr>
      <w:r w:rsidRPr="000F0700">
        <w:rPr>
          <w:rFonts w:ascii="Times New Roman" w:hAnsi="Times New Roman" w:cs="Times New Roman"/>
          <w:sz w:val="24"/>
          <w:szCs w:val="24"/>
        </w:rPr>
        <w:t>Множество состояний среды:</w:t>
      </w:r>
    </w:p>
    <w:p w14:paraId="508D8E6D" w14:textId="41A03CF0" w:rsidR="00C9584C" w:rsidRPr="000F0700" w:rsidRDefault="00C9584C" w:rsidP="007F65AD">
      <w:pPr>
        <w:jc w:val="center"/>
        <w:rPr>
          <w:rFonts w:ascii="Times New Roman" w:hAnsi="Times New Roman" w:cs="Times New Roman"/>
          <w:sz w:val="24"/>
          <w:szCs w:val="24"/>
        </w:rPr>
      </w:pPr>
      <w:r w:rsidRPr="000F0700">
        <w:rPr>
          <w:rFonts w:ascii="Times New Roman" w:hAnsi="Times New Roman" w:cs="Times New Roman"/>
          <w:sz w:val="24"/>
          <w:szCs w:val="24"/>
        </w:rPr>
        <w:t>s1– улей типа I,</w:t>
      </w:r>
    </w:p>
    <w:p w14:paraId="619DDF23" w14:textId="41A03CF0" w:rsidR="00C9584C" w:rsidRPr="000F0700" w:rsidRDefault="00C9584C" w:rsidP="007F65AD">
      <w:pPr>
        <w:jc w:val="center"/>
        <w:rPr>
          <w:rFonts w:ascii="Times New Roman" w:hAnsi="Times New Roman" w:cs="Times New Roman"/>
          <w:sz w:val="24"/>
          <w:szCs w:val="24"/>
        </w:rPr>
      </w:pPr>
      <w:r w:rsidRPr="000F0700">
        <w:rPr>
          <w:rFonts w:ascii="Times New Roman" w:hAnsi="Times New Roman" w:cs="Times New Roman"/>
          <w:sz w:val="24"/>
          <w:szCs w:val="24"/>
          <w:lang w:val="en-US"/>
        </w:rPr>
        <w:t>s</w:t>
      </w:r>
      <w:r w:rsidRPr="000F0700">
        <w:rPr>
          <w:rFonts w:ascii="Times New Roman" w:hAnsi="Times New Roman" w:cs="Times New Roman"/>
          <w:sz w:val="24"/>
          <w:szCs w:val="24"/>
        </w:rPr>
        <w:t>2 – улей типа II</w:t>
      </w:r>
    </w:p>
    <w:p w14:paraId="00861F01" w14:textId="41A03CF0" w:rsidR="00C9584C" w:rsidRPr="000F0700" w:rsidRDefault="00C9584C" w:rsidP="00C9584C">
      <w:pPr>
        <w:rPr>
          <w:rFonts w:ascii="Times New Roman" w:hAnsi="Times New Roman" w:cs="Times New Roman"/>
          <w:sz w:val="24"/>
          <w:szCs w:val="24"/>
        </w:rPr>
      </w:pPr>
      <w:r w:rsidRPr="000F0700">
        <w:rPr>
          <w:rFonts w:ascii="Times New Roman" w:hAnsi="Times New Roman" w:cs="Times New Roman"/>
          <w:sz w:val="24"/>
          <w:szCs w:val="24"/>
        </w:rPr>
        <w:t>Тогда таблица выигрышей (полезностей) имеет вид:</w:t>
      </w:r>
    </w:p>
    <w:tbl>
      <w:tblPr>
        <w:tblStyle w:val="TableGrid"/>
        <w:tblW w:w="0" w:type="auto"/>
        <w:tblLook w:val="04A0" w:firstRow="1" w:lastRow="0" w:firstColumn="1" w:lastColumn="0" w:noHBand="0" w:noVBand="1"/>
      </w:tblPr>
      <w:tblGrid>
        <w:gridCol w:w="3036"/>
        <w:gridCol w:w="2987"/>
        <w:gridCol w:w="2993"/>
      </w:tblGrid>
      <w:tr w:rsidR="00C9584C" w:rsidRPr="000F0700" w14:paraId="3E46DEB6" w14:textId="77777777" w:rsidTr="0031750E">
        <w:tc>
          <w:tcPr>
            <w:tcW w:w="3115" w:type="dxa"/>
          </w:tcPr>
          <w:p w14:paraId="3460224F" w14:textId="77777777" w:rsidR="00C9584C" w:rsidRPr="000F0700" w:rsidRDefault="00C9584C" w:rsidP="0031750E">
            <w:pPr>
              <w:rPr>
                <w:sz w:val="24"/>
                <w:szCs w:val="24"/>
                <w:lang w:eastAsia="en-US"/>
              </w:rPr>
            </w:pPr>
            <w:r w:rsidRPr="000F0700">
              <w:rPr>
                <w:sz w:val="24"/>
                <w:szCs w:val="24"/>
                <w:lang w:eastAsia="en-US"/>
              </w:rPr>
              <w:t>Решения</w:t>
            </w:r>
          </w:p>
        </w:tc>
        <w:tc>
          <w:tcPr>
            <w:tcW w:w="3115" w:type="dxa"/>
          </w:tcPr>
          <w:p w14:paraId="67110C56" w14:textId="77777777" w:rsidR="00C9584C" w:rsidRPr="000F0700" w:rsidRDefault="00C9584C" w:rsidP="0031750E">
            <w:pPr>
              <w:rPr>
                <w:sz w:val="24"/>
                <w:szCs w:val="24"/>
                <w:lang w:val="en-US" w:eastAsia="en-US"/>
              </w:rPr>
            </w:pPr>
            <w:r w:rsidRPr="000F0700">
              <w:rPr>
                <w:sz w:val="24"/>
                <w:szCs w:val="24"/>
                <w:lang w:val="en-US" w:eastAsia="en-US"/>
              </w:rPr>
              <w:t>S1</w:t>
            </w:r>
          </w:p>
        </w:tc>
        <w:tc>
          <w:tcPr>
            <w:tcW w:w="3115" w:type="dxa"/>
          </w:tcPr>
          <w:p w14:paraId="14132A35" w14:textId="77777777" w:rsidR="00C9584C" w:rsidRPr="000F0700" w:rsidRDefault="00C9584C" w:rsidP="0031750E">
            <w:pPr>
              <w:rPr>
                <w:sz w:val="24"/>
                <w:szCs w:val="24"/>
                <w:lang w:val="en-US" w:eastAsia="en-US"/>
              </w:rPr>
            </w:pPr>
            <w:r w:rsidRPr="000F0700">
              <w:rPr>
                <w:sz w:val="24"/>
                <w:szCs w:val="24"/>
                <w:lang w:val="en-US" w:eastAsia="en-US"/>
              </w:rPr>
              <w:t>S2</w:t>
            </w:r>
          </w:p>
        </w:tc>
      </w:tr>
      <w:tr w:rsidR="00C9584C" w:rsidRPr="000F0700" w14:paraId="76B1E5E1" w14:textId="77777777" w:rsidTr="0031750E">
        <w:tc>
          <w:tcPr>
            <w:tcW w:w="3115" w:type="dxa"/>
          </w:tcPr>
          <w:p w14:paraId="3FDAD372" w14:textId="77777777" w:rsidR="00C9584C" w:rsidRPr="000F0700" w:rsidRDefault="00C9584C" w:rsidP="0031750E">
            <w:pPr>
              <w:rPr>
                <w:sz w:val="24"/>
                <w:szCs w:val="24"/>
                <w:lang w:val="en-US" w:eastAsia="en-US"/>
              </w:rPr>
            </w:pPr>
            <w:r w:rsidRPr="000F0700">
              <w:rPr>
                <w:sz w:val="24"/>
                <w:szCs w:val="24"/>
                <w:lang w:val="en-US" w:eastAsia="en-US"/>
              </w:rPr>
              <w:t>D1</w:t>
            </w:r>
          </w:p>
        </w:tc>
        <w:tc>
          <w:tcPr>
            <w:tcW w:w="3115" w:type="dxa"/>
          </w:tcPr>
          <w:p w14:paraId="48EE8266" w14:textId="77777777" w:rsidR="00C9584C" w:rsidRPr="000F0700" w:rsidRDefault="00C9584C" w:rsidP="0031750E">
            <w:pPr>
              <w:rPr>
                <w:sz w:val="24"/>
                <w:szCs w:val="24"/>
                <w:lang w:eastAsia="en-US"/>
              </w:rPr>
            </w:pPr>
            <w:r w:rsidRPr="000F0700">
              <w:rPr>
                <w:sz w:val="24"/>
                <w:szCs w:val="24"/>
                <w:lang w:eastAsia="en-US"/>
              </w:rPr>
              <w:t>500</w:t>
            </w:r>
          </w:p>
        </w:tc>
        <w:tc>
          <w:tcPr>
            <w:tcW w:w="3115" w:type="dxa"/>
          </w:tcPr>
          <w:p w14:paraId="010D4F90" w14:textId="77777777" w:rsidR="00C9584C" w:rsidRPr="000F0700" w:rsidRDefault="00C9584C" w:rsidP="0031750E">
            <w:pPr>
              <w:rPr>
                <w:sz w:val="24"/>
                <w:szCs w:val="24"/>
                <w:lang w:eastAsia="en-US"/>
              </w:rPr>
            </w:pPr>
            <w:r w:rsidRPr="000F0700">
              <w:rPr>
                <w:sz w:val="24"/>
                <w:szCs w:val="24"/>
                <w:lang w:eastAsia="en-US"/>
              </w:rPr>
              <w:t>-200</w:t>
            </w:r>
          </w:p>
        </w:tc>
      </w:tr>
      <w:tr w:rsidR="00C9584C" w:rsidRPr="000F0700" w14:paraId="5D20B8B7" w14:textId="77777777" w:rsidTr="0031750E">
        <w:tc>
          <w:tcPr>
            <w:tcW w:w="3115" w:type="dxa"/>
          </w:tcPr>
          <w:p w14:paraId="21CCED24" w14:textId="77777777" w:rsidR="00C9584C" w:rsidRPr="000F0700" w:rsidRDefault="00C9584C" w:rsidP="0031750E">
            <w:pPr>
              <w:rPr>
                <w:sz w:val="24"/>
                <w:szCs w:val="24"/>
                <w:lang w:val="en-US" w:eastAsia="en-US"/>
              </w:rPr>
            </w:pPr>
            <w:r w:rsidRPr="000F0700">
              <w:rPr>
                <w:sz w:val="24"/>
                <w:szCs w:val="24"/>
                <w:lang w:val="en-US" w:eastAsia="en-US"/>
              </w:rPr>
              <w:t>D2</w:t>
            </w:r>
          </w:p>
        </w:tc>
        <w:tc>
          <w:tcPr>
            <w:tcW w:w="3115" w:type="dxa"/>
          </w:tcPr>
          <w:p w14:paraId="4DB23B98" w14:textId="77777777" w:rsidR="00C9584C" w:rsidRPr="000F0700" w:rsidRDefault="00C9584C" w:rsidP="0031750E">
            <w:pPr>
              <w:rPr>
                <w:sz w:val="24"/>
                <w:szCs w:val="24"/>
                <w:lang w:eastAsia="en-US"/>
              </w:rPr>
            </w:pPr>
            <w:r w:rsidRPr="000F0700">
              <w:rPr>
                <w:sz w:val="24"/>
                <w:szCs w:val="24"/>
                <w:lang w:eastAsia="en-US"/>
              </w:rPr>
              <w:t>-150</w:t>
            </w:r>
          </w:p>
        </w:tc>
        <w:tc>
          <w:tcPr>
            <w:tcW w:w="3115" w:type="dxa"/>
          </w:tcPr>
          <w:p w14:paraId="49A514EE" w14:textId="77777777" w:rsidR="00C9584C" w:rsidRPr="000F0700" w:rsidRDefault="00C9584C" w:rsidP="0031750E">
            <w:pPr>
              <w:rPr>
                <w:sz w:val="24"/>
                <w:szCs w:val="24"/>
                <w:lang w:eastAsia="en-US"/>
              </w:rPr>
            </w:pPr>
            <w:r w:rsidRPr="000F0700">
              <w:rPr>
                <w:sz w:val="24"/>
                <w:szCs w:val="24"/>
                <w:lang w:eastAsia="en-US"/>
              </w:rPr>
              <w:t>1000</w:t>
            </w:r>
          </w:p>
        </w:tc>
      </w:tr>
      <w:tr w:rsidR="00C9584C" w:rsidRPr="000F0700" w14:paraId="5E1FD3D0" w14:textId="77777777" w:rsidTr="0031750E">
        <w:tc>
          <w:tcPr>
            <w:tcW w:w="3115" w:type="dxa"/>
          </w:tcPr>
          <w:p w14:paraId="4B5B1E8B" w14:textId="77777777" w:rsidR="00C9584C" w:rsidRPr="000F0700" w:rsidRDefault="00C9584C" w:rsidP="0031750E">
            <w:pPr>
              <w:rPr>
                <w:sz w:val="24"/>
                <w:szCs w:val="24"/>
                <w:lang w:val="en-US" w:eastAsia="en-US"/>
              </w:rPr>
            </w:pPr>
            <w:r w:rsidRPr="000F0700">
              <w:rPr>
                <w:sz w:val="24"/>
                <w:szCs w:val="24"/>
                <w:lang w:val="en-US" w:eastAsia="en-US"/>
              </w:rPr>
              <w:t>D3</w:t>
            </w:r>
          </w:p>
        </w:tc>
        <w:tc>
          <w:tcPr>
            <w:tcW w:w="3115" w:type="dxa"/>
          </w:tcPr>
          <w:p w14:paraId="01AFA114" w14:textId="77777777" w:rsidR="00C9584C" w:rsidRPr="000F0700" w:rsidRDefault="00C9584C" w:rsidP="0031750E">
            <w:pPr>
              <w:rPr>
                <w:sz w:val="24"/>
                <w:szCs w:val="24"/>
                <w:lang w:eastAsia="en-US"/>
              </w:rPr>
            </w:pPr>
            <w:r w:rsidRPr="000F0700">
              <w:rPr>
                <w:sz w:val="24"/>
                <w:szCs w:val="24"/>
                <w:lang w:eastAsia="en-US"/>
              </w:rPr>
              <w:t>0</w:t>
            </w:r>
          </w:p>
        </w:tc>
        <w:tc>
          <w:tcPr>
            <w:tcW w:w="3115" w:type="dxa"/>
          </w:tcPr>
          <w:p w14:paraId="49C322EE" w14:textId="77777777" w:rsidR="00C9584C" w:rsidRPr="000F0700" w:rsidRDefault="00C9584C" w:rsidP="0031750E">
            <w:pPr>
              <w:rPr>
                <w:sz w:val="24"/>
                <w:szCs w:val="24"/>
                <w:lang w:eastAsia="en-US"/>
              </w:rPr>
            </w:pPr>
            <w:r w:rsidRPr="000F0700">
              <w:rPr>
                <w:sz w:val="24"/>
                <w:szCs w:val="24"/>
                <w:lang w:eastAsia="en-US"/>
              </w:rPr>
              <w:t>0</w:t>
            </w:r>
          </w:p>
        </w:tc>
      </w:tr>
      <w:tr w:rsidR="00C9584C" w:rsidRPr="000F0700" w14:paraId="47782D27" w14:textId="77777777" w:rsidTr="0031750E">
        <w:tc>
          <w:tcPr>
            <w:tcW w:w="3115" w:type="dxa"/>
          </w:tcPr>
          <w:p w14:paraId="060DAAC2" w14:textId="77777777" w:rsidR="00C9584C" w:rsidRPr="000F0700" w:rsidRDefault="00C9584C" w:rsidP="0031750E">
            <w:pPr>
              <w:rPr>
                <w:sz w:val="24"/>
                <w:szCs w:val="24"/>
                <w:lang w:eastAsia="en-US"/>
              </w:rPr>
            </w:pPr>
            <w:r w:rsidRPr="000F0700">
              <w:rPr>
                <w:sz w:val="24"/>
                <w:szCs w:val="24"/>
                <w:lang w:eastAsia="en-US"/>
              </w:rPr>
              <w:t>Вероятности</w:t>
            </w:r>
          </w:p>
        </w:tc>
        <w:tc>
          <w:tcPr>
            <w:tcW w:w="3115" w:type="dxa"/>
          </w:tcPr>
          <w:p w14:paraId="555C7FEF" w14:textId="77777777" w:rsidR="00C9584C" w:rsidRPr="000F0700" w:rsidRDefault="00C9584C" w:rsidP="0031750E">
            <w:pPr>
              <w:rPr>
                <w:sz w:val="24"/>
                <w:szCs w:val="24"/>
                <w:lang w:eastAsia="en-US"/>
              </w:rPr>
            </w:pPr>
            <w:r w:rsidRPr="000F0700">
              <w:rPr>
                <w:sz w:val="24"/>
                <w:szCs w:val="24"/>
                <w:lang w:eastAsia="en-US"/>
              </w:rPr>
              <w:t>0,7</w:t>
            </w:r>
          </w:p>
        </w:tc>
        <w:tc>
          <w:tcPr>
            <w:tcW w:w="3115" w:type="dxa"/>
          </w:tcPr>
          <w:p w14:paraId="58A4DB26" w14:textId="77777777" w:rsidR="00C9584C" w:rsidRPr="000F0700" w:rsidRDefault="00C9584C" w:rsidP="0031750E">
            <w:pPr>
              <w:rPr>
                <w:sz w:val="24"/>
                <w:szCs w:val="24"/>
                <w:lang w:eastAsia="en-US"/>
              </w:rPr>
            </w:pPr>
            <w:r w:rsidRPr="000F0700">
              <w:rPr>
                <w:sz w:val="24"/>
                <w:szCs w:val="24"/>
                <w:lang w:eastAsia="en-US"/>
              </w:rPr>
              <w:t>0,3</w:t>
            </w:r>
          </w:p>
        </w:tc>
      </w:tr>
    </w:tbl>
    <w:p w14:paraId="6868FDAB" w14:textId="41A03CF0" w:rsidR="00C9584C" w:rsidRPr="000F0700" w:rsidRDefault="00C9584C" w:rsidP="00C9584C">
      <w:pPr>
        <w:rPr>
          <w:rFonts w:ascii="Times New Roman" w:hAnsi="Times New Roman" w:cs="Times New Roman"/>
          <w:sz w:val="24"/>
          <w:szCs w:val="24"/>
        </w:rPr>
      </w:pPr>
    </w:p>
    <w:p w14:paraId="1ED8746C" w14:textId="41A03CF0" w:rsidR="00C9584C" w:rsidRPr="000F0700" w:rsidRDefault="00C9584C" w:rsidP="007F65AD">
      <w:pPr>
        <w:ind w:firstLine="567"/>
        <w:jc w:val="both"/>
        <w:rPr>
          <w:rFonts w:ascii="Times New Roman" w:hAnsi="Times New Roman" w:cs="Times New Roman"/>
          <w:sz w:val="24"/>
          <w:szCs w:val="24"/>
        </w:rPr>
      </w:pPr>
      <w:r w:rsidRPr="000F0700">
        <w:rPr>
          <w:rFonts w:ascii="Times New Roman" w:hAnsi="Times New Roman" w:cs="Times New Roman"/>
          <w:sz w:val="24"/>
          <w:szCs w:val="24"/>
        </w:rPr>
        <w:t>Вычислим ожидаемые полезности каждого решения (критерий Байеса):</w:t>
      </w:r>
    </w:p>
    <w:p w14:paraId="70F70AE7" w14:textId="41A03CF0" w:rsidR="00C9584C" w:rsidRPr="000F0700" w:rsidRDefault="00C9584C" w:rsidP="007F65AD">
      <w:pPr>
        <w:jc w:val="center"/>
        <w:rPr>
          <w:rFonts w:ascii="Times New Roman" w:hAnsi="Times New Roman" w:cs="Times New Roman"/>
          <w:sz w:val="24"/>
          <w:szCs w:val="24"/>
        </w:rPr>
      </w:pPr>
      <w:r w:rsidRPr="000F0700">
        <w:rPr>
          <w:rFonts w:ascii="Times New Roman" w:hAnsi="Times New Roman" w:cs="Times New Roman"/>
          <w:sz w:val="24"/>
          <w:szCs w:val="24"/>
          <w:lang w:val="en-US"/>
        </w:rPr>
        <w:t>D</w:t>
      </w:r>
      <w:r w:rsidRPr="000F0700">
        <w:rPr>
          <w:rFonts w:ascii="Times New Roman" w:hAnsi="Times New Roman" w:cs="Times New Roman"/>
          <w:sz w:val="24"/>
          <w:szCs w:val="24"/>
        </w:rPr>
        <w:t>1=500*0,7+(-</w:t>
      </w:r>
      <w:proofErr w:type="gramStart"/>
      <w:r w:rsidRPr="000F0700">
        <w:rPr>
          <w:rFonts w:ascii="Times New Roman" w:hAnsi="Times New Roman" w:cs="Times New Roman"/>
          <w:sz w:val="24"/>
          <w:szCs w:val="24"/>
        </w:rPr>
        <w:t>200)*</w:t>
      </w:r>
      <w:proofErr w:type="gramEnd"/>
      <w:r w:rsidRPr="000F0700">
        <w:rPr>
          <w:rFonts w:ascii="Times New Roman" w:hAnsi="Times New Roman" w:cs="Times New Roman"/>
          <w:sz w:val="24"/>
          <w:szCs w:val="24"/>
        </w:rPr>
        <w:t>0,3=290,</w:t>
      </w:r>
    </w:p>
    <w:p w14:paraId="506A3E8C" w14:textId="41A03CF0" w:rsidR="00C9584C" w:rsidRPr="000F0700" w:rsidRDefault="00C9584C" w:rsidP="007F65AD">
      <w:pPr>
        <w:jc w:val="center"/>
        <w:rPr>
          <w:rFonts w:ascii="Times New Roman" w:hAnsi="Times New Roman" w:cs="Times New Roman"/>
          <w:sz w:val="24"/>
          <w:szCs w:val="24"/>
        </w:rPr>
      </w:pPr>
      <w:r w:rsidRPr="000F0700">
        <w:rPr>
          <w:rFonts w:ascii="Times New Roman" w:hAnsi="Times New Roman" w:cs="Times New Roman"/>
          <w:sz w:val="24"/>
          <w:szCs w:val="24"/>
          <w:lang w:val="en-US"/>
        </w:rPr>
        <w:t>D</w:t>
      </w:r>
      <w:r w:rsidRPr="000F0700">
        <w:rPr>
          <w:rFonts w:ascii="Times New Roman" w:hAnsi="Times New Roman" w:cs="Times New Roman"/>
          <w:sz w:val="24"/>
          <w:szCs w:val="24"/>
        </w:rPr>
        <w:t>2=-150*0,7+1000*0,3=195,</w:t>
      </w:r>
    </w:p>
    <w:p w14:paraId="16EE59CD" w14:textId="41A03CF0" w:rsidR="00C9584C" w:rsidRPr="000F0700" w:rsidRDefault="00C9584C" w:rsidP="007F65AD">
      <w:pPr>
        <w:jc w:val="center"/>
        <w:rPr>
          <w:rFonts w:ascii="Times New Roman" w:hAnsi="Times New Roman" w:cs="Times New Roman"/>
          <w:sz w:val="24"/>
          <w:szCs w:val="24"/>
        </w:rPr>
      </w:pPr>
      <w:r w:rsidRPr="000F0700">
        <w:rPr>
          <w:rFonts w:ascii="Times New Roman" w:hAnsi="Times New Roman" w:cs="Times New Roman"/>
          <w:sz w:val="24"/>
          <w:szCs w:val="24"/>
          <w:lang w:val="en-US"/>
        </w:rPr>
        <w:t>D</w:t>
      </w:r>
      <w:r w:rsidRPr="000F0700">
        <w:rPr>
          <w:rFonts w:ascii="Times New Roman" w:hAnsi="Times New Roman" w:cs="Times New Roman"/>
          <w:sz w:val="24"/>
          <w:szCs w:val="24"/>
        </w:rPr>
        <w:t>3=0.</w:t>
      </w:r>
    </w:p>
    <w:p w14:paraId="50F7D840" w14:textId="41A03CF0" w:rsidR="00C9584C" w:rsidRPr="000F0700" w:rsidRDefault="00C9584C" w:rsidP="007F65AD">
      <w:pPr>
        <w:jc w:val="both"/>
        <w:rPr>
          <w:rFonts w:ascii="Times New Roman" w:hAnsi="Times New Roman" w:cs="Times New Roman"/>
          <w:sz w:val="24"/>
          <w:szCs w:val="24"/>
        </w:rPr>
      </w:pPr>
      <w:r w:rsidRPr="000F0700">
        <w:rPr>
          <w:rFonts w:ascii="Times New Roman" w:hAnsi="Times New Roman" w:cs="Times New Roman"/>
          <w:sz w:val="24"/>
          <w:szCs w:val="24"/>
        </w:rPr>
        <w:t>Используя критерий ожидаемой полезности, Винни-Пух должен назвать улей типа I</w:t>
      </w:r>
    </w:p>
    <w:p w14:paraId="4F2FF3BA" w14:textId="41A03CF0" w:rsidR="00C9584C" w:rsidRPr="000F0700" w:rsidRDefault="00C9584C" w:rsidP="007F65AD">
      <w:pPr>
        <w:jc w:val="both"/>
        <w:rPr>
          <w:rFonts w:ascii="Times New Roman" w:hAnsi="Times New Roman" w:cs="Times New Roman"/>
          <w:sz w:val="24"/>
          <w:szCs w:val="24"/>
        </w:rPr>
      </w:pPr>
      <w:r w:rsidRPr="000F0700">
        <w:rPr>
          <w:rFonts w:ascii="Times New Roman" w:hAnsi="Times New Roman" w:cs="Times New Roman"/>
          <w:sz w:val="24"/>
          <w:szCs w:val="24"/>
        </w:rPr>
        <w:t>Если использовать критерий дисперсии полезности, то оптимальным решением будет отказ от игры.</w:t>
      </w:r>
    </w:p>
    <w:p w14:paraId="7DA616A9" w14:textId="41A03CF0" w:rsidR="00C9584C" w:rsidRPr="000F0700" w:rsidRDefault="00C9584C" w:rsidP="007F65AD">
      <w:pPr>
        <w:jc w:val="both"/>
        <w:rPr>
          <w:rFonts w:ascii="Times New Roman" w:hAnsi="Times New Roman" w:cs="Times New Roman"/>
          <w:sz w:val="24"/>
          <w:szCs w:val="24"/>
        </w:rPr>
      </w:pPr>
      <w:r w:rsidRPr="000F0700">
        <w:rPr>
          <w:rFonts w:ascii="Times New Roman" w:hAnsi="Times New Roman" w:cs="Times New Roman"/>
          <w:sz w:val="24"/>
          <w:szCs w:val="24"/>
        </w:rPr>
        <w:t>Код, выводящий решение задачи представлен в файле с расширением .</w:t>
      </w:r>
      <w:proofErr w:type="spellStart"/>
      <w:r w:rsidRPr="000F0700">
        <w:rPr>
          <w:rFonts w:ascii="Times New Roman" w:hAnsi="Times New Roman" w:cs="Times New Roman"/>
          <w:sz w:val="24"/>
          <w:szCs w:val="24"/>
          <w:lang w:val="en-US"/>
        </w:rPr>
        <w:t>ipynb</w:t>
      </w:r>
      <w:proofErr w:type="spellEnd"/>
      <w:r w:rsidRPr="000F0700">
        <w:rPr>
          <w:rFonts w:ascii="Times New Roman" w:hAnsi="Times New Roman" w:cs="Times New Roman"/>
          <w:sz w:val="24"/>
          <w:szCs w:val="24"/>
        </w:rPr>
        <w:t xml:space="preserve"> «риск код».</w:t>
      </w:r>
    </w:p>
    <w:p w14:paraId="67C04768" w14:textId="41A03CF0" w:rsidR="00C9584C" w:rsidRPr="000F0700" w:rsidRDefault="00C9584C" w:rsidP="007F65AD">
      <w:pPr>
        <w:shd w:val="clear" w:color="auto" w:fill="FFFFFE"/>
        <w:spacing w:after="0" w:line="285" w:lineRule="atLeast"/>
        <w:jc w:val="center"/>
        <w:rPr>
          <w:rFonts w:ascii="Times New Roman" w:eastAsia="Times New Roman" w:hAnsi="Times New Roman" w:cs="Times New Roman"/>
          <w:color w:val="000000"/>
          <w:sz w:val="24"/>
          <w:szCs w:val="24"/>
          <w:lang w:val="en-US"/>
        </w:rPr>
      </w:pPr>
      <w:r w:rsidRPr="000F0700">
        <w:rPr>
          <w:rFonts w:ascii="Times New Roman" w:eastAsia="Times New Roman" w:hAnsi="Times New Roman" w:cs="Times New Roman"/>
          <w:color w:val="AF00DB"/>
          <w:sz w:val="24"/>
          <w:szCs w:val="24"/>
          <w:lang w:val="en-US"/>
        </w:rPr>
        <w:t>import</w:t>
      </w:r>
      <w:r w:rsidRPr="000F0700">
        <w:rPr>
          <w:rFonts w:ascii="Times New Roman" w:eastAsia="Times New Roman" w:hAnsi="Times New Roman" w:cs="Times New Roman"/>
          <w:color w:val="000000"/>
          <w:sz w:val="24"/>
          <w:szCs w:val="24"/>
          <w:lang w:val="en-US"/>
        </w:rPr>
        <w:t> </w:t>
      </w:r>
      <w:proofErr w:type="spellStart"/>
      <w:r w:rsidRPr="000F0700">
        <w:rPr>
          <w:rFonts w:ascii="Times New Roman" w:eastAsia="Times New Roman" w:hAnsi="Times New Roman" w:cs="Times New Roman"/>
          <w:color w:val="000000"/>
          <w:sz w:val="24"/>
          <w:szCs w:val="24"/>
          <w:lang w:val="en-US"/>
        </w:rPr>
        <w:t>numpy</w:t>
      </w:r>
      <w:proofErr w:type="spellEnd"/>
      <w:r w:rsidRPr="000F0700">
        <w:rPr>
          <w:rFonts w:ascii="Times New Roman" w:eastAsia="Times New Roman" w:hAnsi="Times New Roman" w:cs="Times New Roman"/>
          <w:color w:val="000000"/>
          <w:sz w:val="24"/>
          <w:szCs w:val="24"/>
          <w:lang w:val="en-US"/>
        </w:rPr>
        <w:t> </w:t>
      </w:r>
      <w:r w:rsidRPr="000F0700">
        <w:rPr>
          <w:rFonts w:ascii="Times New Roman" w:eastAsia="Times New Roman" w:hAnsi="Times New Roman" w:cs="Times New Roman"/>
          <w:color w:val="AF00DB"/>
          <w:sz w:val="24"/>
          <w:szCs w:val="24"/>
          <w:lang w:val="en-US"/>
        </w:rPr>
        <w:t>as</w:t>
      </w:r>
      <w:r w:rsidRPr="000F0700">
        <w:rPr>
          <w:rFonts w:ascii="Times New Roman" w:eastAsia="Times New Roman" w:hAnsi="Times New Roman" w:cs="Times New Roman"/>
          <w:color w:val="000000"/>
          <w:sz w:val="24"/>
          <w:szCs w:val="24"/>
          <w:lang w:val="en-US"/>
        </w:rPr>
        <w:t> np</w:t>
      </w:r>
    </w:p>
    <w:p w14:paraId="56803DEB" w14:textId="13B2EA38" w:rsidR="00C9584C" w:rsidRPr="000F0700" w:rsidRDefault="00C9584C" w:rsidP="007F65AD">
      <w:pPr>
        <w:shd w:val="clear" w:color="auto" w:fill="FFFFFE"/>
        <w:spacing w:after="0" w:line="285" w:lineRule="atLeast"/>
        <w:jc w:val="center"/>
        <w:rPr>
          <w:rFonts w:ascii="Times New Roman" w:eastAsia="Times New Roman" w:hAnsi="Times New Roman" w:cs="Times New Roman"/>
          <w:color w:val="000000"/>
          <w:sz w:val="24"/>
          <w:szCs w:val="24"/>
          <w:lang w:val="en-US"/>
        </w:rPr>
      </w:pPr>
      <w:r w:rsidRPr="000F0700">
        <w:rPr>
          <w:rFonts w:ascii="Times New Roman" w:eastAsia="Times New Roman" w:hAnsi="Times New Roman" w:cs="Times New Roman"/>
          <w:color w:val="000000"/>
          <w:sz w:val="24"/>
          <w:szCs w:val="24"/>
          <w:lang w:val="en-US"/>
        </w:rPr>
        <w:t>n = </w:t>
      </w:r>
      <w:r w:rsidRPr="000F0700">
        <w:rPr>
          <w:rFonts w:ascii="Times New Roman" w:eastAsia="Times New Roman" w:hAnsi="Times New Roman" w:cs="Times New Roman"/>
          <w:color w:val="09885A"/>
          <w:sz w:val="24"/>
          <w:szCs w:val="24"/>
          <w:lang w:val="en-US"/>
        </w:rPr>
        <w:t>4</w:t>
      </w:r>
    </w:p>
    <w:p w14:paraId="10D431BF" w14:textId="13B2EA38" w:rsidR="00C9584C" w:rsidRPr="000F0700" w:rsidRDefault="00C9584C" w:rsidP="007F65AD">
      <w:pPr>
        <w:shd w:val="clear" w:color="auto" w:fill="FFFFFE"/>
        <w:spacing w:after="0" w:line="285" w:lineRule="atLeast"/>
        <w:jc w:val="center"/>
        <w:rPr>
          <w:rFonts w:ascii="Times New Roman" w:eastAsia="Times New Roman" w:hAnsi="Times New Roman" w:cs="Times New Roman"/>
          <w:color w:val="000000"/>
          <w:sz w:val="24"/>
          <w:szCs w:val="24"/>
          <w:lang w:val="en-US"/>
        </w:rPr>
      </w:pPr>
      <w:r w:rsidRPr="000F0700">
        <w:rPr>
          <w:rFonts w:ascii="Times New Roman" w:eastAsia="Times New Roman" w:hAnsi="Times New Roman" w:cs="Times New Roman"/>
          <w:color w:val="000000"/>
          <w:sz w:val="24"/>
          <w:szCs w:val="24"/>
          <w:lang w:val="en-US"/>
        </w:rPr>
        <w:t>matrix </w:t>
      </w:r>
      <w:proofErr w:type="gramStart"/>
      <w:r w:rsidRPr="000F0700">
        <w:rPr>
          <w:rFonts w:ascii="Times New Roman" w:eastAsia="Times New Roman" w:hAnsi="Times New Roman" w:cs="Times New Roman"/>
          <w:color w:val="000000"/>
          <w:sz w:val="24"/>
          <w:szCs w:val="24"/>
          <w:lang w:val="en-US"/>
        </w:rPr>
        <w:t>=[</w:t>
      </w:r>
      <w:proofErr w:type="gramEnd"/>
      <w:r w:rsidRPr="000F0700">
        <w:rPr>
          <w:rFonts w:ascii="Times New Roman" w:eastAsia="Times New Roman" w:hAnsi="Times New Roman" w:cs="Times New Roman"/>
          <w:color w:val="267F99"/>
          <w:sz w:val="24"/>
          <w:szCs w:val="24"/>
          <w:lang w:val="en-US"/>
        </w:rPr>
        <w:t>list</w:t>
      </w:r>
      <w:r w:rsidRPr="000F0700">
        <w:rPr>
          <w:rFonts w:ascii="Times New Roman" w:eastAsia="Times New Roman" w:hAnsi="Times New Roman" w:cs="Times New Roman"/>
          <w:color w:val="000000"/>
          <w:sz w:val="24"/>
          <w:szCs w:val="24"/>
          <w:lang w:val="en-US"/>
        </w:rPr>
        <w:t>(</w:t>
      </w:r>
      <w:r w:rsidRPr="000F0700">
        <w:rPr>
          <w:rFonts w:ascii="Times New Roman" w:eastAsia="Times New Roman" w:hAnsi="Times New Roman" w:cs="Times New Roman"/>
          <w:color w:val="795E26"/>
          <w:sz w:val="24"/>
          <w:szCs w:val="24"/>
          <w:lang w:val="en-US"/>
        </w:rPr>
        <w:t>map</w:t>
      </w:r>
      <w:r w:rsidRPr="000F0700">
        <w:rPr>
          <w:rFonts w:ascii="Times New Roman" w:eastAsia="Times New Roman" w:hAnsi="Times New Roman" w:cs="Times New Roman"/>
          <w:color w:val="000000"/>
          <w:sz w:val="24"/>
          <w:szCs w:val="24"/>
          <w:lang w:val="en-US"/>
        </w:rPr>
        <w:t>(</w:t>
      </w:r>
      <w:r w:rsidRPr="000F0700">
        <w:rPr>
          <w:rFonts w:ascii="Times New Roman" w:eastAsia="Times New Roman" w:hAnsi="Times New Roman" w:cs="Times New Roman"/>
          <w:color w:val="267F99"/>
          <w:sz w:val="24"/>
          <w:szCs w:val="24"/>
          <w:lang w:val="en-US"/>
        </w:rPr>
        <w:t>float</w:t>
      </w:r>
      <w:r w:rsidRPr="000F0700">
        <w:rPr>
          <w:rFonts w:ascii="Times New Roman" w:eastAsia="Times New Roman" w:hAnsi="Times New Roman" w:cs="Times New Roman"/>
          <w:color w:val="000000"/>
          <w:sz w:val="24"/>
          <w:szCs w:val="24"/>
          <w:lang w:val="en-US"/>
        </w:rPr>
        <w:t>, </w:t>
      </w:r>
      <w:r w:rsidRPr="000F0700">
        <w:rPr>
          <w:rFonts w:ascii="Times New Roman" w:eastAsia="Times New Roman" w:hAnsi="Times New Roman" w:cs="Times New Roman"/>
          <w:color w:val="795E26"/>
          <w:sz w:val="24"/>
          <w:szCs w:val="24"/>
          <w:lang w:val="en-US"/>
        </w:rPr>
        <w:t>input</w:t>
      </w:r>
      <w:r w:rsidRPr="000F0700">
        <w:rPr>
          <w:rFonts w:ascii="Times New Roman" w:eastAsia="Times New Roman" w:hAnsi="Times New Roman" w:cs="Times New Roman"/>
          <w:color w:val="000000"/>
          <w:sz w:val="24"/>
          <w:szCs w:val="24"/>
          <w:lang w:val="en-US"/>
        </w:rPr>
        <w:t>().split())) </w:t>
      </w:r>
      <w:r w:rsidRPr="000F0700">
        <w:rPr>
          <w:rFonts w:ascii="Times New Roman" w:eastAsia="Times New Roman" w:hAnsi="Times New Roman" w:cs="Times New Roman"/>
          <w:color w:val="AF00DB"/>
          <w:sz w:val="24"/>
          <w:szCs w:val="24"/>
          <w:lang w:val="en-US"/>
        </w:rPr>
        <w:t>for</w:t>
      </w:r>
      <w:r w:rsidRPr="000F0700">
        <w:rPr>
          <w:rFonts w:ascii="Times New Roman" w:eastAsia="Times New Roman" w:hAnsi="Times New Roman" w:cs="Times New Roman"/>
          <w:color w:val="000000"/>
          <w:sz w:val="24"/>
          <w:szCs w:val="24"/>
          <w:lang w:val="en-US"/>
        </w:rPr>
        <w:t> row </w:t>
      </w:r>
      <w:r w:rsidRPr="000F0700">
        <w:rPr>
          <w:rFonts w:ascii="Times New Roman" w:eastAsia="Times New Roman" w:hAnsi="Times New Roman" w:cs="Times New Roman"/>
          <w:color w:val="0000FF"/>
          <w:sz w:val="24"/>
          <w:szCs w:val="24"/>
          <w:lang w:val="en-US"/>
        </w:rPr>
        <w:t>in</w:t>
      </w:r>
      <w:r w:rsidRPr="000F0700">
        <w:rPr>
          <w:rFonts w:ascii="Times New Roman" w:eastAsia="Times New Roman" w:hAnsi="Times New Roman" w:cs="Times New Roman"/>
          <w:color w:val="000000"/>
          <w:sz w:val="24"/>
          <w:szCs w:val="24"/>
          <w:lang w:val="en-US"/>
        </w:rPr>
        <w:t> </w:t>
      </w:r>
      <w:r w:rsidRPr="000F0700">
        <w:rPr>
          <w:rFonts w:ascii="Times New Roman" w:eastAsia="Times New Roman" w:hAnsi="Times New Roman" w:cs="Times New Roman"/>
          <w:color w:val="795E26"/>
          <w:sz w:val="24"/>
          <w:szCs w:val="24"/>
          <w:lang w:val="en-US"/>
        </w:rPr>
        <w:t>range</w:t>
      </w:r>
      <w:r w:rsidRPr="000F0700">
        <w:rPr>
          <w:rFonts w:ascii="Times New Roman" w:eastAsia="Times New Roman" w:hAnsi="Times New Roman" w:cs="Times New Roman"/>
          <w:color w:val="000000"/>
          <w:sz w:val="24"/>
          <w:szCs w:val="24"/>
          <w:lang w:val="en-US"/>
        </w:rPr>
        <w:t>(n)]</w:t>
      </w:r>
    </w:p>
    <w:p w14:paraId="378529E7" w14:textId="13B2EA38" w:rsidR="00C9584C" w:rsidRPr="000F0700" w:rsidRDefault="00C9584C" w:rsidP="007F65AD">
      <w:pPr>
        <w:shd w:val="clear" w:color="auto" w:fill="FFFFFE"/>
        <w:spacing w:after="0" w:line="285" w:lineRule="atLeast"/>
        <w:jc w:val="center"/>
        <w:rPr>
          <w:rFonts w:ascii="Times New Roman" w:eastAsia="Times New Roman" w:hAnsi="Times New Roman" w:cs="Times New Roman"/>
          <w:color w:val="000000"/>
          <w:sz w:val="24"/>
          <w:szCs w:val="24"/>
          <w:lang w:val="en-US"/>
        </w:rPr>
      </w:pPr>
      <w:proofErr w:type="gramStart"/>
      <w:r w:rsidRPr="000F0700">
        <w:rPr>
          <w:rFonts w:ascii="Times New Roman" w:eastAsia="Times New Roman" w:hAnsi="Times New Roman" w:cs="Times New Roman"/>
          <w:color w:val="795E26"/>
          <w:sz w:val="24"/>
          <w:szCs w:val="24"/>
          <w:lang w:val="en-US"/>
        </w:rPr>
        <w:t>print</w:t>
      </w:r>
      <w:r w:rsidRPr="000F0700">
        <w:rPr>
          <w:rFonts w:ascii="Times New Roman" w:eastAsia="Times New Roman" w:hAnsi="Times New Roman" w:cs="Times New Roman"/>
          <w:color w:val="000000"/>
          <w:sz w:val="24"/>
          <w:szCs w:val="24"/>
          <w:lang w:val="en-US"/>
        </w:rPr>
        <w:t>(</w:t>
      </w:r>
      <w:proofErr w:type="gramEnd"/>
      <w:r w:rsidRPr="000F0700">
        <w:rPr>
          <w:rFonts w:ascii="Times New Roman" w:eastAsia="Times New Roman" w:hAnsi="Times New Roman" w:cs="Times New Roman"/>
          <w:color w:val="000000"/>
          <w:sz w:val="24"/>
          <w:szCs w:val="24"/>
          <w:lang w:val="en-US"/>
        </w:rPr>
        <w:t>*matrix, </w:t>
      </w:r>
      <w:proofErr w:type="spellStart"/>
      <w:r w:rsidRPr="000F0700">
        <w:rPr>
          <w:rFonts w:ascii="Times New Roman" w:eastAsia="Times New Roman" w:hAnsi="Times New Roman" w:cs="Times New Roman"/>
          <w:color w:val="000000"/>
          <w:sz w:val="24"/>
          <w:szCs w:val="24"/>
          <w:lang w:val="en-US"/>
        </w:rPr>
        <w:t>sep</w:t>
      </w:r>
      <w:proofErr w:type="spellEnd"/>
      <w:r w:rsidRPr="000F0700">
        <w:rPr>
          <w:rFonts w:ascii="Times New Roman" w:eastAsia="Times New Roman" w:hAnsi="Times New Roman" w:cs="Times New Roman"/>
          <w:color w:val="000000"/>
          <w:sz w:val="24"/>
          <w:szCs w:val="24"/>
          <w:lang w:val="en-US"/>
        </w:rPr>
        <w:t>=</w:t>
      </w:r>
      <w:r w:rsidRPr="000F0700">
        <w:rPr>
          <w:rFonts w:ascii="Times New Roman" w:eastAsia="Times New Roman" w:hAnsi="Times New Roman" w:cs="Times New Roman"/>
          <w:color w:val="A31515"/>
          <w:sz w:val="24"/>
          <w:szCs w:val="24"/>
          <w:lang w:val="en-US"/>
        </w:rPr>
        <w:t>'\n'</w:t>
      </w:r>
      <w:r w:rsidRPr="000F0700">
        <w:rPr>
          <w:rFonts w:ascii="Times New Roman" w:eastAsia="Times New Roman" w:hAnsi="Times New Roman" w:cs="Times New Roman"/>
          <w:color w:val="000000"/>
          <w:sz w:val="24"/>
          <w:szCs w:val="24"/>
          <w:lang w:val="en-US"/>
        </w:rPr>
        <w:t>)</w:t>
      </w:r>
    </w:p>
    <w:p w14:paraId="0AA561A2" w14:textId="13B2EA38" w:rsidR="00C9584C" w:rsidRPr="000F0700" w:rsidRDefault="00C9584C" w:rsidP="007F65AD">
      <w:pPr>
        <w:shd w:val="clear" w:color="auto" w:fill="FFFFFE"/>
        <w:spacing w:after="0" w:line="285" w:lineRule="atLeast"/>
        <w:jc w:val="center"/>
        <w:rPr>
          <w:rFonts w:ascii="Times New Roman" w:eastAsia="Times New Roman" w:hAnsi="Times New Roman" w:cs="Times New Roman"/>
          <w:color w:val="000000"/>
          <w:sz w:val="24"/>
          <w:szCs w:val="24"/>
        </w:rPr>
      </w:pPr>
      <w:r w:rsidRPr="000F0700">
        <w:rPr>
          <w:rFonts w:ascii="Times New Roman" w:eastAsia="Times New Roman" w:hAnsi="Times New Roman" w:cs="Times New Roman"/>
          <w:color w:val="000000"/>
          <w:sz w:val="24"/>
          <w:szCs w:val="24"/>
        </w:rPr>
        <w:t>a=</w:t>
      </w:r>
      <w:proofErr w:type="spellStart"/>
      <w:r w:rsidRPr="000F0700">
        <w:rPr>
          <w:rFonts w:ascii="Times New Roman" w:eastAsia="Times New Roman" w:hAnsi="Times New Roman" w:cs="Times New Roman"/>
          <w:color w:val="000000"/>
          <w:sz w:val="24"/>
          <w:szCs w:val="24"/>
        </w:rPr>
        <w:t>matrix</w:t>
      </w:r>
      <w:proofErr w:type="spellEnd"/>
    </w:p>
    <w:p w14:paraId="059F27BF" w14:textId="13B2EA38" w:rsidR="00C9584C" w:rsidRPr="000F0700" w:rsidRDefault="00C9584C" w:rsidP="007F65AD">
      <w:pPr>
        <w:shd w:val="clear" w:color="auto" w:fill="FFFFFE"/>
        <w:spacing w:after="0" w:line="285" w:lineRule="atLeast"/>
        <w:jc w:val="center"/>
        <w:rPr>
          <w:rFonts w:ascii="Times New Roman" w:eastAsia="Times New Roman" w:hAnsi="Times New Roman" w:cs="Times New Roman"/>
          <w:color w:val="000000"/>
          <w:sz w:val="24"/>
          <w:szCs w:val="24"/>
        </w:rPr>
      </w:pPr>
      <w:r w:rsidRPr="000F0700">
        <w:rPr>
          <w:rFonts w:ascii="Times New Roman" w:eastAsia="Times New Roman" w:hAnsi="Times New Roman" w:cs="Times New Roman"/>
          <w:color w:val="008000"/>
          <w:sz w:val="24"/>
          <w:szCs w:val="24"/>
        </w:rPr>
        <w:t>#вычисления ожидаемых полезностей каждого из исходов</w:t>
      </w:r>
    </w:p>
    <w:p w14:paraId="45C47E16" w14:textId="07F89999" w:rsidR="00C9584C" w:rsidRPr="000F0700" w:rsidRDefault="00C9584C" w:rsidP="007F65AD">
      <w:pPr>
        <w:shd w:val="clear" w:color="auto" w:fill="FFFFFE"/>
        <w:spacing w:after="0" w:line="285" w:lineRule="atLeast"/>
        <w:jc w:val="center"/>
        <w:rPr>
          <w:rFonts w:ascii="Times New Roman" w:eastAsia="Times New Roman" w:hAnsi="Times New Roman" w:cs="Times New Roman"/>
          <w:color w:val="000000"/>
          <w:sz w:val="24"/>
          <w:szCs w:val="24"/>
          <w:lang w:val="en-US"/>
        </w:rPr>
      </w:pPr>
      <w:r w:rsidRPr="000F0700">
        <w:rPr>
          <w:rFonts w:ascii="Times New Roman" w:eastAsia="Times New Roman" w:hAnsi="Times New Roman" w:cs="Times New Roman"/>
          <w:color w:val="000000"/>
          <w:sz w:val="24"/>
          <w:szCs w:val="24"/>
          <w:lang w:val="en-US"/>
        </w:rPr>
        <w:t>d1=a[</w:t>
      </w:r>
      <w:r w:rsidRPr="000F0700">
        <w:rPr>
          <w:rFonts w:ascii="Times New Roman" w:eastAsia="Times New Roman" w:hAnsi="Times New Roman" w:cs="Times New Roman"/>
          <w:color w:val="09885A"/>
          <w:sz w:val="24"/>
          <w:szCs w:val="24"/>
          <w:lang w:val="en-US"/>
        </w:rPr>
        <w:t>0</w:t>
      </w:r>
      <w:r w:rsidRPr="000F0700">
        <w:rPr>
          <w:rFonts w:ascii="Times New Roman" w:eastAsia="Times New Roman" w:hAnsi="Times New Roman" w:cs="Times New Roman"/>
          <w:color w:val="000000"/>
          <w:sz w:val="24"/>
          <w:szCs w:val="24"/>
          <w:lang w:val="en-US"/>
        </w:rPr>
        <w:t>][</w:t>
      </w:r>
      <w:proofErr w:type="gramStart"/>
      <w:r w:rsidRPr="000F0700">
        <w:rPr>
          <w:rFonts w:ascii="Times New Roman" w:eastAsia="Times New Roman" w:hAnsi="Times New Roman" w:cs="Times New Roman"/>
          <w:color w:val="09885A"/>
          <w:sz w:val="24"/>
          <w:szCs w:val="24"/>
          <w:lang w:val="en-US"/>
        </w:rPr>
        <w:t>0</w:t>
      </w:r>
      <w:r w:rsidRPr="000F0700">
        <w:rPr>
          <w:rFonts w:ascii="Times New Roman" w:eastAsia="Times New Roman" w:hAnsi="Times New Roman" w:cs="Times New Roman"/>
          <w:color w:val="000000"/>
          <w:sz w:val="24"/>
          <w:szCs w:val="24"/>
          <w:lang w:val="en-US"/>
        </w:rPr>
        <w:t>]*</w:t>
      </w:r>
      <w:proofErr w:type="gramEnd"/>
      <w:r w:rsidRPr="000F0700">
        <w:rPr>
          <w:rFonts w:ascii="Times New Roman" w:eastAsia="Times New Roman" w:hAnsi="Times New Roman" w:cs="Times New Roman"/>
          <w:color w:val="000000"/>
          <w:sz w:val="24"/>
          <w:szCs w:val="24"/>
          <w:lang w:val="en-US"/>
        </w:rPr>
        <w:t>a[</w:t>
      </w:r>
      <w:r w:rsidRPr="000F0700">
        <w:rPr>
          <w:rFonts w:ascii="Times New Roman" w:eastAsia="Times New Roman" w:hAnsi="Times New Roman" w:cs="Times New Roman"/>
          <w:color w:val="09885A"/>
          <w:sz w:val="24"/>
          <w:szCs w:val="24"/>
          <w:lang w:val="en-US"/>
        </w:rPr>
        <w:t>3</w:t>
      </w:r>
      <w:r w:rsidRPr="000F0700">
        <w:rPr>
          <w:rFonts w:ascii="Times New Roman" w:eastAsia="Times New Roman" w:hAnsi="Times New Roman" w:cs="Times New Roman"/>
          <w:color w:val="000000"/>
          <w:sz w:val="24"/>
          <w:szCs w:val="24"/>
          <w:lang w:val="en-US"/>
        </w:rPr>
        <w:t>][</w:t>
      </w:r>
      <w:r w:rsidRPr="000F0700">
        <w:rPr>
          <w:rFonts w:ascii="Times New Roman" w:eastAsia="Times New Roman" w:hAnsi="Times New Roman" w:cs="Times New Roman"/>
          <w:color w:val="09885A"/>
          <w:sz w:val="24"/>
          <w:szCs w:val="24"/>
          <w:lang w:val="en-US"/>
        </w:rPr>
        <w:t>0</w:t>
      </w:r>
      <w:r w:rsidRPr="000F0700">
        <w:rPr>
          <w:rFonts w:ascii="Times New Roman" w:eastAsia="Times New Roman" w:hAnsi="Times New Roman" w:cs="Times New Roman"/>
          <w:color w:val="000000"/>
          <w:sz w:val="24"/>
          <w:szCs w:val="24"/>
          <w:lang w:val="en-US"/>
        </w:rPr>
        <w:t>]+a[</w:t>
      </w:r>
      <w:r w:rsidRPr="000F0700">
        <w:rPr>
          <w:rFonts w:ascii="Times New Roman" w:eastAsia="Times New Roman" w:hAnsi="Times New Roman" w:cs="Times New Roman"/>
          <w:color w:val="09885A"/>
          <w:sz w:val="24"/>
          <w:szCs w:val="24"/>
          <w:lang w:val="en-US"/>
        </w:rPr>
        <w:t>0</w:t>
      </w:r>
      <w:r w:rsidRPr="000F0700">
        <w:rPr>
          <w:rFonts w:ascii="Times New Roman" w:eastAsia="Times New Roman" w:hAnsi="Times New Roman" w:cs="Times New Roman"/>
          <w:color w:val="000000"/>
          <w:sz w:val="24"/>
          <w:szCs w:val="24"/>
          <w:lang w:val="en-US"/>
        </w:rPr>
        <w:t>][</w:t>
      </w:r>
      <w:r w:rsidRPr="000F0700">
        <w:rPr>
          <w:rFonts w:ascii="Times New Roman" w:eastAsia="Times New Roman" w:hAnsi="Times New Roman" w:cs="Times New Roman"/>
          <w:color w:val="09885A"/>
          <w:sz w:val="24"/>
          <w:szCs w:val="24"/>
          <w:lang w:val="en-US"/>
        </w:rPr>
        <w:t>1</w:t>
      </w:r>
      <w:r w:rsidRPr="000F0700">
        <w:rPr>
          <w:rFonts w:ascii="Times New Roman" w:eastAsia="Times New Roman" w:hAnsi="Times New Roman" w:cs="Times New Roman"/>
          <w:color w:val="000000"/>
          <w:sz w:val="24"/>
          <w:szCs w:val="24"/>
          <w:lang w:val="en-US"/>
        </w:rPr>
        <w:t>]*a[</w:t>
      </w:r>
      <w:r w:rsidRPr="000F0700">
        <w:rPr>
          <w:rFonts w:ascii="Times New Roman" w:eastAsia="Times New Roman" w:hAnsi="Times New Roman" w:cs="Times New Roman"/>
          <w:color w:val="09885A"/>
          <w:sz w:val="24"/>
          <w:szCs w:val="24"/>
          <w:lang w:val="en-US"/>
        </w:rPr>
        <w:t>3</w:t>
      </w:r>
      <w:r w:rsidRPr="000F0700">
        <w:rPr>
          <w:rFonts w:ascii="Times New Roman" w:eastAsia="Times New Roman" w:hAnsi="Times New Roman" w:cs="Times New Roman"/>
          <w:color w:val="000000"/>
          <w:sz w:val="24"/>
          <w:szCs w:val="24"/>
          <w:lang w:val="en-US"/>
        </w:rPr>
        <w:t>][</w:t>
      </w:r>
      <w:r w:rsidRPr="000F0700">
        <w:rPr>
          <w:rFonts w:ascii="Times New Roman" w:eastAsia="Times New Roman" w:hAnsi="Times New Roman" w:cs="Times New Roman"/>
          <w:color w:val="09885A"/>
          <w:sz w:val="24"/>
          <w:szCs w:val="24"/>
          <w:lang w:val="en-US"/>
        </w:rPr>
        <w:t>1</w:t>
      </w:r>
      <w:r w:rsidRPr="000F0700">
        <w:rPr>
          <w:rFonts w:ascii="Times New Roman" w:eastAsia="Times New Roman" w:hAnsi="Times New Roman" w:cs="Times New Roman"/>
          <w:color w:val="000000"/>
          <w:sz w:val="24"/>
          <w:szCs w:val="24"/>
          <w:lang w:val="en-US"/>
        </w:rPr>
        <w:t>]</w:t>
      </w:r>
    </w:p>
    <w:p w14:paraId="1E25F892" w14:textId="6729499D" w:rsidR="00C9584C" w:rsidRPr="000F0700" w:rsidRDefault="00C9584C" w:rsidP="007F65AD">
      <w:pPr>
        <w:shd w:val="clear" w:color="auto" w:fill="FFFFFE"/>
        <w:spacing w:after="0" w:line="285" w:lineRule="atLeast"/>
        <w:jc w:val="center"/>
        <w:rPr>
          <w:rFonts w:ascii="Times New Roman" w:eastAsia="Times New Roman" w:hAnsi="Times New Roman" w:cs="Times New Roman"/>
          <w:color w:val="000000"/>
          <w:sz w:val="24"/>
          <w:szCs w:val="24"/>
          <w:lang w:val="en-US"/>
        </w:rPr>
      </w:pPr>
      <w:r w:rsidRPr="000F0700">
        <w:rPr>
          <w:rFonts w:ascii="Times New Roman" w:eastAsia="Times New Roman" w:hAnsi="Times New Roman" w:cs="Times New Roman"/>
          <w:color w:val="000000"/>
          <w:sz w:val="24"/>
          <w:szCs w:val="24"/>
          <w:lang w:val="en-US"/>
        </w:rPr>
        <w:t>d2=a[</w:t>
      </w:r>
      <w:r w:rsidRPr="000F0700">
        <w:rPr>
          <w:rFonts w:ascii="Times New Roman" w:eastAsia="Times New Roman" w:hAnsi="Times New Roman" w:cs="Times New Roman"/>
          <w:color w:val="09885A"/>
          <w:sz w:val="24"/>
          <w:szCs w:val="24"/>
          <w:lang w:val="en-US"/>
        </w:rPr>
        <w:t>1</w:t>
      </w:r>
      <w:r w:rsidRPr="000F0700">
        <w:rPr>
          <w:rFonts w:ascii="Times New Roman" w:eastAsia="Times New Roman" w:hAnsi="Times New Roman" w:cs="Times New Roman"/>
          <w:color w:val="000000"/>
          <w:sz w:val="24"/>
          <w:szCs w:val="24"/>
          <w:lang w:val="en-US"/>
        </w:rPr>
        <w:t>][</w:t>
      </w:r>
      <w:proofErr w:type="gramStart"/>
      <w:r w:rsidRPr="000F0700">
        <w:rPr>
          <w:rFonts w:ascii="Times New Roman" w:eastAsia="Times New Roman" w:hAnsi="Times New Roman" w:cs="Times New Roman"/>
          <w:color w:val="09885A"/>
          <w:sz w:val="24"/>
          <w:szCs w:val="24"/>
          <w:lang w:val="en-US"/>
        </w:rPr>
        <w:t>0</w:t>
      </w:r>
      <w:r w:rsidRPr="000F0700">
        <w:rPr>
          <w:rFonts w:ascii="Times New Roman" w:eastAsia="Times New Roman" w:hAnsi="Times New Roman" w:cs="Times New Roman"/>
          <w:color w:val="000000"/>
          <w:sz w:val="24"/>
          <w:szCs w:val="24"/>
          <w:lang w:val="en-US"/>
        </w:rPr>
        <w:t>]*</w:t>
      </w:r>
      <w:proofErr w:type="gramEnd"/>
      <w:r w:rsidRPr="000F0700">
        <w:rPr>
          <w:rFonts w:ascii="Times New Roman" w:eastAsia="Times New Roman" w:hAnsi="Times New Roman" w:cs="Times New Roman"/>
          <w:color w:val="000000"/>
          <w:sz w:val="24"/>
          <w:szCs w:val="24"/>
          <w:lang w:val="en-US"/>
        </w:rPr>
        <w:t>a[</w:t>
      </w:r>
      <w:r w:rsidRPr="000F0700">
        <w:rPr>
          <w:rFonts w:ascii="Times New Roman" w:eastAsia="Times New Roman" w:hAnsi="Times New Roman" w:cs="Times New Roman"/>
          <w:color w:val="09885A"/>
          <w:sz w:val="24"/>
          <w:szCs w:val="24"/>
          <w:lang w:val="en-US"/>
        </w:rPr>
        <w:t>3</w:t>
      </w:r>
      <w:r w:rsidRPr="000F0700">
        <w:rPr>
          <w:rFonts w:ascii="Times New Roman" w:eastAsia="Times New Roman" w:hAnsi="Times New Roman" w:cs="Times New Roman"/>
          <w:color w:val="000000"/>
          <w:sz w:val="24"/>
          <w:szCs w:val="24"/>
          <w:lang w:val="en-US"/>
        </w:rPr>
        <w:t>][</w:t>
      </w:r>
      <w:r w:rsidRPr="000F0700">
        <w:rPr>
          <w:rFonts w:ascii="Times New Roman" w:eastAsia="Times New Roman" w:hAnsi="Times New Roman" w:cs="Times New Roman"/>
          <w:color w:val="09885A"/>
          <w:sz w:val="24"/>
          <w:szCs w:val="24"/>
          <w:lang w:val="en-US"/>
        </w:rPr>
        <w:t>0</w:t>
      </w:r>
      <w:r w:rsidRPr="000F0700">
        <w:rPr>
          <w:rFonts w:ascii="Times New Roman" w:eastAsia="Times New Roman" w:hAnsi="Times New Roman" w:cs="Times New Roman"/>
          <w:color w:val="000000"/>
          <w:sz w:val="24"/>
          <w:szCs w:val="24"/>
          <w:lang w:val="en-US"/>
        </w:rPr>
        <w:t>]+a[</w:t>
      </w:r>
      <w:r w:rsidRPr="000F0700">
        <w:rPr>
          <w:rFonts w:ascii="Times New Roman" w:eastAsia="Times New Roman" w:hAnsi="Times New Roman" w:cs="Times New Roman"/>
          <w:color w:val="09885A"/>
          <w:sz w:val="24"/>
          <w:szCs w:val="24"/>
          <w:lang w:val="en-US"/>
        </w:rPr>
        <w:t>1</w:t>
      </w:r>
      <w:r w:rsidRPr="000F0700">
        <w:rPr>
          <w:rFonts w:ascii="Times New Roman" w:eastAsia="Times New Roman" w:hAnsi="Times New Roman" w:cs="Times New Roman"/>
          <w:color w:val="000000"/>
          <w:sz w:val="24"/>
          <w:szCs w:val="24"/>
          <w:lang w:val="en-US"/>
        </w:rPr>
        <w:t>][</w:t>
      </w:r>
      <w:r w:rsidRPr="000F0700">
        <w:rPr>
          <w:rFonts w:ascii="Times New Roman" w:eastAsia="Times New Roman" w:hAnsi="Times New Roman" w:cs="Times New Roman"/>
          <w:color w:val="09885A"/>
          <w:sz w:val="24"/>
          <w:szCs w:val="24"/>
          <w:lang w:val="en-US"/>
        </w:rPr>
        <w:t>1</w:t>
      </w:r>
      <w:r w:rsidRPr="000F0700">
        <w:rPr>
          <w:rFonts w:ascii="Times New Roman" w:eastAsia="Times New Roman" w:hAnsi="Times New Roman" w:cs="Times New Roman"/>
          <w:color w:val="000000"/>
          <w:sz w:val="24"/>
          <w:szCs w:val="24"/>
          <w:lang w:val="en-US"/>
        </w:rPr>
        <w:t>]*a[</w:t>
      </w:r>
      <w:r w:rsidRPr="000F0700">
        <w:rPr>
          <w:rFonts w:ascii="Times New Roman" w:eastAsia="Times New Roman" w:hAnsi="Times New Roman" w:cs="Times New Roman"/>
          <w:color w:val="09885A"/>
          <w:sz w:val="24"/>
          <w:szCs w:val="24"/>
          <w:lang w:val="en-US"/>
        </w:rPr>
        <w:t>3</w:t>
      </w:r>
      <w:r w:rsidRPr="000F0700">
        <w:rPr>
          <w:rFonts w:ascii="Times New Roman" w:eastAsia="Times New Roman" w:hAnsi="Times New Roman" w:cs="Times New Roman"/>
          <w:color w:val="000000"/>
          <w:sz w:val="24"/>
          <w:szCs w:val="24"/>
          <w:lang w:val="en-US"/>
        </w:rPr>
        <w:t>][</w:t>
      </w:r>
      <w:r w:rsidRPr="000F0700">
        <w:rPr>
          <w:rFonts w:ascii="Times New Roman" w:eastAsia="Times New Roman" w:hAnsi="Times New Roman" w:cs="Times New Roman"/>
          <w:color w:val="09885A"/>
          <w:sz w:val="24"/>
          <w:szCs w:val="24"/>
          <w:lang w:val="en-US"/>
        </w:rPr>
        <w:t>1</w:t>
      </w:r>
      <w:r w:rsidRPr="000F0700">
        <w:rPr>
          <w:rFonts w:ascii="Times New Roman" w:eastAsia="Times New Roman" w:hAnsi="Times New Roman" w:cs="Times New Roman"/>
          <w:color w:val="000000"/>
          <w:sz w:val="24"/>
          <w:szCs w:val="24"/>
          <w:lang w:val="en-US"/>
        </w:rPr>
        <w:t>]</w:t>
      </w:r>
    </w:p>
    <w:p w14:paraId="31BDC611" w14:textId="35F9ED5E" w:rsidR="00C9584C" w:rsidRPr="000F0700" w:rsidRDefault="00C9584C" w:rsidP="007F65AD">
      <w:pPr>
        <w:shd w:val="clear" w:color="auto" w:fill="FFFFFE"/>
        <w:spacing w:after="0" w:line="285" w:lineRule="atLeast"/>
        <w:jc w:val="center"/>
        <w:rPr>
          <w:rFonts w:ascii="Times New Roman" w:eastAsia="Times New Roman" w:hAnsi="Times New Roman" w:cs="Times New Roman"/>
          <w:color w:val="000000"/>
          <w:sz w:val="24"/>
          <w:szCs w:val="24"/>
        </w:rPr>
      </w:pPr>
      <w:r w:rsidRPr="000F0700">
        <w:rPr>
          <w:rFonts w:ascii="Times New Roman" w:eastAsia="Times New Roman" w:hAnsi="Times New Roman" w:cs="Times New Roman"/>
          <w:color w:val="000000"/>
          <w:sz w:val="24"/>
          <w:szCs w:val="24"/>
        </w:rPr>
        <w:t>d3=a[</w:t>
      </w:r>
      <w:r w:rsidRPr="000F0700">
        <w:rPr>
          <w:rFonts w:ascii="Times New Roman" w:eastAsia="Times New Roman" w:hAnsi="Times New Roman" w:cs="Times New Roman"/>
          <w:color w:val="09885A"/>
          <w:sz w:val="24"/>
          <w:szCs w:val="24"/>
        </w:rPr>
        <w:t>2</w:t>
      </w:r>
      <w:r w:rsidRPr="000F0700">
        <w:rPr>
          <w:rFonts w:ascii="Times New Roman" w:eastAsia="Times New Roman" w:hAnsi="Times New Roman" w:cs="Times New Roman"/>
          <w:color w:val="000000"/>
          <w:sz w:val="24"/>
          <w:szCs w:val="24"/>
        </w:rPr>
        <w:t>][</w:t>
      </w:r>
      <w:r w:rsidRPr="000F0700">
        <w:rPr>
          <w:rFonts w:ascii="Times New Roman" w:eastAsia="Times New Roman" w:hAnsi="Times New Roman" w:cs="Times New Roman"/>
          <w:color w:val="09885A"/>
          <w:sz w:val="24"/>
          <w:szCs w:val="24"/>
        </w:rPr>
        <w:t>0</w:t>
      </w:r>
      <w:r w:rsidRPr="000F0700">
        <w:rPr>
          <w:rFonts w:ascii="Times New Roman" w:eastAsia="Times New Roman" w:hAnsi="Times New Roman" w:cs="Times New Roman"/>
          <w:color w:val="000000"/>
          <w:sz w:val="24"/>
          <w:szCs w:val="24"/>
        </w:rPr>
        <w:t>]*a[</w:t>
      </w:r>
      <w:r w:rsidRPr="000F0700">
        <w:rPr>
          <w:rFonts w:ascii="Times New Roman" w:eastAsia="Times New Roman" w:hAnsi="Times New Roman" w:cs="Times New Roman"/>
          <w:color w:val="09885A"/>
          <w:sz w:val="24"/>
          <w:szCs w:val="24"/>
        </w:rPr>
        <w:t>3</w:t>
      </w:r>
      <w:r w:rsidRPr="000F0700">
        <w:rPr>
          <w:rFonts w:ascii="Times New Roman" w:eastAsia="Times New Roman" w:hAnsi="Times New Roman" w:cs="Times New Roman"/>
          <w:color w:val="000000"/>
          <w:sz w:val="24"/>
          <w:szCs w:val="24"/>
        </w:rPr>
        <w:t>][</w:t>
      </w:r>
      <w:r w:rsidRPr="000F0700">
        <w:rPr>
          <w:rFonts w:ascii="Times New Roman" w:eastAsia="Times New Roman" w:hAnsi="Times New Roman" w:cs="Times New Roman"/>
          <w:color w:val="09885A"/>
          <w:sz w:val="24"/>
          <w:szCs w:val="24"/>
        </w:rPr>
        <w:t>0</w:t>
      </w:r>
      <w:r w:rsidRPr="000F0700">
        <w:rPr>
          <w:rFonts w:ascii="Times New Roman" w:eastAsia="Times New Roman" w:hAnsi="Times New Roman" w:cs="Times New Roman"/>
          <w:color w:val="000000"/>
          <w:sz w:val="24"/>
          <w:szCs w:val="24"/>
        </w:rPr>
        <w:t>]+a[</w:t>
      </w:r>
      <w:r w:rsidRPr="000F0700">
        <w:rPr>
          <w:rFonts w:ascii="Times New Roman" w:eastAsia="Times New Roman" w:hAnsi="Times New Roman" w:cs="Times New Roman"/>
          <w:color w:val="09885A"/>
          <w:sz w:val="24"/>
          <w:szCs w:val="24"/>
        </w:rPr>
        <w:t>2</w:t>
      </w:r>
      <w:r w:rsidRPr="000F0700">
        <w:rPr>
          <w:rFonts w:ascii="Times New Roman" w:eastAsia="Times New Roman" w:hAnsi="Times New Roman" w:cs="Times New Roman"/>
          <w:color w:val="000000"/>
          <w:sz w:val="24"/>
          <w:szCs w:val="24"/>
        </w:rPr>
        <w:t>][</w:t>
      </w:r>
      <w:r w:rsidRPr="000F0700">
        <w:rPr>
          <w:rFonts w:ascii="Times New Roman" w:eastAsia="Times New Roman" w:hAnsi="Times New Roman" w:cs="Times New Roman"/>
          <w:color w:val="09885A"/>
          <w:sz w:val="24"/>
          <w:szCs w:val="24"/>
        </w:rPr>
        <w:t>1</w:t>
      </w:r>
      <w:r w:rsidRPr="000F0700">
        <w:rPr>
          <w:rFonts w:ascii="Times New Roman" w:eastAsia="Times New Roman" w:hAnsi="Times New Roman" w:cs="Times New Roman"/>
          <w:color w:val="000000"/>
          <w:sz w:val="24"/>
          <w:szCs w:val="24"/>
        </w:rPr>
        <w:t>]*a[</w:t>
      </w:r>
      <w:r w:rsidRPr="000F0700">
        <w:rPr>
          <w:rFonts w:ascii="Times New Roman" w:eastAsia="Times New Roman" w:hAnsi="Times New Roman" w:cs="Times New Roman"/>
          <w:color w:val="09885A"/>
          <w:sz w:val="24"/>
          <w:szCs w:val="24"/>
        </w:rPr>
        <w:t>3</w:t>
      </w:r>
      <w:r w:rsidRPr="000F0700">
        <w:rPr>
          <w:rFonts w:ascii="Times New Roman" w:eastAsia="Times New Roman" w:hAnsi="Times New Roman" w:cs="Times New Roman"/>
          <w:color w:val="000000"/>
          <w:sz w:val="24"/>
          <w:szCs w:val="24"/>
        </w:rPr>
        <w:t>][</w:t>
      </w:r>
      <w:r w:rsidRPr="000F0700">
        <w:rPr>
          <w:rFonts w:ascii="Times New Roman" w:eastAsia="Times New Roman" w:hAnsi="Times New Roman" w:cs="Times New Roman"/>
          <w:color w:val="09885A"/>
          <w:sz w:val="24"/>
          <w:szCs w:val="24"/>
        </w:rPr>
        <w:t>1</w:t>
      </w:r>
      <w:r w:rsidRPr="000F0700">
        <w:rPr>
          <w:rFonts w:ascii="Times New Roman" w:eastAsia="Times New Roman" w:hAnsi="Times New Roman" w:cs="Times New Roman"/>
          <w:color w:val="000000"/>
          <w:sz w:val="24"/>
          <w:szCs w:val="24"/>
        </w:rPr>
        <w:t>]</w:t>
      </w:r>
    </w:p>
    <w:p w14:paraId="58644986" w14:textId="13B2EA38" w:rsidR="00C9584C" w:rsidRPr="000F0700" w:rsidRDefault="00C9584C" w:rsidP="007F65AD">
      <w:pPr>
        <w:shd w:val="clear" w:color="auto" w:fill="FFFFFE"/>
        <w:spacing w:after="0" w:line="285" w:lineRule="atLeast"/>
        <w:jc w:val="center"/>
        <w:rPr>
          <w:rFonts w:ascii="Times New Roman" w:eastAsia="Times New Roman" w:hAnsi="Times New Roman" w:cs="Times New Roman"/>
          <w:color w:val="000000"/>
          <w:sz w:val="24"/>
          <w:szCs w:val="24"/>
        </w:rPr>
      </w:pPr>
      <w:r w:rsidRPr="000F0700">
        <w:rPr>
          <w:rFonts w:ascii="Times New Roman" w:eastAsia="Times New Roman" w:hAnsi="Times New Roman" w:cs="Times New Roman"/>
          <w:color w:val="000000"/>
          <w:sz w:val="24"/>
          <w:szCs w:val="24"/>
        </w:rPr>
        <w:t>b = [d1,d2,d3]</w:t>
      </w:r>
    </w:p>
    <w:p w14:paraId="1A65813C" w14:textId="13B2EA38" w:rsidR="00C9584C" w:rsidRPr="000F0700" w:rsidRDefault="00C9584C" w:rsidP="007F65AD">
      <w:pPr>
        <w:shd w:val="clear" w:color="auto" w:fill="FFFFFE"/>
        <w:spacing w:after="0" w:line="285" w:lineRule="atLeast"/>
        <w:jc w:val="center"/>
        <w:rPr>
          <w:rFonts w:ascii="Times New Roman" w:eastAsia="Times New Roman" w:hAnsi="Times New Roman" w:cs="Times New Roman"/>
          <w:color w:val="000000"/>
          <w:sz w:val="24"/>
          <w:szCs w:val="24"/>
        </w:rPr>
      </w:pPr>
      <w:r w:rsidRPr="000F0700">
        <w:rPr>
          <w:rFonts w:ascii="Times New Roman" w:eastAsia="Times New Roman" w:hAnsi="Times New Roman" w:cs="Times New Roman"/>
          <w:color w:val="795E26"/>
          <w:sz w:val="24"/>
          <w:szCs w:val="24"/>
        </w:rPr>
        <w:t>print</w:t>
      </w:r>
      <w:r w:rsidRPr="000F0700">
        <w:rPr>
          <w:rFonts w:ascii="Times New Roman" w:eastAsia="Times New Roman" w:hAnsi="Times New Roman" w:cs="Times New Roman"/>
          <w:color w:val="000000"/>
          <w:sz w:val="24"/>
          <w:szCs w:val="24"/>
        </w:rPr>
        <w:t>(</w:t>
      </w:r>
      <w:r w:rsidRPr="000F0700">
        <w:rPr>
          <w:rFonts w:ascii="Times New Roman" w:eastAsia="Times New Roman" w:hAnsi="Times New Roman" w:cs="Times New Roman"/>
          <w:color w:val="A31515"/>
          <w:sz w:val="24"/>
          <w:szCs w:val="24"/>
        </w:rPr>
        <w:t>'используя критерий ожидаемой полезности, Винни-Пух должен принять решение № '</w:t>
      </w:r>
      <w:r w:rsidRPr="000F0700">
        <w:rPr>
          <w:rFonts w:ascii="Times New Roman" w:eastAsia="Times New Roman" w:hAnsi="Times New Roman" w:cs="Times New Roman"/>
          <w:color w:val="000000"/>
          <w:sz w:val="24"/>
          <w:szCs w:val="24"/>
        </w:rPr>
        <w:t>, b.index(</w:t>
      </w:r>
      <w:r w:rsidRPr="000F0700">
        <w:rPr>
          <w:rFonts w:ascii="Times New Roman" w:eastAsia="Times New Roman" w:hAnsi="Times New Roman" w:cs="Times New Roman"/>
          <w:color w:val="795E26"/>
          <w:sz w:val="24"/>
          <w:szCs w:val="24"/>
        </w:rPr>
        <w:t>max</w:t>
      </w:r>
      <w:r w:rsidRPr="000F0700">
        <w:rPr>
          <w:rFonts w:ascii="Times New Roman" w:eastAsia="Times New Roman" w:hAnsi="Times New Roman" w:cs="Times New Roman"/>
          <w:color w:val="000000"/>
          <w:sz w:val="24"/>
          <w:szCs w:val="24"/>
        </w:rPr>
        <w:t>(b))+</w:t>
      </w:r>
      <w:r w:rsidRPr="000F0700">
        <w:rPr>
          <w:rFonts w:ascii="Times New Roman" w:eastAsia="Times New Roman" w:hAnsi="Times New Roman" w:cs="Times New Roman"/>
          <w:color w:val="09885A"/>
          <w:sz w:val="24"/>
          <w:szCs w:val="24"/>
        </w:rPr>
        <w:t>1</w:t>
      </w:r>
      <w:r w:rsidRPr="000F0700">
        <w:rPr>
          <w:rFonts w:ascii="Times New Roman" w:eastAsia="Times New Roman" w:hAnsi="Times New Roman" w:cs="Times New Roman"/>
          <w:color w:val="000000"/>
          <w:sz w:val="24"/>
          <w:szCs w:val="24"/>
        </w:rPr>
        <w:t>)</w:t>
      </w:r>
    </w:p>
    <w:p w14:paraId="431B8F52" w14:textId="13B2EA38" w:rsidR="00C9584C" w:rsidRPr="000F0700" w:rsidRDefault="00C9584C" w:rsidP="007F65AD">
      <w:pPr>
        <w:shd w:val="clear" w:color="auto" w:fill="FFFFFE"/>
        <w:spacing w:after="0" w:line="285" w:lineRule="atLeast"/>
        <w:jc w:val="center"/>
        <w:rPr>
          <w:rFonts w:ascii="Times New Roman" w:eastAsia="Times New Roman" w:hAnsi="Times New Roman" w:cs="Times New Roman"/>
          <w:color w:val="000000"/>
          <w:sz w:val="24"/>
          <w:szCs w:val="24"/>
        </w:rPr>
      </w:pPr>
      <w:r w:rsidRPr="000F0700">
        <w:rPr>
          <w:rFonts w:ascii="Times New Roman" w:eastAsia="Times New Roman" w:hAnsi="Times New Roman" w:cs="Times New Roman"/>
          <w:color w:val="795E26"/>
          <w:sz w:val="24"/>
          <w:szCs w:val="24"/>
        </w:rPr>
        <w:t>print</w:t>
      </w:r>
      <w:r w:rsidRPr="000F0700">
        <w:rPr>
          <w:rFonts w:ascii="Times New Roman" w:eastAsia="Times New Roman" w:hAnsi="Times New Roman" w:cs="Times New Roman"/>
          <w:color w:val="000000"/>
          <w:sz w:val="24"/>
          <w:szCs w:val="24"/>
        </w:rPr>
        <w:t>(</w:t>
      </w:r>
      <w:r w:rsidRPr="000F0700">
        <w:rPr>
          <w:rFonts w:ascii="Times New Roman" w:eastAsia="Times New Roman" w:hAnsi="Times New Roman" w:cs="Times New Roman"/>
          <w:color w:val="A31515"/>
          <w:sz w:val="24"/>
          <w:szCs w:val="24"/>
        </w:rPr>
        <w:t>'используя критерий дисперсии полезности, Винни-Пух должен принять решение № '</w:t>
      </w:r>
      <w:r w:rsidRPr="000F0700">
        <w:rPr>
          <w:rFonts w:ascii="Times New Roman" w:eastAsia="Times New Roman" w:hAnsi="Times New Roman" w:cs="Times New Roman"/>
          <w:color w:val="000000"/>
          <w:sz w:val="24"/>
          <w:szCs w:val="24"/>
        </w:rPr>
        <w:t>, b.index(</w:t>
      </w:r>
      <w:r w:rsidRPr="000F0700">
        <w:rPr>
          <w:rFonts w:ascii="Times New Roman" w:eastAsia="Times New Roman" w:hAnsi="Times New Roman" w:cs="Times New Roman"/>
          <w:color w:val="795E26"/>
          <w:sz w:val="24"/>
          <w:szCs w:val="24"/>
        </w:rPr>
        <w:t>min</w:t>
      </w:r>
      <w:r w:rsidRPr="000F0700">
        <w:rPr>
          <w:rFonts w:ascii="Times New Roman" w:eastAsia="Times New Roman" w:hAnsi="Times New Roman" w:cs="Times New Roman"/>
          <w:color w:val="000000"/>
          <w:sz w:val="24"/>
          <w:szCs w:val="24"/>
        </w:rPr>
        <w:t>(b))+</w:t>
      </w:r>
      <w:r w:rsidRPr="000F0700">
        <w:rPr>
          <w:rFonts w:ascii="Times New Roman" w:eastAsia="Times New Roman" w:hAnsi="Times New Roman" w:cs="Times New Roman"/>
          <w:color w:val="09885A"/>
          <w:sz w:val="24"/>
          <w:szCs w:val="24"/>
        </w:rPr>
        <w:t>1</w:t>
      </w:r>
      <w:r w:rsidRPr="000F0700">
        <w:rPr>
          <w:rFonts w:ascii="Times New Roman" w:eastAsia="Times New Roman" w:hAnsi="Times New Roman" w:cs="Times New Roman"/>
          <w:color w:val="000000"/>
          <w:sz w:val="24"/>
          <w:szCs w:val="24"/>
        </w:rPr>
        <w:t>)</w:t>
      </w:r>
    </w:p>
    <w:p w14:paraId="1356234B" w14:textId="13B2EA38" w:rsidR="00C9584C" w:rsidRPr="000F0700" w:rsidRDefault="00C9584C" w:rsidP="007F65AD">
      <w:pPr>
        <w:shd w:val="clear" w:color="auto" w:fill="FFFFFE"/>
        <w:spacing w:after="0" w:line="285" w:lineRule="atLeast"/>
        <w:jc w:val="center"/>
        <w:rPr>
          <w:rFonts w:ascii="Times New Roman" w:eastAsia="Times New Roman" w:hAnsi="Times New Roman" w:cs="Times New Roman"/>
          <w:color w:val="000000"/>
          <w:sz w:val="24"/>
          <w:szCs w:val="24"/>
          <w:lang w:val="en-US"/>
        </w:rPr>
      </w:pPr>
      <w:proofErr w:type="gramStart"/>
      <w:r w:rsidRPr="000F0700">
        <w:rPr>
          <w:rFonts w:ascii="Times New Roman" w:eastAsia="Times New Roman" w:hAnsi="Times New Roman" w:cs="Times New Roman"/>
          <w:color w:val="795E26"/>
          <w:sz w:val="24"/>
          <w:szCs w:val="24"/>
          <w:lang w:val="en-US"/>
        </w:rPr>
        <w:t>print</w:t>
      </w:r>
      <w:r w:rsidRPr="000F0700">
        <w:rPr>
          <w:rFonts w:ascii="Times New Roman" w:eastAsia="Times New Roman" w:hAnsi="Times New Roman" w:cs="Times New Roman"/>
          <w:color w:val="000000"/>
          <w:sz w:val="24"/>
          <w:szCs w:val="24"/>
          <w:lang w:val="en-US"/>
        </w:rPr>
        <w:t>(</w:t>
      </w:r>
      <w:proofErr w:type="gramEnd"/>
      <w:r w:rsidRPr="000F0700">
        <w:rPr>
          <w:rFonts w:ascii="Times New Roman" w:eastAsia="Times New Roman" w:hAnsi="Times New Roman" w:cs="Times New Roman"/>
          <w:color w:val="A31515"/>
          <w:sz w:val="24"/>
          <w:szCs w:val="24"/>
          <w:lang w:val="en-US"/>
        </w:rPr>
        <w:t>"</w:t>
      </w:r>
      <w:r w:rsidRPr="000F0700">
        <w:rPr>
          <w:rFonts w:ascii="Times New Roman" w:eastAsia="Times New Roman" w:hAnsi="Times New Roman" w:cs="Times New Roman"/>
          <w:color w:val="A31515"/>
          <w:sz w:val="24"/>
          <w:szCs w:val="24"/>
        </w:rPr>
        <w:t>Ответ</w:t>
      </w:r>
      <w:r w:rsidRPr="000F0700">
        <w:rPr>
          <w:rFonts w:ascii="Times New Roman" w:eastAsia="Times New Roman" w:hAnsi="Times New Roman" w:cs="Times New Roman"/>
          <w:color w:val="A31515"/>
          <w:sz w:val="24"/>
          <w:szCs w:val="24"/>
          <w:lang w:val="en-US"/>
        </w:rPr>
        <w:t>:"</w:t>
      </w:r>
      <w:r w:rsidRPr="000F0700">
        <w:rPr>
          <w:rFonts w:ascii="Times New Roman" w:eastAsia="Times New Roman" w:hAnsi="Times New Roman" w:cs="Times New Roman"/>
          <w:color w:val="000000"/>
          <w:sz w:val="24"/>
          <w:szCs w:val="24"/>
          <w:lang w:val="en-US"/>
        </w:rPr>
        <w:t>, </w:t>
      </w:r>
      <w:proofErr w:type="spellStart"/>
      <w:r w:rsidRPr="000F0700">
        <w:rPr>
          <w:rFonts w:ascii="Times New Roman" w:eastAsia="Times New Roman" w:hAnsi="Times New Roman" w:cs="Times New Roman"/>
          <w:color w:val="000000"/>
          <w:sz w:val="24"/>
          <w:szCs w:val="24"/>
          <w:lang w:val="en-US"/>
        </w:rPr>
        <w:t>b.index</w:t>
      </w:r>
      <w:proofErr w:type="spellEnd"/>
      <w:r w:rsidRPr="000F0700">
        <w:rPr>
          <w:rFonts w:ascii="Times New Roman" w:eastAsia="Times New Roman" w:hAnsi="Times New Roman" w:cs="Times New Roman"/>
          <w:color w:val="000000"/>
          <w:sz w:val="24"/>
          <w:szCs w:val="24"/>
          <w:lang w:val="en-US"/>
        </w:rPr>
        <w:t>(</w:t>
      </w:r>
      <w:r w:rsidRPr="000F0700">
        <w:rPr>
          <w:rFonts w:ascii="Times New Roman" w:eastAsia="Times New Roman" w:hAnsi="Times New Roman" w:cs="Times New Roman"/>
          <w:color w:val="795E26"/>
          <w:sz w:val="24"/>
          <w:szCs w:val="24"/>
          <w:lang w:val="en-US"/>
        </w:rPr>
        <w:t>max</w:t>
      </w:r>
      <w:r w:rsidRPr="000F0700">
        <w:rPr>
          <w:rFonts w:ascii="Times New Roman" w:eastAsia="Times New Roman" w:hAnsi="Times New Roman" w:cs="Times New Roman"/>
          <w:color w:val="000000"/>
          <w:sz w:val="24"/>
          <w:szCs w:val="24"/>
          <w:lang w:val="en-US"/>
        </w:rPr>
        <w:t>(b))+</w:t>
      </w:r>
      <w:r w:rsidRPr="000F0700">
        <w:rPr>
          <w:rFonts w:ascii="Times New Roman" w:eastAsia="Times New Roman" w:hAnsi="Times New Roman" w:cs="Times New Roman"/>
          <w:color w:val="09885A"/>
          <w:sz w:val="24"/>
          <w:szCs w:val="24"/>
          <w:lang w:val="en-US"/>
        </w:rPr>
        <w:t>1</w:t>
      </w:r>
      <w:r w:rsidRPr="000F0700">
        <w:rPr>
          <w:rFonts w:ascii="Times New Roman" w:eastAsia="Times New Roman" w:hAnsi="Times New Roman" w:cs="Times New Roman"/>
          <w:color w:val="000000"/>
          <w:sz w:val="24"/>
          <w:szCs w:val="24"/>
          <w:lang w:val="en-US"/>
        </w:rPr>
        <w:t>)</w:t>
      </w:r>
    </w:p>
    <w:p w14:paraId="6A94BA4D" w14:textId="13B2EA38" w:rsidR="00C9584C" w:rsidRPr="000F0700" w:rsidRDefault="00C9584C" w:rsidP="00C9584C">
      <w:pPr>
        <w:rPr>
          <w:rFonts w:ascii="Times New Roman" w:hAnsi="Times New Roman" w:cs="Times New Roman"/>
          <w:sz w:val="24"/>
          <w:szCs w:val="24"/>
          <w:lang w:val="en-US"/>
        </w:rPr>
      </w:pPr>
    </w:p>
    <w:p w14:paraId="66BC15CE" w14:textId="13B2EA38" w:rsidR="00C9584C" w:rsidRPr="000F0700" w:rsidRDefault="00C9584C" w:rsidP="007F65AD">
      <w:pPr>
        <w:ind w:firstLine="567"/>
        <w:jc w:val="both"/>
        <w:rPr>
          <w:rFonts w:ascii="Times New Roman" w:hAnsi="Times New Roman" w:cs="Times New Roman"/>
          <w:sz w:val="24"/>
          <w:szCs w:val="24"/>
        </w:rPr>
      </w:pPr>
      <w:r w:rsidRPr="000F0700">
        <w:rPr>
          <w:rFonts w:ascii="Times New Roman" w:hAnsi="Times New Roman" w:cs="Times New Roman"/>
          <w:sz w:val="24"/>
          <w:szCs w:val="24"/>
        </w:rPr>
        <w:t xml:space="preserve">С клавиатуры вводится значения матрицы размерности 2 столбца 3 строчки в формате </w:t>
      </w:r>
      <w:r w:rsidRPr="000F0700">
        <w:rPr>
          <w:rFonts w:ascii="Times New Roman" w:hAnsi="Times New Roman" w:cs="Times New Roman"/>
          <w:sz w:val="24"/>
          <w:szCs w:val="24"/>
          <w:lang w:val="en-US"/>
        </w:rPr>
        <w:t>float</w:t>
      </w:r>
      <w:r w:rsidRPr="000F0700">
        <w:rPr>
          <w:rFonts w:ascii="Times New Roman" w:hAnsi="Times New Roman" w:cs="Times New Roman"/>
          <w:sz w:val="24"/>
          <w:szCs w:val="24"/>
        </w:rPr>
        <w:t>.</w:t>
      </w:r>
    </w:p>
    <w:p w14:paraId="589D6703" w14:textId="13B2EA38" w:rsidR="00C9584C" w:rsidRPr="000F0700" w:rsidRDefault="00C9584C" w:rsidP="007F65AD">
      <w:pPr>
        <w:ind w:firstLine="567"/>
        <w:jc w:val="both"/>
        <w:rPr>
          <w:rFonts w:ascii="Times New Roman" w:hAnsi="Times New Roman" w:cs="Times New Roman"/>
          <w:sz w:val="24"/>
          <w:szCs w:val="24"/>
        </w:rPr>
      </w:pPr>
      <w:r w:rsidRPr="000F0700">
        <w:rPr>
          <w:rFonts w:ascii="Times New Roman" w:hAnsi="Times New Roman" w:cs="Times New Roman"/>
          <w:sz w:val="24"/>
          <w:szCs w:val="24"/>
        </w:rPr>
        <w:t>Указываем индексы значений матрицы для расчета математического ожидания каждой строки.</w:t>
      </w:r>
    </w:p>
    <w:p w14:paraId="2985BC80" w14:textId="13B2EA38" w:rsidR="00C9584C" w:rsidRPr="000F0700" w:rsidRDefault="00C9584C" w:rsidP="007F65AD">
      <w:pPr>
        <w:ind w:firstLine="567"/>
        <w:jc w:val="both"/>
        <w:rPr>
          <w:rFonts w:ascii="Times New Roman" w:hAnsi="Times New Roman" w:cs="Times New Roman"/>
          <w:sz w:val="24"/>
          <w:szCs w:val="24"/>
        </w:rPr>
      </w:pPr>
      <w:r w:rsidRPr="000F0700">
        <w:rPr>
          <w:rFonts w:ascii="Times New Roman" w:hAnsi="Times New Roman" w:cs="Times New Roman"/>
          <w:sz w:val="24"/>
          <w:szCs w:val="24"/>
        </w:rPr>
        <w:t>Собираем значения математических ожиданий в массив, далее указываем их индекс при выведении максимального и минимального значений из найденных.</w:t>
      </w:r>
    </w:p>
    <w:p w14:paraId="0A9D4F3F" w14:textId="13B2EA38" w:rsidR="00C9584C" w:rsidRPr="000F0700" w:rsidRDefault="00C9584C" w:rsidP="007F65AD">
      <w:pPr>
        <w:ind w:firstLine="567"/>
        <w:jc w:val="both"/>
        <w:rPr>
          <w:rFonts w:ascii="Times New Roman" w:hAnsi="Times New Roman" w:cs="Times New Roman"/>
          <w:sz w:val="24"/>
          <w:szCs w:val="24"/>
        </w:rPr>
      </w:pPr>
      <w:r w:rsidRPr="000F0700">
        <w:rPr>
          <w:rFonts w:ascii="Times New Roman" w:hAnsi="Times New Roman" w:cs="Times New Roman"/>
          <w:sz w:val="24"/>
          <w:szCs w:val="24"/>
        </w:rPr>
        <w:t>Реализация Задачи 2:</w:t>
      </w:r>
    </w:p>
    <w:p w14:paraId="4FF5E812" w14:textId="13B2EA38" w:rsidR="00C9584C" w:rsidRPr="000F0700" w:rsidRDefault="00C9584C" w:rsidP="007F65AD">
      <w:pPr>
        <w:jc w:val="center"/>
        <w:rPr>
          <w:rFonts w:ascii="Times New Roman" w:hAnsi="Times New Roman" w:cs="Times New Roman"/>
          <w:sz w:val="24"/>
          <w:szCs w:val="24"/>
        </w:rPr>
      </w:pPr>
      <w:r>
        <w:rPr>
          <w:noProof/>
        </w:rPr>
        <w:drawing>
          <wp:inline distT="0" distB="0" distL="0" distR="0" wp14:anchorId="26826306" wp14:editId="3F9B048D">
            <wp:extent cx="5940427" cy="1883410"/>
            <wp:effectExtent l="0" t="0" r="3175" b="2540"/>
            <wp:docPr id="18" name="Рисунок 18"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8"/>
                    <pic:cNvPicPr/>
                  </pic:nvPicPr>
                  <pic:blipFill>
                    <a:blip r:embed="rId23">
                      <a:extLst>
                        <a:ext uri="{28A0092B-C50C-407E-A947-70E740481C1C}">
                          <a14:useLocalDpi xmlns:a14="http://schemas.microsoft.com/office/drawing/2010/main" val="0"/>
                        </a:ext>
                      </a:extLst>
                    </a:blip>
                    <a:stretch>
                      <a:fillRect/>
                    </a:stretch>
                  </pic:blipFill>
                  <pic:spPr>
                    <a:xfrm>
                      <a:off x="0" y="0"/>
                      <a:ext cx="5940427" cy="1883410"/>
                    </a:xfrm>
                    <a:prstGeom prst="rect">
                      <a:avLst/>
                    </a:prstGeom>
                  </pic:spPr>
                </pic:pic>
              </a:graphicData>
            </a:graphic>
          </wp:inline>
        </w:drawing>
      </w:r>
    </w:p>
    <w:p w14:paraId="27D4DF9E" w14:textId="13B2EA38" w:rsidR="00C9584C" w:rsidRPr="000F0700" w:rsidRDefault="00C9584C" w:rsidP="00C9584C">
      <w:pPr>
        <w:jc w:val="center"/>
        <w:rPr>
          <w:rFonts w:ascii="Times New Roman" w:hAnsi="Times New Roman" w:cs="Times New Roman"/>
          <w:sz w:val="24"/>
          <w:szCs w:val="24"/>
        </w:rPr>
      </w:pPr>
      <w:r w:rsidRPr="000F0700">
        <w:rPr>
          <w:rFonts w:ascii="Times New Roman" w:hAnsi="Times New Roman" w:cs="Times New Roman"/>
          <w:sz w:val="24"/>
          <w:szCs w:val="24"/>
        </w:rPr>
        <w:t xml:space="preserve">Рисунок 4 – Реализация Задачи 2 на языке </w:t>
      </w:r>
      <w:r w:rsidRPr="000F0700">
        <w:rPr>
          <w:rFonts w:ascii="Times New Roman" w:hAnsi="Times New Roman" w:cs="Times New Roman"/>
          <w:sz w:val="24"/>
          <w:szCs w:val="24"/>
          <w:lang w:val="en-US"/>
        </w:rPr>
        <w:t>Python</w:t>
      </w:r>
    </w:p>
    <w:p w14:paraId="2C938B83" w14:textId="13B2EA38" w:rsidR="00C9584C" w:rsidRPr="000F0700" w:rsidRDefault="00C9584C" w:rsidP="00C9584C">
      <w:pPr>
        <w:jc w:val="center"/>
        <w:rPr>
          <w:rFonts w:ascii="Times New Roman" w:hAnsi="Times New Roman" w:cs="Times New Roman"/>
          <w:sz w:val="24"/>
          <w:szCs w:val="24"/>
          <w:lang w:val="en-US"/>
        </w:rPr>
      </w:pPr>
      <w:r w:rsidRPr="000F0700">
        <w:rPr>
          <w:rFonts w:ascii="Times New Roman" w:hAnsi="Times New Roman" w:cs="Times New Roman"/>
          <w:sz w:val="24"/>
          <w:szCs w:val="24"/>
        </w:rPr>
        <w:t xml:space="preserve">Решение в </w:t>
      </w:r>
      <w:r w:rsidRPr="000F0700">
        <w:rPr>
          <w:rFonts w:ascii="Times New Roman" w:hAnsi="Times New Roman" w:cs="Times New Roman"/>
          <w:sz w:val="24"/>
          <w:szCs w:val="24"/>
          <w:lang w:val="en-US"/>
        </w:rPr>
        <w:t>MS</w:t>
      </w:r>
      <w:r w:rsidRPr="000F0700">
        <w:rPr>
          <w:rFonts w:ascii="Times New Roman" w:hAnsi="Times New Roman" w:cs="Times New Roman"/>
          <w:sz w:val="24"/>
          <w:szCs w:val="24"/>
        </w:rPr>
        <w:t xml:space="preserve"> </w:t>
      </w:r>
      <w:r w:rsidRPr="000F0700">
        <w:rPr>
          <w:rFonts w:ascii="Times New Roman" w:hAnsi="Times New Roman" w:cs="Times New Roman"/>
          <w:sz w:val="24"/>
          <w:szCs w:val="24"/>
          <w:lang w:val="en-US"/>
        </w:rPr>
        <w:t>Excel:</w:t>
      </w:r>
    </w:p>
    <w:p w14:paraId="335BF5A2" w14:textId="13B2EA38" w:rsidR="00C9584C" w:rsidRPr="000F0700" w:rsidRDefault="00C9584C" w:rsidP="00C9584C">
      <w:pPr>
        <w:jc w:val="center"/>
        <w:rPr>
          <w:rFonts w:ascii="Times New Roman" w:hAnsi="Times New Roman" w:cs="Times New Roman"/>
          <w:sz w:val="24"/>
          <w:szCs w:val="24"/>
        </w:rPr>
      </w:pPr>
      <w:r>
        <w:rPr>
          <w:noProof/>
        </w:rPr>
        <w:drawing>
          <wp:inline distT="0" distB="0" distL="0" distR="0" wp14:anchorId="52CA119B" wp14:editId="64C575AF">
            <wp:extent cx="3419952" cy="1228896"/>
            <wp:effectExtent l="0" t="0" r="9525" b="9525"/>
            <wp:docPr id="19" name="Рисунок 19"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9"/>
                    <pic:cNvPicPr/>
                  </pic:nvPicPr>
                  <pic:blipFill>
                    <a:blip r:embed="rId24">
                      <a:extLst>
                        <a:ext uri="{28A0092B-C50C-407E-A947-70E740481C1C}">
                          <a14:useLocalDpi xmlns:a14="http://schemas.microsoft.com/office/drawing/2010/main" val="0"/>
                        </a:ext>
                      </a:extLst>
                    </a:blip>
                    <a:stretch>
                      <a:fillRect/>
                    </a:stretch>
                  </pic:blipFill>
                  <pic:spPr>
                    <a:xfrm>
                      <a:off x="0" y="0"/>
                      <a:ext cx="3419952" cy="1228896"/>
                    </a:xfrm>
                    <a:prstGeom prst="rect">
                      <a:avLst/>
                    </a:prstGeom>
                  </pic:spPr>
                </pic:pic>
              </a:graphicData>
            </a:graphic>
          </wp:inline>
        </w:drawing>
      </w:r>
    </w:p>
    <w:p w14:paraId="69EB27E8" w14:textId="13B2EA38" w:rsidR="00C9584C" w:rsidRPr="000F0700" w:rsidRDefault="00C9584C" w:rsidP="00C9584C">
      <w:pPr>
        <w:jc w:val="center"/>
        <w:rPr>
          <w:rFonts w:ascii="Times New Roman" w:hAnsi="Times New Roman" w:cs="Times New Roman"/>
          <w:sz w:val="24"/>
          <w:szCs w:val="24"/>
        </w:rPr>
      </w:pPr>
      <w:r w:rsidRPr="000F0700">
        <w:rPr>
          <w:rFonts w:ascii="Times New Roman" w:hAnsi="Times New Roman" w:cs="Times New Roman"/>
          <w:sz w:val="24"/>
          <w:szCs w:val="24"/>
        </w:rPr>
        <w:t xml:space="preserve">Рисунок 5 – Реализация Задачи 2 в </w:t>
      </w:r>
      <w:r w:rsidRPr="000F0700">
        <w:rPr>
          <w:rFonts w:ascii="Times New Roman" w:hAnsi="Times New Roman" w:cs="Times New Roman"/>
          <w:sz w:val="24"/>
          <w:szCs w:val="24"/>
          <w:lang w:val="en-US"/>
        </w:rPr>
        <w:t>MS</w:t>
      </w:r>
      <w:r w:rsidRPr="000F0700">
        <w:rPr>
          <w:rFonts w:ascii="Times New Roman" w:hAnsi="Times New Roman" w:cs="Times New Roman"/>
          <w:sz w:val="24"/>
          <w:szCs w:val="24"/>
        </w:rPr>
        <w:t xml:space="preserve"> </w:t>
      </w:r>
      <w:r w:rsidRPr="000F0700">
        <w:rPr>
          <w:rFonts w:ascii="Times New Roman" w:hAnsi="Times New Roman" w:cs="Times New Roman"/>
          <w:sz w:val="24"/>
          <w:szCs w:val="24"/>
          <w:lang w:val="en-US"/>
        </w:rPr>
        <w:t>Excel</w:t>
      </w:r>
    </w:p>
    <w:p w14:paraId="7D66EA3C" w14:textId="13B2EA38" w:rsidR="00C9584C" w:rsidRPr="007F65AD" w:rsidRDefault="00C9584C" w:rsidP="007F65AD">
      <w:pPr>
        <w:ind w:firstLine="567"/>
        <w:jc w:val="both"/>
        <w:rPr>
          <w:rFonts w:ascii="Times New Roman" w:eastAsia="Times New Roman" w:hAnsi="Times New Roman" w:cs="Times New Roman"/>
          <w:sz w:val="24"/>
          <w:szCs w:val="24"/>
          <w:lang w:eastAsia="ru-RU"/>
        </w:rPr>
      </w:pPr>
      <w:r w:rsidRPr="007F65AD">
        <w:rPr>
          <w:rFonts w:ascii="Times New Roman" w:eastAsia="Times New Roman" w:hAnsi="Times New Roman" w:cs="Times New Roman"/>
          <w:sz w:val="24"/>
          <w:szCs w:val="24"/>
          <w:lang w:eastAsia="ru-RU"/>
        </w:rPr>
        <w:t xml:space="preserve">Задача решается по ранее описанному алгоритму критерия Байеса. Умножаем строку первого исхода D1 на строку вероятностей и </w:t>
      </w:r>
      <w:proofErr w:type="gramStart"/>
      <w:r w:rsidRPr="007F65AD">
        <w:rPr>
          <w:rFonts w:ascii="Times New Roman" w:eastAsia="Times New Roman" w:hAnsi="Times New Roman" w:cs="Times New Roman"/>
          <w:sz w:val="24"/>
          <w:szCs w:val="24"/>
          <w:lang w:eastAsia="ru-RU"/>
        </w:rPr>
        <w:t>т.д.</w:t>
      </w:r>
      <w:proofErr w:type="gramEnd"/>
      <w:r w:rsidRPr="007F65AD">
        <w:rPr>
          <w:rFonts w:ascii="Times New Roman" w:eastAsia="Times New Roman" w:hAnsi="Times New Roman" w:cs="Times New Roman"/>
          <w:sz w:val="24"/>
          <w:szCs w:val="24"/>
          <w:lang w:eastAsia="ru-RU"/>
        </w:rPr>
        <w:t xml:space="preserve"> по аналогии спускаясь по ячейкам вниз.</w:t>
      </w:r>
    </w:p>
    <w:p w14:paraId="703502C5" w14:textId="13B2EA38" w:rsidR="00C9584C" w:rsidRPr="007F65AD" w:rsidRDefault="00C9584C" w:rsidP="000F0700">
      <w:pPr>
        <w:jc w:val="both"/>
        <w:rPr>
          <w:rFonts w:ascii="Times New Roman" w:eastAsia="Times New Roman" w:hAnsi="Times New Roman" w:cs="Times New Roman"/>
          <w:sz w:val="24"/>
          <w:szCs w:val="24"/>
          <w:lang w:eastAsia="ru-RU"/>
        </w:rPr>
      </w:pPr>
      <w:r w:rsidRPr="007F65AD">
        <w:rPr>
          <w:rFonts w:ascii="Times New Roman" w:eastAsia="Times New Roman" w:hAnsi="Times New Roman" w:cs="Times New Roman"/>
          <w:sz w:val="24"/>
          <w:szCs w:val="24"/>
          <w:lang w:eastAsia="ru-RU"/>
        </w:rPr>
        <w:t>Таким образом, наиболее выигрышной является стратегия D1.</w:t>
      </w:r>
    </w:p>
    <w:p w14:paraId="3CB82CE3" w14:textId="13B2EA38" w:rsidR="00C9584C" w:rsidRPr="000F0700" w:rsidRDefault="00C9584C" w:rsidP="00C9584C">
      <w:pPr>
        <w:pStyle w:val="Heading1"/>
        <w:jc w:val="center"/>
        <w:rPr>
          <w:rFonts w:ascii="Times New Roman" w:hAnsi="Times New Roman" w:cs="Times New Roman"/>
          <w:b/>
          <w:bCs/>
          <w:i/>
          <w:iCs/>
          <w:color w:val="auto"/>
          <w:sz w:val="24"/>
          <w:szCs w:val="24"/>
        </w:rPr>
      </w:pPr>
      <w:bookmarkStart w:id="47" w:name="_Toc100269364"/>
      <w:bookmarkStart w:id="48" w:name="_Toc100277085"/>
      <w:bookmarkStart w:id="49" w:name="_Toc100278461"/>
      <w:r w:rsidRPr="000F0700">
        <w:rPr>
          <w:rFonts w:ascii="Times New Roman" w:hAnsi="Times New Roman" w:cs="Times New Roman"/>
          <w:b/>
          <w:bCs/>
          <w:i/>
          <w:iCs/>
          <w:color w:val="auto"/>
          <w:sz w:val="24"/>
          <w:szCs w:val="24"/>
        </w:rPr>
        <w:t>5</w:t>
      </w:r>
      <w:r w:rsidRPr="000F0700">
        <w:rPr>
          <w:rFonts w:ascii="Times New Roman" w:hAnsi="Times New Roman" w:cs="Times New Roman"/>
          <w:b/>
          <w:bCs/>
          <w:color w:val="auto"/>
          <w:sz w:val="24"/>
          <w:szCs w:val="24"/>
        </w:rPr>
        <w:t>. ЗАКЛЮЧЕНИЕ</w:t>
      </w:r>
      <w:bookmarkEnd w:id="47"/>
      <w:bookmarkEnd w:id="48"/>
      <w:bookmarkEnd w:id="49"/>
    </w:p>
    <w:p w14:paraId="009EDAE8" w14:textId="25BF2BA6" w:rsidR="00C9584C" w:rsidRPr="000F0700" w:rsidRDefault="00C9584C" w:rsidP="00C9584C">
      <w:pPr>
        <w:pStyle w:val="ListParagraph"/>
        <w:spacing w:after="0"/>
        <w:ind w:left="0" w:firstLine="567"/>
        <w:rPr>
          <w:rFonts w:eastAsia="Times New Roman"/>
          <w:sz w:val="24"/>
          <w:szCs w:val="24"/>
        </w:rPr>
      </w:pPr>
      <w:r w:rsidRPr="000F0700">
        <w:rPr>
          <w:rFonts w:eastAsia="Times New Roman"/>
          <w:sz w:val="24"/>
          <w:szCs w:val="24"/>
        </w:rPr>
        <w:t xml:space="preserve">Наша команда решила поставленную задачу при помощи </w:t>
      </w:r>
      <w:r w:rsidRPr="000F0700">
        <w:rPr>
          <w:rFonts w:eastAsia="Times New Roman"/>
          <w:sz w:val="24"/>
          <w:szCs w:val="24"/>
          <w:lang w:val="en-US"/>
        </w:rPr>
        <w:t>Excel</w:t>
      </w:r>
      <w:r w:rsidRPr="000F0700">
        <w:rPr>
          <w:rFonts w:eastAsia="Times New Roman"/>
          <w:sz w:val="24"/>
          <w:szCs w:val="24"/>
        </w:rPr>
        <w:t xml:space="preserve"> </w:t>
      </w:r>
      <w:r w:rsidRPr="000F0700">
        <w:rPr>
          <w:rFonts w:eastAsia="Times New Roman"/>
          <w:sz w:val="24"/>
          <w:szCs w:val="24"/>
          <w:lang w:val="en-US"/>
        </w:rPr>
        <w:t>c</w:t>
      </w:r>
      <w:r w:rsidRPr="000F0700">
        <w:rPr>
          <w:rFonts w:eastAsia="Times New Roman"/>
          <w:sz w:val="24"/>
          <w:szCs w:val="24"/>
        </w:rPr>
        <w:t xml:space="preserve"> помощью встроенных функций и поиска решения. Полученные результаты были проверены при помощи «Онлайн калькулятора», который дал аналогичный ответ. </w:t>
      </w:r>
      <w:r w:rsidR="007F65AD" w:rsidRPr="000F0700">
        <w:rPr>
          <w:rFonts w:eastAsia="Times New Roman"/>
          <w:sz w:val="24"/>
          <w:szCs w:val="24"/>
        </w:rPr>
        <w:t>Оптимальными</w:t>
      </w:r>
      <w:r w:rsidRPr="000F0700">
        <w:rPr>
          <w:rFonts w:eastAsia="Times New Roman"/>
          <w:sz w:val="24"/>
          <w:szCs w:val="24"/>
        </w:rPr>
        <w:t xml:space="preserve"> стратегиями, которыми стоит пользоваться Винни-Пух для того, чтобы добраться до улья с медом – лететь на воздушном шаре.</w:t>
      </w:r>
    </w:p>
    <w:p w14:paraId="6940B2F9" w14:textId="43499810" w:rsidR="000F21A1" w:rsidRDefault="00C9584C" w:rsidP="00C9584C">
      <w:pPr>
        <w:pStyle w:val="ListParagraph"/>
        <w:spacing w:after="0"/>
        <w:ind w:left="0" w:firstLine="567"/>
        <w:rPr>
          <w:rFonts w:eastAsia="Times New Roman"/>
          <w:sz w:val="24"/>
          <w:szCs w:val="24"/>
        </w:rPr>
      </w:pPr>
      <w:r w:rsidRPr="000F0700">
        <w:rPr>
          <w:rFonts w:eastAsia="Times New Roman"/>
          <w:sz w:val="24"/>
          <w:szCs w:val="24"/>
        </w:rPr>
        <w:t>Для получения наибольшей выгоды при игре с Пятачком, медведю следует назвать улей 1 типа.</w:t>
      </w:r>
    </w:p>
    <w:p w14:paraId="795B8895" w14:textId="77777777" w:rsidR="000F21A1" w:rsidRDefault="000F21A1">
      <w:pPr>
        <w:rPr>
          <w:rFonts w:ascii="Times New Roman" w:eastAsia="Times New Roman" w:hAnsi="Times New Roman" w:cs="Times New Roman"/>
          <w:sz w:val="24"/>
          <w:szCs w:val="24"/>
          <w:lang w:eastAsia="ru-RU"/>
        </w:rPr>
      </w:pPr>
      <w:r>
        <w:rPr>
          <w:rFonts w:eastAsia="Times New Roman"/>
          <w:sz w:val="24"/>
          <w:szCs w:val="24"/>
        </w:rPr>
        <w:br w:type="page"/>
      </w:r>
    </w:p>
    <w:p w14:paraId="7E2A9957" w14:textId="77777777" w:rsidR="00C9584C" w:rsidRPr="000F0700" w:rsidRDefault="00C9584C" w:rsidP="00C9584C">
      <w:pPr>
        <w:pStyle w:val="ListParagraph"/>
        <w:spacing w:after="0"/>
        <w:ind w:left="0" w:firstLine="567"/>
        <w:rPr>
          <w:sz w:val="24"/>
          <w:szCs w:val="24"/>
        </w:rPr>
      </w:pPr>
    </w:p>
    <w:p w14:paraId="188ED495" w14:textId="5FD2F205" w:rsidR="0D98AB8A" w:rsidRPr="00C664B3" w:rsidRDefault="00C664B3" w:rsidP="00747E7D">
      <w:pPr>
        <w:jc w:val="center"/>
        <w:outlineLvl w:val="0"/>
        <w:rPr>
          <w:rFonts w:ascii="Times New Roman" w:eastAsia="Calibri" w:hAnsi="Times New Roman" w:cs="Times New Roman"/>
          <w:b/>
          <w:bCs/>
          <w:color w:val="000000" w:themeColor="text1"/>
          <w:sz w:val="24"/>
          <w:szCs w:val="24"/>
          <w:lang w:eastAsia="ru-RU"/>
        </w:rPr>
      </w:pPr>
      <w:bookmarkStart w:id="50" w:name="_Toc100278462"/>
      <w:bookmarkEnd w:id="17"/>
      <w:r w:rsidRPr="00C664B3">
        <w:rPr>
          <w:rFonts w:ascii="Times New Roman" w:eastAsia="Calibri" w:hAnsi="Times New Roman" w:cs="Times New Roman"/>
          <w:b/>
          <w:bCs/>
          <w:color w:val="000000" w:themeColor="text1"/>
          <w:sz w:val="24"/>
          <w:szCs w:val="24"/>
          <w:lang w:eastAsia="ru-RU"/>
        </w:rPr>
        <w:t>4. ИГРЫ О ПРИНЯТИИ ОПТИМАЛЬНОГО</w:t>
      </w:r>
      <w:r w:rsidR="00747E7D">
        <w:rPr>
          <w:rFonts w:ascii="Times New Roman" w:eastAsia="Calibri" w:hAnsi="Times New Roman" w:cs="Times New Roman"/>
          <w:b/>
          <w:bCs/>
          <w:color w:val="000000" w:themeColor="text1"/>
          <w:sz w:val="24"/>
          <w:szCs w:val="24"/>
          <w:lang w:eastAsia="ru-RU"/>
        </w:rPr>
        <w:t xml:space="preserve"> </w:t>
      </w:r>
      <w:r w:rsidRPr="00C664B3">
        <w:rPr>
          <w:rFonts w:ascii="Times New Roman" w:eastAsia="Calibri" w:hAnsi="Times New Roman" w:cs="Times New Roman"/>
          <w:b/>
          <w:bCs/>
          <w:color w:val="000000" w:themeColor="text1"/>
          <w:sz w:val="24"/>
          <w:szCs w:val="24"/>
          <w:lang w:eastAsia="ru-RU"/>
        </w:rPr>
        <w:t>РЕШЕНИЯ В УСЛОВИЯХ НЕОПРЕДЕЛЁННОСТИ</w:t>
      </w:r>
      <w:bookmarkEnd w:id="50"/>
    </w:p>
    <w:p w14:paraId="35CD89B6" w14:textId="7EDFE2EC" w:rsidR="0D98AB8A" w:rsidRPr="00C664B3" w:rsidRDefault="0D98AB8A" w:rsidP="00CE3DAE">
      <w:pPr>
        <w:pStyle w:val="ListParagraph"/>
        <w:numPr>
          <w:ilvl w:val="0"/>
          <w:numId w:val="3"/>
        </w:numPr>
        <w:spacing w:after="160" w:line="259" w:lineRule="auto"/>
        <w:ind w:left="714" w:hanging="357"/>
        <w:jc w:val="center"/>
        <w:outlineLvl w:val="1"/>
        <w:rPr>
          <w:rFonts w:eastAsiaTheme="minorEastAsia"/>
          <w:b/>
          <w:bCs/>
          <w:color w:val="000000" w:themeColor="text1"/>
          <w:sz w:val="24"/>
          <w:szCs w:val="24"/>
        </w:rPr>
      </w:pPr>
      <w:bookmarkStart w:id="51" w:name="_Toc100278463"/>
      <w:r w:rsidRPr="00C664B3">
        <w:rPr>
          <w:b/>
          <w:bCs/>
          <w:color w:val="000000" w:themeColor="text1"/>
          <w:sz w:val="24"/>
          <w:szCs w:val="24"/>
        </w:rPr>
        <w:t>ПОСТАНОВКА ЗАДАЧИ (ФИЗИЧЕСКАЯ МОДЕЛЬ)</w:t>
      </w:r>
      <w:bookmarkEnd w:id="51"/>
    </w:p>
    <w:p w14:paraId="0396479F" w14:textId="26C47E54" w:rsidR="0D98AB8A" w:rsidRPr="00C664B3" w:rsidRDefault="0D98AB8A" w:rsidP="00105438">
      <w:pPr>
        <w:spacing w:line="360" w:lineRule="auto"/>
        <w:ind w:firstLine="709"/>
        <w:jc w:val="both"/>
        <w:rPr>
          <w:rFonts w:ascii="Times New Roman" w:eastAsia="Times New Roman" w:hAnsi="Times New Roman" w:cs="Times New Roman"/>
          <w:color w:val="000000" w:themeColor="text1"/>
          <w:sz w:val="24"/>
          <w:szCs w:val="24"/>
        </w:rPr>
      </w:pPr>
      <w:proofErr w:type="spellStart"/>
      <w:r w:rsidRPr="00C664B3">
        <w:rPr>
          <w:rFonts w:ascii="Times New Roman" w:eastAsia="Times New Roman" w:hAnsi="Times New Roman" w:cs="Times New Roman"/>
          <w:color w:val="000000" w:themeColor="text1"/>
          <w:sz w:val="24"/>
          <w:szCs w:val="24"/>
        </w:rPr>
        <w:t>Сельскохозяственное</w:t>
      </w:r>
      <w:proofErr w:type="spellEnd"/>
      <w:r w:rsidRPr="00C664B3">
        <w:rPr>
          <w:rFonts w:ascii="Times New Roman" w:eastAsia="Times New Roman" w:hAnsi="Times New Roman" w:cs="Times New Roman"/>
          <w:color w:val="000000" w:themeColor="text1"/>
          <w:sz w:val="24"/>
          <w:szCs w:val="24"/>
        </w:rPr>
        <w:t xml:space="preserve"> предприятие "Лепесток" выращивает любую из трех культур - возможных стратегий игрока А1, А2, А3. При наилучших агротехнических мероприятиях урожаи культур зависят, главным образом, от погодных условий - П1, П2, П3. Цены на продукции на протяжении рассматриваемого периода будут оставаться неизменными. Найдём культуру, от выращивания которой игрок А получит максимальный доход. </w:t>
      </w:r>
    </w:p>
    <w:p w14:paraId="420B0C27" w14:textId="491FA43F" w:rsidR="0D98AB8A" w:rsidRPr="00C664B3" w:rsidRDefault="0D98AB8A" w:rsidP="0D98AB8A">
      <w:pPr>
        <w:tabs>
          <w:tab w:val="left" w:pos="5670"/>
          <w:tab w:val="left" w:pos="6521"/>
        </w:tabs>
        <w:spacing w:line="360" w:lineRule="auto"/>
        <w:ind w:right="1417" w:hanging="426"/>
        <w:jc w:val="right"/>
        <w:rPr>
          <w:rFonts w:ascii="Times New Roman" w:eastAsia="Times New Roman" w:hAnsi="Times New Roman" w:cs="Times New Roman"/>
          <w:color w:val="000000" w:themeColor="text1"/>
          <w:sz w:val="24"/>
          <w:szCs w:val="24"/>
        </w:rPr>
      </w:pPr>
      <w:r w:rsidRPr="00C664B3">
        <w:rPr>
          <w:rFonts w:ascii="Times New Roman" w:eastAsia="Times New Roman" w:hAnsi="Times New Roman" w:cs="Times New Roman"/>
          <w:color w:val="000000" w:themeColor="text1"/>
          <w:sz w:val="24"/>
          <w:szCs w:val="24"/>
        </w:rPr>
        <w:t xml:space="preserve">Таблица 1 – «Платёжная матрица» </w:t>
      </w:r>
    </w:p>
    <w:tbl>
      <w:tblPr>
        <w:tblW w:w="0" w:type="auto"/>
        <w:tblInd w:w="420" w:type="dxa"/>
        <w:tblLayout w:type="fixed"/>
        <w:tblLook w:val="0600" w:firstRow="0" w:lastRow="0" w:firstColumn="0" w:lastColumn="0" w:noHBand="1" w:noVBand="1"/>
      </w:tblPr>
      <w:tblGrid>
        <w:gridCol w:w="1860"/>
        <w:gridCol w:w="1980"/>
        <w:gridCol w:w="2010"/>
        <w:gridCol w:w="1770"/>
      </w:tblGrid>
      <w:tr w:rsidR="00C664B3" w:rsidRPr="00C664B3" w14:paraId="452172B5" w14:textId="77777777" w:rsidTr="0D98AB8A">
        <w:trPr>
          <w:trHeight w:val="1035"/>
        </w:trPr>
        <w:tc>
          <w:tcPr>
            <w:tcW w:w="186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2CC" w:themeFill="accent4" w:themeFillTint="33"/>
            <w:vAlign w:val="center"/>
          </w:tcPr>
          <w:p w14:paraId="49F94CF3" w14:textId="5AE1D4AC" w:rsidR="0D98AB8A" w:rsidRPr="00C664B3" w:rsidRDefault="0D98AB8A" w:rsidP="21416834">
            <w:pPr>
              <w:spacing w:line="360" w:lineRule="auto"/>
              <w:jc w:val="center"/>
              <w:rPr>
                <w:rFonts w:ascii="Times New Roman" w:eastAsia="Times New Roman" w:hAnsi="Times New Roman" w:cs="Times New Roman"/>
                <w:color w:val="000000" w:themeColor="text1"/>
                <w:sz w:val="24"/>
                <w:szCs w:val="24"/>
              </w:rPr>
            </w:pPr>
            <w:r w:rsidRPr="00C664B3">
              <w:rPr>
                <w:rFonts w:ascii="Times New Roman" w:eastAsia="Times New Roman" w:hAnsi="Times New Roman" w:cs="Times New Roman"/>
                <w:color w:val="000000" w:themeColor="text1"/>
                <w:sz w:val="24"/>
                <w:szCs w:val="24"/>
                <w:lang w:val="en-US"/>
              </w:rPr>
              <w:t>A</w:t>
            </w:r>
          </w:p>
        </w:tc>
        <w:tc>
          <w:tcPr>
            <w:tcW w:w="198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43F16A0" w14:textId="4F541FCE" w:rsidR="0D98AB8A" w:rsidRPr="00C664B3" w:rsidRDefault="0D98AB8A" w:rsidP="21416834">
            <w:pPr>
              <w:spacing w:line="360" w:lineRule="auto"/>
              <w:jc w:val="center"/>
              <w:rPr>
                <w:rFonts w:ascii="Times New Roman" w:eastAsia="Times New Roman" w:hAnsi="Times New Roman" w:cs="Times New Roman"/>
                <w:color w:val="000000" w:themeColor="text1"/>
                <w:sz w:val="24"/>
                <w:szCs w:val="24"/>
              </w:rPr>
            </w:pPr>
            <w:r w:rsidRPr="00C664B3">
              <w:rPr>
                <w:rFonts w:ascii="Times New Roman" w:eastAsia="Times New Roman" w:hAnsi="Times New Roman" w:cs="Times New Roman"/>
                <w:color w:val="000000" w:themeColor="text1"/>
                <w:sz w:val="24"/>
                <w:szCs w:val="24"/>
                <w:lang w:val="en-US"/>
              </w:rPr>
              <w:t>1</w:t>
            </w:r>
          </w:p>
        </w:tc>
        <w:tc>
          <w:tcPr>
            <w:tcW w:w="201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8652F85" w14:textId="66F4A7DC" w:rsidR="0D98AB8A" w:rsidRPr="00C664B3" w:rsidRDefault="0D98AB8A" w:rsidP="21416834">
            <w:pPr>
              <w:spacing w:line="360" w:lineRule="auto"/>
              <w:jc w:val="center"/>
              <w:rPr>
                <w:rFonts w:ascii="Times New Roman" w:eastAsia="Times New Roman" w:hAnsi="Times New Roman" w:cs="Times New Roman"/>
                <w:color w:val="000000" w:themeColor="text1"/>
                <w:sz w:val="24"/>
                <w:szCs w:val="24"/>
              </w:rPr>
            </w:pPr>
            <w:r w:rsidRPr="00C664B3">
              <w:rPr>
                <w:rFonts w:ascii="Times New Roman" w:eastAsia="Times New Roman" w:hAnsi="Times New Roman" w:cs="Times New Roman"/>
                <w:color w:val="000000" w:themeColor="text1"/>
                <w:sz w:val="24"/>
                <w:szCs w:val="24"/>
                <w:lang w:val="en-US"/>
              </w:rPr>
              <w:t>2</w:t>
            </w:r>
          </w:p>
        </w:tc>
        <w:tc>
          <w:tcPr>
            <w:tcW w:w="177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639143C" w14:textId="21D0375C" w:rsidR="0D98AB8A" w:rsidRPr="00C664B3" w:rsidRDefault="0D98AB8A" w:rsidP="21416834">
            <w:pPr>
              <w:spacing w:line="360" w:lineRule="auto"/>
              <w:jc w:val="center"/>
              <w:rPr>
                <w:rFonts w:ascii="Times New Roman" w:eastAsia="Times New Roman" w:hAnsi="Times New Roman" w:cs="Times New Roman"/>
                <w:color w:val="000000" w:themeColor="text1"/>
                <w:sz w:val="24"/>
                <w:szCs w:val="24"/>
              </w:rPr>
            </w:pPr>
            <w:r w:rsidRPr="00C664B3">
              <w:rPr>
                <w:rFonts w:ascii="Times New Roman" w:eastAsia="Times New Roman" w:hAnsi="Times New Roman" w:cs="Times New Roman"/>
                <w:color w:val="000000" w:themeColor="text1"/>
                <w:sz w:val="24"/>
                <w:szCs w:val="24"/>
                <w:lang w:val="en-US"/>
              </w:rPr>
              <w:t>3</w:t>
            </w:r>
          </w:p>
        </w:tc>
      </w:tr>
      <w:tr w:rsidR="00C664B3" w:rsidRPr="00C664B3" w14:paraId="11A5AA3C" w14:textId="77777777" w:rsidTr="0D98AB8A">
        <w:trPr>
          <w:trHeight w:val="885"/>
        </w:trPr>
        <w:tc>
          <w:tcPr>
            <w:tcW w:w="186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6C4343D" w14:textId="346668C5" w:rsidR="0D98AB8A" w:rsidRPr="00C664B3" w:rsidRDefault="0D98AB8A" w:rsidP="21416834">
            <w:pPr>
              <w:spacing w:line="360" w:lineRule="auto"/>
              <w:jc w:val="center"/>
              <w:rPr>
                <w:rFonts w:ascii="Times New Roman" w:eastAsia="Times New Roman" w:hAnsi="Times New Roman" w:cs="Times New Roman"/>
                <w:color w:val="000000" w:themeColor="text1"/>
                <w:sz w:val="24"/>
                <w:szCs w:val="24"/>
              </w:rPr>
            </w:pPr>
            <w:r w:rsidRPr="00C664B3">
              <w:rPr>
                <w:rFonts w:ascii="Times New Roman" w:eastAsia="Times New Roman" w:hAnsi="Times New Roman" w:cs="Times New Roman"/>
                <w:color w:val="000000" w:themeColor="text1"/>
                <w:sz w:val="24"/>
                <w:szCs w:val="24"/>
                <w:lang w:val="en-US"/>
              </w:rPr>
              <w:t>1</w:t>
            </w:r>
          </w:p>
        </w:tc>
        <w:tc>
          <w:tcPr>
            <w:tcW w:w="198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5B5EA55" w14:textId="3BD8EDA8" w:rsidR="0D98AB8A" w:rsidRPr="00C664B3" w:rsidRDefault="0D98AB8A" w:rsidP="21416834">
            <w:pPr>
              <w:spacing w:line="360" w:lineRule="auto"/>
              <w:jc w:val="center"/>
              <w:rPr>
                <w:rFonts w:ascii="Times New Roman" w:eastAsia="Times New Roman" w:hAnsi="Times New Roman" w:cs="Times New Roman"/>
                <w:color w:val="000000" w:themeColor="text1"/>
                <w:sz w:val="24"/>
                <w:szCs w:val="24"/>
              </w:rPr>
            </w:pPr>
            <w:r w:rsidRPr="00C664B3">
              <w:rPr>
                <w:rFonts w:ascii="Times New Roman" w:eastAsia="Times New Roman" w:hAnsi="Times New Roman" w:cs="Times New Roman"/>
                <w:color w:val="000000" w:themeColor="text1"/>
                <w:sz w:val="24"/>
                <w:szCs w:val="24"/>
              </w:rPr>
              <w:t>45</w:t>
            </w:r>
          </w:p>
        </w:tc>
        <w:tc>
          <w:tcPr>
            <w:tcW w:w="201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FF80497" w14:textId="4F1EE293" w:rsidR="0D98AB8A" w:rsidRPr="00C664B3" w:rsidRDefault="0D98AB8A" w:rsidP="21416834">
            <w:pPr>
              <w:spacing w:line="360" w:lineRule="auto"/>
              <w:jc w:val="center"/>
              <w:rPr>
                <w:rFonts w:ascii="Times New Roman" w:eastAsia="Times New Roman" w:hAnsi="Times New Roman" w:cs="Times New Roman"/>
                <w:color w:val="000000" w:themeColor="text1"/>
                <w:sz w:val="24"/>
                <w:szCs w:val="24"/>
              </w:rPr>
            </w:pPr>
            <w:r w:rsidRPr="00C664B3">
              <w:rPr>
                <w:rFonts w:ascii="Times New Roman" w:eastAsia="Times New Roman" w:hAnsi="Times New Roman" w:cs="Times New Roman"/>
                <w:color w:val="000000" w:themeColor="text1"/>
                <w:sz w:val="24"/>
                <w:szCs w:val="24"/>
              </w:rPr>
              <w:t>30</w:t>
            </w:r>
          </w:p>
        </w:tc>
        <w:tc>
          <w:tcPr>
            <w:tcW w:w="177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F346975" w14:textId="21E914BF" w:rsidR="0D98AB8A" w:rsidRPr="00C664B3" w:rsidRDefault="0D98AB8A" w:rsidP="21416834">
            <w:pPr>
              <w:spacing w:line="360" w:lineRule="auto"/>
              <w:jc w:val="center"/>
              <w:rPr>
                <w:rFonts w:ascii="Times New Roman" w:eastAsia="Times New Roman" w:hAnsi="Times New Roman" w:cs="Times New Roman"/>
                <w:color w:val="000000" w:themeColor="text1"/>
                <w:sz w:val="24"/>
                <w:szCs w:val="24"/>
              </w:rPr>
            </w:pPr>
            <w:r w:rsidRPr="00C664B3">
              <w:rPr>
                <w:rFonts w:ascii="Times New Roman" w:eastAsia="Times New Roman" w:hAnsi="Times New Roman" w:cs="Times New Roman"/>
                <w:color w:val="000000" w:themeColor="text1"/>
                <w:sz w:val="24"/>
                <w:szCs w:val="24"/>
              </w:rPr>
              <w:t>25</w:t>
            </w:r>
          </w:p>
        </w:tc>
      </w:tr>
      <w:tr w:rsidR="00C664B3" w:rsidRPr="00C664B3" w14:paraId="0B5E0CC0" w14:textId="77777777" w:rsidTr="0D98AB8A">
        <w:trPr>
          <w:trHeight w:val="900"/>
        </w:trPr>
        <w:tc>
          <w:tcPr>
            <w:tcW w:w="186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0D08B27" w14:textId="68CB4F7E" w:rsidR="0D98AB8A" w:rsidRPr="00C664B3" w:rsidRDefault="0D98AB8A" w:rsidP="21416834">
            <w:pPr>
              <w:spacing w:line="360" w:lineRule="auto"/>
              <w:jc w:val="center"/>
              <w:rPr>
                <w:rFonts w:ascii="Times New Roman" w:eastAsia="Times New Roman" w:hAnsi="Times New Roman" w:cs="Times New Roman"/>
                <w:color w:val="000000" w:themeColor="text1"/>
                <w:sz w:val="24"/>
                <w:szCs w:val="24"/>
              </w:rPr>
            </w:pPr>
            <w:r w:rsidRPr="00C664B3">
              <w:rPr>
                <w:rFonts w:ascii="Times New Roman" w:eastAsia="Times New Roman" w:hAnsi="Times New Roman" w:cs="Times New Roman"/>
                <w:color w:val="000000" w:themeColor="text1"/>
                <w:sz w:val="24"/>
                <w:szCs w:val="24"/>
                <w:lang w:val="en-US"/>
              </w:rPr>
              <w:t>2</w:t>
            </w:r>
          </w:p>
        </w:tc>
        <w:tc>
          <w:tcPr>
            <w:tcW w:w="198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16756F5" w14:textId="366D39B4" w:rsidR="0D98AB8A" w:rsidRPr="00C664B3" w:rsidRDefault="0D98AB8A" w:rsidP="21416834">
            <w:pPr>
              <w:spacing w:line="360" w:lineRule="auto"/>
              <w:jc w:val="center"/>
              <w:rPr>
                <w:rFonts w:ascii="Times New Roman" w:eastAsia="Times New Roman" w:hAnsi="Times New Roman" w:cs="Times New Roman"/>
                <w:color w:val="000000" w:themeColor="text1"/>
                <w:sz w:val="24"/>
                <w:szCs w:val="24"/>
              </w:rPr>
            </w:pPr>
            <w:r w:rsidRPr="00C664B3">
              <w:rPr>
                <w:rFonts w:ascii="Times New Roman" w:eastAsia="Times New Roman" w:hAnsi="Times New Roman" w:cs="Times New Roman"/>
                <w:color w:val="000000" w:themeColor="text1"/>
                <w:sz w:val="24"/>
                <w:szCs w:val="24"/>
              </w:rPr>
              <w:t>20</w:t>
            </w:r>
          </w:p>
        </w:tc>
        <w:tc>
          <w:tcPr>
            <w:tcW w:w="201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B5D3CFD" w14:textId="3DB00B7E" w:rsidR="0D98AB8A" w:rsidRPr="00C664B3" w:rsidRDefault="0D98AB8A" w:rsidP="21416834">
            <w:pPr>
              <w:spacing w:line="360" w:lineRule="auto"/>
              <w:jc w:val="center"/>
              <w:rPr>
                <w:rFonts w:ascii="Times New Roman" w:eastAsia="Times New Roman" w:hAnsi="Times New Roman" w:cs="Times New Roman"/>
                <w:color w:val="000000" w:themeColor="text1"/>
                <w:sz w:val="24"/>
                <w:szCs w:val="24"/>
              </w:rPr>
            </w:pPr>
            <w:r w:rsidRPr="00C664B3">
              <w:rPr>
                <w:rFonts w:ascii="Times New Roman" w:eastAsia="Times New Roman" w:hAnsi="Times New Roman" w:cs="Times New Roman"/>
                <w:color w:val="000000" w:themeColor="text1"/>
                <w:sz w:val="24"/>
                <w:szCs w:val="24"/>
              </w:rPr>
              <w:t>40</w:t>
            </w:r>
          </w:p>
        </w:tc>
        <w:tc>
          <w:tcPr>
            <w:tcW w:w="177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D9B02D5" w14:textId="48AFBDA9" w:rsidR="0D98AB8A" w:rsidRPr="00C664B3" w:rsidRDefault="0D98AB8A" w:rsidP="21416834">
            <w:pPr>
              <w:spacing w:line="360" w:lineRule="auto"/>
              <w:jc w:val="center"/>
              <w:rPr>
                <w:rFonts w:ascii="Times New Roman" w:eastAsia="Times New Roman" w:hAnsi="Times New Roman" w:cs="Times New Roman"/>
                <w:color w:val="000000" w:themeColor="text1"/>
                <w:sz w:val="24"/>
                <w:szCs w:val="24"/>
              </w:rPr>
            </w:pPr>
            <w:r w:rsidRPr="00C664B3">
              <w:rPr>
                <w:rFonts w:ascii="Times New Roman" w:eastAsia="Times New Roman" w:hAnsi="Times New Roman" w:cs="Times New Roman"/>
                <w:color w:val="000000" w:themeColor="text1"/>
                <w:sz w:val="24"/>
                <w:szCs w:val="24"/>
              </w:rPr>
              <w:t>50</w:t>
            </w:r>
          </w:p>
        </w:tc>
      </w:tr>
      <w:tr w:rsidR="00C664B3" w:rsidRPr="00C664B3" w14:paraId="388DF045" w14:textId="77777777" w:rsidTr="0D98AB8A">
        <w:trPr>
          <w:trHeight w:val="750"/>
        </w:trPr>
        <w:tc>
          <w:tcPr>
            <w:tcW w:w="186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9CDC8EA" w14:textId="1A90C80A" w:rsidR="0D98AB8A" w:rsidRPr="00C664B3" w:rsidRDefault="0D98AB8A" w:rsidP="21416834">
            <w:pPr>
              <w:spacing w:line="360" w:lineRule="auto"/>
              <w:jc w:val="center"/>
              <w:rPr>
                <w:rFonts w:ascii="Times New Roman" w:eastAsia="Times New Roman" w:hAnsi="Times New Roman" w:cs="Times New Roman"/>
                <w:color w:val="000000" w:themeColor="text1"/>
                <w:sz w:val="24"/>
                <w:szCs w:val="24"/>
              </w:rPr>
            </w:pPr>
            <w:r w:rsidRPr="00C664B3">
              <w:rPr>
                <w:rFonts w:ascii="Times New Roman" w:eastAsia="Times New Roman" w:hAnsi="Times New Roman" w:cs="Times New Roman"/>
                <w:color w:val="000000" w:themeColor="text1"/>
                <w:sz w:val="24"/>
                <w:szCs w:val="24"/>
                <w:lang w:val="en-US"/>
              </w:rPr>
              <w:t>3</w:t>
            </w:r>
          </w:p>
        </w:tc>
        <w:tc>
          <w:tcPr>
            <w:tcW w:w="198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8F302E0" w14:textId="7EF1A1C8" w:rsidR="0D98AB8A" w:rsidRPr="00C664B3" w:rsidRDefault="0D98AB8A" w:rsidP="21416834">
            <w:pPr>
              <w:spacing w:line="360" w:lineRule="auto"/>
              <w:jc w:val="center"/>
              <w:rPr>
                <w:rFonts w:ascii="Times New Roman" w:eastAsia="Times New Roman" w:hAnsi="Times New Roman" w:cs="Times New Roman"/>
                <w:color w:val="000000" w:themeColor="text1"/>
                <w:sz w:val="24"/>
                <w:szCs w:val="24"/>
              </w:rPr>
            </w:pPr>
            <w:r w:rsidRPr="00C664B3">
              <w:rPr>
                <w:rFonts w:ascii="Times New Roman" w:eastAsia="Times New Roman" w:hAnsi="Times New Roman" w:cs="Times New Roman"/>
                <w:color w:val="000000" w:themeColor="text1"/>
                <w:sz w:val="24"/>
                <w:szCs w:val="24"/>
              </w:rPr>
              <w:t>50</w:t>
            </w:r>
          </w:p>
        </w:tc>
        <w:tc>
          <w:tcPr>
            <w:tcW w:w="201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2D4E1C8" w14:textId="5668BACF" w:rsidR="0D98AB8A" w:rsidRPr="00C664B3" w:rsidRDefault="0D98AB8A" w:rsidP="21416834">
            <w:pPr>
              <w:tabs>
                <w:tab w:val="left" w:pos="669"/>
              </w:tabs>
              <w:spacing w:line="360" w:lineRule="auto"/>
              <w:jc w:val="center"/>
              <w:rPr>
                <w:rFonts w:ascii="Times New Roman" w:eastAsia="Times New Roman" w:hAnsi="Times New Roman" w:cs="Times New Roman"/>
                <w:color w:val="000000" w:themeColor="text1"/>
                <w:sz w:val="24"/>
                <w:szCs w:val="24"/>
              </w:rPr>
            </w:pPr>
            <w:r w:rsidRPr="00C664B3">
              <w:rPr>
                <w:rFonts w:ascii="Times New Roman" w:eastAsia="Times New Roman" w:hAnsi="Times New Roman" w:cs="Times New Roman"/>
                <w:color w:val="000000" w:themeColor="text1"/>
                <w:sz w:val="24"/>
                <w:szCs w:val="24"/>
              </w:rPr>
              <w:t>45</w:t>
            </w:r>
          </w:p>
        </w:tc>
        <w:tc>
          <w:tcPr>
            <w:tcW w:w="177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D06F09D" w14:textId="56E5E26F" w:rsidR="0D98AB8A" w:rsidRPr="00C664B3" w:rsidRDefault="0D98AB8A" w:rsidP="21416834">
            <w:pPr>
              <w:spacing w:line="360" w:lineRule="auto"/>
              <w:jc w:val="center"/>
              <w:rPr>
                <w:rFonts w:ascii="Times New Roman" w:eastAsia="Times New Roman" w:hAnsi="Times New Roman" w:cs="Times New Roman"/>
                <w:color w:val="000000" w:themeColor="text1"/>
                <w:sz w:val="24"/>
                <w:szCs w:val="24"/>
              </w:rPr>
            </w:pPr>
            <w:r w:rsidRPr="00C664B3">
              <w:rPr>
                <w:rFonts w:ascii="Times New Roman" w:eastAsia="Times New Roman" w:hAnsi="Times New Roman" w:cs="Times New Roman"/>
                <w:color w:val="000000" w:themeColor="text1"/>
                <w:sz w:val="24"/>
                <w:szCs w:val="24"/>
              </w:rPr>
              <w:t>20</w:t>
            </w:r>
          </w:p>
        </w:tc>
      </w:tr>
    </w:tbl>
    <w:p w14:paraId="116B4347" w14:textId="609492D3" w:rsidR="0D98AB8A" w:rsidRPr="00C664B3" w:rsidRDefault="0D98AB8A" w:rsidP="00CE3DAE">
      <w:pPr>
        <w:spacing w:line="360" w:lineRule="auto"/>
        <w:outlineLvl w:val="1"/>
        <w:rPr>
          <w:rFonts w:ascii="Times New Roman" w:eastAsia="Times New Roman" w:hAnsi="Times New Roman" w:cs="Times New Roman"/>
          <w:color w:val="000000" w:themeColor="text1"/>
          <w:sz w:val="24"/>
          <w:szCs w:val="24"/>
        </w:rPr>
      </w:pPr>
    </w:p>
    <w:p w14:paraId="47C4A6C0" w14:textId="3243120C" w:rsidR="0D98AB8A" w:rsidRPr="00FF70BB" w:rsidRDefault="00FF70BB" w:rsidP="00CE3DAE">
      <w:pPr>
        <w:pStyle w:val="ListParagraph"/>
        <w:numPr>
          <w:ilvl w:val="0"/>
          <w:numId w:val="3"/>
        </w:numPr>
        <w:spacing w:after="160"/>
        <w:jc w:val="center"/>
        <w:outlineLvl w:val="1"/>
        <w:rPr>
          <w:rFonts w:eastAsia="Times New Roman"/>
          <w:b/>
          <w:color w:val="000000" w:themeColor="text1"/>
          <w:sz w:val="24"/>
          <w:szCs w:val="24"/>
        </w:rPr>
      </w:pPr>
      <w:bookmarkStart w:id="52" w:name="_Toc100278464"/>
      <w:r w:rsidRPr="00C664B3">
        <w:rPr>
          <w:rFonts w:eastAsia="Times New Roman"/>
          <w:b/>
          <w:color w:val="000000" w:themeColor="text1"/>
          <w:sz w:val="24"/>
          <w:szCs w:val="24"/>
        </w:rPr>
        <w:t>МАТЕМАТИЧЕСКАЯ МОДЕЛЬ</w:t>
      </w:r>
      <w:bookmarkEnd w:id="52"/>
      <w:r w:rsidRPr="00C664B3">
        <w:rPr>
          <w:rFonts w:eastAsia="Times New Roman"/>
          <w:b/>
          <w:color w:val="000000" w:themeColor="text1"/>
          <w:sz w:val="24"/>
          <w:szCs w:val="24"/>
        </w:rPr>
        <w:t xml:space="preserve"> </w:t>
      </w:r>
    </w:p>
    <w:p w14:paraId="4A09B16B" w14:textId="62B8BBAC" w:rsidR="0D98AB8A" w:rsidRPr="00C664B3" w:rsidRDefault="0D98AB8A" w:rsidP="00CE3DAE">
      <w:pPr>
        <w:spacing w:line="360" w:lineRule="auto"/>
        <w:ind w:left="1068"/>
        <w:jc w:val="center"/>
        <w:rPr>
          <w:rFonts w:ascii="Times New Roman" w:eastAsia="Times New Roman" w:hAnsi="Times New Roman" w:cs="Times New Roman"/>
          <w:color w:val="000000" w:themeColor="text1"/>
          <w:sz w:val="24"/>
          <w:szCs w:val="24"/>
        </w:rPr>
      </w:pPr>
      <w:r w:rsidRPr="00C664B3">
        <w:rPr>
          <w:rFonts w:ascii="Times New Roman" w:eastAsia="Times New Roman" w:hAnsi="Times New Roman" w:cs="Times New Roman"/>
          <w:color w:val="000000" w:themeColor="text1"/>
          <w:sz w:val="24"/>
          <w:szCs w:val="24"/>
        </w:rPr>
        <w:t>Прямая задача игрока А</w:t>
      </w:r>
    </w:p>
    <w:p w14:paraId="44190FF6" w14:textId="177D20E0" w:rsidR="0D98AB8A" w:rsidRPr="00C664B3" w:rsidRDefault="0D98AB8A" w:rsidP="00CE3DAE">
      <w:pPr>
        <w:spacing w:line="360" w:lineRule="auto"/>
        <w:ind w:left="1068"/>
        <w:jc w:val="center"/>
        <w:rPr>
          <w:rFonts w:ascii="Times New Roman" w:eastAsia="Times New Roman" w:hAnsi="Times New Roman" w:cs="Times New Roman"/>
          <w:color w:val="000000" w:themeColor="text1"/>
          <w:sz w:val="24"/>
          <w:szCs w:val="24"/>
        </w:rPr>
      </w:pPr>
      <w:r w:rsidRPr="00C664B3">
        <w:rPr>
          <w:rFonts w:ascii="Times New Roman" w:eastAsia="Times New Roman" w:hAnsi="Times New Roman" w:cs="Times New Roman"/>
          <w:b/>
          <w:color w:val="000000" w:themeColor="text1"/>
          <w:sz w:val="24"/>
          <w:szCs w:val="24"/>
        </w:rPr>
        <w:t>Исходные данные</w:t>
      </w:r>
    </w:p>
    <w:p w14:paraId="3E412AEE" w14:textId="12C47E23" w:rsidR="0D98AB8A" w:rsidRPr="00FF70BB" w:rsidRDefault="0D98AB8A" w:rsidP="00CE3DAE">
      <w:pPr>
        <w:spacing w:line="360" w:lineRule="auto"/>
        <w:ind w:left="360"/>
        <w:jc w:val="center"/>
        <w:rPr>
          <w:rFonts w:ascii="Times New Roman" w:eastAsia="Times New Roman" w:hAnsi="Times New Roman" w:cs="Times New Roman"/>
          <w:color w:val="000000" w:themeColor="text1"/>
          <w:sz w:val="24"/>
          <w:szCs w:val="24"/>
        </w:rPr>
      </w:pPr>
      <w:r w:rsidRPr="00C664B3">
        <w:rPr>
          <w:rFonts w:ascii="Times New Roman" w:eastAsia="Times New Roman" w:hAnsi="Times New Roman" w:cs="Times New Roman"/>
          <w:color w:val="000000" w:themeColor="text1"/>
          <w:sz w:val="24"/>
          <w:szCs w:val="24"/>
        </w:rPr>
        <w:t xml:space="preserve">Транспонированная платёжная матрица </w:t>
      </w:r>
      <w:r w:rsidRPr="00C664B3">
        <w:rPr>
          <w:rFonts w:ascii="Times New Roman" w:eastAsia="Times New Roman" w:hAnsi="Times New Roman" w:cs="Times New Roman"/>
          <w:color w:val="000000" w:themeColor="text1"/>
          <w:sz w:val="24"/>
          <w:szCs w:val="24"/>
          <w:lang w:val="en-US"/>
        </w:rPr>
        <w:t>G</w:t>
      </w:r>
      <w:r w:rsidRPr="00C664B3">
        <w:rPr>
          <w:rFonts w:ascii="Times New Roman" w:eastAsia="Times New Roman" w:hAnsi="Times New Roman" w:cs="Times New Roman"/>
          <w:color w:val="000000" w:themeColor="text1"/>
          <w:sz w:val="24"/>
          <w:szCs w:val="24"/>
          <w:vertAlign w:val="superscript"/>
          <w:lang w:val="en-US"/>
        </w:rPr>
        <w:t>T</w:t>
      </w:r>
      <w:r w:rsidRPr="00C664B3">
        <w:rPr>
          <w:rFonts w:ascii="Times New Roman" w:eastAsia="Times New Roman" w:hAnsi="Times New Roman" w:cs="Times New Roman"/>
          <w:color w:val="000000" w:themeColor="text1"/>
          <w:sz w:val="24"/>
          <w:szCs w:val="24"/>
        </w:rPr>
        <w:t>.</w:t>
      </w:r>
    </w:p>
    <w:p w14:paraId="071B18F3" w14:textId="6952C103" w:rsidR="0D98AB8A" w:rsidRPr="00FF70BB" w:rsidRDefault="28E834AA" w:rsidP="00FF70BB">
      <w:pPr>
        <w:spacing w:afterAutospacing="1" w:line="360" w:lineRule="auto"/>
        <w:ind w:left="1068"/>
        <w:jc w:val="center"/>
        <w:rPr>
          <w:rFonts w:ascii="Times New Roman" w:hAnsi="Times New Roman" w:cs="Times New Roman"/>
          <w:color w:val="000000" w:themeColor="text1"/>
          <w:sz w:val="24"/>
          <w:szCs w:val="24"/>
        </w:rPr>
      </w:pPr>
      <w:r w:rsidRPr="00C664B3">
        <w:rPr>
          <w:rFonts w:ascii="Times New Roman" w:hAnsi="Times New Roman" w:cs="Times New Roman"/>
          <w:noProof/>
          <w:color w:val="000000" w:themeColor="text1"/>
          <w:sz w:val="24"/>
          <w:szCs w:val="24"/>
        </w:rPr>
        <w:drawing>
          <wp:inline distT="0" distB="0" distL="0" distR="0" wp14:anchorId="1A5F90E3" wp14:editId="007E4E09">
            <wp:extent cx="2886075" cy="914400"/>
            <wp:effectExtent l="0" t="0" r="0" b="0"/>
            <wp:docPr id="2096130354" name="Picture 2096130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2886075" cy="914400"/>
                    </a:xfrm>
                    <a:prstGeom prst="rect">
                      <a:avLst/>
                    </a:prstGeom>
                  </pic:spPr>
                </pic:pic>
              </a:graphicData>
            </a:graphic>
          </wp:inline>
        </w:drawing>
      </w:r>
    </w:p>
    <w:p w14:paraId="37F00025" w14:textId="3CD736DF" w:rsidR="0D98AB8A" w:rsidRPr="00C664B3" w:rsidRDefault="0D98AB8A" w:rsidP="00CE3DAE">
      <w:pPr>
        <w:spacing w:after="100" w:afterAutospacing="1" w:line="360" w:lineRule="auto"/>
        <w:ind w:left="1066"/>
        <w:jc w:val="center"/>
        <w:rPr>
          <w:rFonts w:ascii="Times New Roman" w:eastAsia="Times New Roman" w:hAnsi="Times New Roman" w:cs="Times New Roman"/>
          <w:color w:val="000000" w:themeColor="text1"/>
          <w:sz w:val="24"/>
          <w:szCs w:val="24"/>
        </w:rPr>
      </w:pPr>
      <w:r w:rsidRPr="00C664B3">
        <w:rPr>
          <w:rFonts w:ascii="Times New Roman" w:eastAsia="Times New Roman" w:hAnsi="Times New Roman" w:cs="Times New Roman"/>
          <w:color w:val="000000" w:themeColor="text1"/>
          <w:sz w:val="24"/>
          <w:szCs w:val="24"/>
        </w:rPr>
        <w:t xml:space="preserve">где </w:t>
      </w:r>
      <w:r w:rsidRPr="00C664B3">
        <w:rPr>
          <w:rFonts w:ascii="Times New Roman" w:eastAsia="Times New Roman" w:hAnsi="Times New Roman" w:cs="Times New Roman"/>
          <w:color w:val="000000" w:themeColor="text1"/>
          <w:sz w:val="24"/>
          <w:szCs w:val="24"/>
          <w:lang w:val="en-US"/>
        </w:rPr>
        <w:t>n</w:t>
      </w:r>
      <w:r w:rsidRPr="00C664B3">
        <w:rPr>
          <w:rFonts w:ascii="Times New Roman" w:eastAsia="Times New Roman" w:hAnsi="Times New Roman" w:cs="Times New Roman"/>
          <w:color w:val="000000" w:themeColor="text1"/>
          <w:sz w:val="24"/>
          <w:szCs w:val="24"/>
        </w:rPr>
        <w:t xml:space="preserve"> – количество стратегий игроков.</w:t>
      </w:r>
    </w:p>
    <w:p w14:paraId="64A78130" w14:textId="0C969F9C" w:rsidR="0D98AB8A" w:rsidRPr="00C664B3" w:rsidRDefault="0D98AB8A" w:rsidP="00CE3DAE">
      <w:pPr>
        <w:spacing w:after="100" w:afterAutospacing="1" w:line="360" w:lineRule="auto"/>
        <w:ind w:left="1066"/>
        <w:jc w:val="center"/>
        <w:rPr>
          <w:rFonts w:ascii="Times New Roman" w:eastAsia="Times New Roman" w:hAnsi="Times New Roman" w:cs="Times New Roman"/>
          <w:color w:val="000000" w:themeColor="text1"/>
          <w:sz w:val="24"/>
          <w:szCs w:val="24"/>
        </w:rPr>
      </w:pPr>
      <w:r w:rsidRPr="00C664B3">
        <w:rPr>
          <w:rFonts w:ascii="Times New Roman" w:eastAsia="Times New Roman" w:hAnsi="Times New Roman" w:cs="Times New Roman"/>
          <w:b/>
          <w:color w:val="000000" w:themeColor="text1"/>
          <w:sz w:val="24"/>
          <w:szCs w:val="24"/>
        </w:rPr>
        <w:t>Переменные</w:t>
      </w:r>
    </w:p>
    <w:p w14:paraId="65483119" w14:textId="302FD48D" w:rsidR="00105438" w:rsidRDefault="0D98AB8A" w:rsidP="00CE3DAE">
      <w:pPr>
        <w:spacing w:after="100" w:afterAutospacing="1" w:line="360" w:lineRule="auto"/>
        <w:ind w:left="1066"/>
        <w:jc w:val="center"/>
        <w:rPr>
          <w:rFonts w:ascii="Times New Roman" w:eastAsia="Times New Roman" w:hAnsi="Times New Roman" w:cs="Times New Roman"/>
          <w:color w:val="000000" w:themeColor="text1"/>
          <w:sz w:val="24"/>
          <w:szCs w:val="24"/>
        </w:rPr>
      </w:pPr>
      <w:r w:rsidRPr="00C664B3">
        <w:rPr>
          <w:rFonts w:ascii="Times New Roman" w:eastAsia="Times New Roman" w:hAnsi="Times New Roman" w:cs="Times New Roman"/>
          <w:color w:val="000000" w:themeColor="text1"/>
          <w:sz w:val="24"/>
          <w:szCs w:val="24"/>
        </w:rPr>
        <w:t xml:space="preserve">Переменные – </w:t>
      </w:r>
      <w:r w:rsidRPr="00C664B3">
        <w:rPr>
          <w:rFonts w:ascii="Times New Roman" w:eastAsia="Times New Roman" w:hAnsi="Times New Roman" w:cs="Times New Roman"/>
          <w:color w:val="000000" w:themeColor="text1"/>
          <w:sz w:val="24"/>
          <w:szCs w:val="24"/>
          <w:lang w:val="en-US"/>
        </w:rPr>
        <w:t>x</w:t>
      </w:r>
      <w:r w:rsidRPr="00C664B3">
        <w:rPr>
          <w:rFonts w:ascii="Times New Roman" w:eastAsia="Times New Roman" w:hAnsi="Times New Roman" w:cs="Times New Roman"/>
          <w:color w:val="000000" w:themeColor="text1"/>
          <w:sz w:val="24"/>
          <w:szCs w:val="24"/>
        </w:rPr>
        <w:t xml:space="preserve">1, </w:t>
      </w:r>
      <w:r w:rsidRPr="00C664B3">
        <w:rPr>
          <w:rFonts w:ascii="Times New Roman" w:eastAsia="Times New Roman" w:hAnsi="Times New Roman" w:cs="Times New Roman"/>
          <w:color w:val="000000" w:themeColor="text1"/>
          <w:sz w:val="24"/>
          <w:szCs w:val="24"/>
          <w:lang w:val="en-US"/>
        </w:rPr>
        <w:t>x</w:t>
      </w:r>
      <w:r w:rsidRPr="00C664B3">
        <w:rPr>
          <w:rFonts w:ascii="Times New Roman" w:eastAsia="Times New Roman" w:hAnsi="Times New Roman" w:cs="Times New Roman"/>
          <w:color w:val="000000" w:themeColor="text1"/>
          <w:sz w:val="24"/>
          <w:szCs w:val="24"/>
        </w:rPr>
        <w:t xml:space="preserve">2, </w:t>
      </w:r>
      <w:r w:rsidRPr="00C664B3">
        <w:rPr>
          <w:rFonts w:ascii="Times New Roman" w:eastAsia="Times New Roman" w:hAnsi="Times New Roman" w:cs="Times New Roman"/>
          <w:color w:val="000000" w:themeColor="text1"/>
          <w:sz w:val="24"/>
          <w:szCs w:val="24"/>
          <w:lang w:val="en-US"/>
        </w:rPr>
        <w:t>x</w:t>
      </w:r>
      <w:r w:rsidRPr="00C664B3">
        <w:rPr>
          <w:rFonts w:ascii="Times New Roman" w:eastAsia="Times New Roman" w:hAnsi="Times New Roman" w:cs="Times New Roman"/>
          <w:color w:val="000000" w:themeColor="text1"/>
          <w:sz w:val="24"/>
          <w:szCs w:val="24"/>
        </w:rPr>
        <w:t xml:space="preserve">3, </w:t>
      </w:r>
      <w:proofErr w:type="spellStart"/>
      <w:r w:rsidRPr="00C664B3">
        <w:rPr>
          <w:rFonts w:ascii="Times New Roman" w:eastAsia="Times New Roman" w:hAnsi="Times New Roman" w:cs="Times New Roman"/>
          <w:color w:val="000000" w:themeColor="text1"/>
          <w:sz w:val="24"/>
          <w:szCs w:val="24"/>
          <w:lang w:val="en-US"/>
        </w:rPr>
        <w:t>xn</w:t>
      </w:r>
      <w:proofErr w:type="spellEnd"/>
      <w:r w:rsidRPr="00C664B3">
        <w:rPr>
          <w:rFonts w:ascii="Times New Roman" w:eastAsia="Times New Roman" w:hAnsi="Times New Roman" w:cs="Times New Roman"/>
          <w:color w:val="000000" w:themeColor="text1"/>
          <w:sz w:val="24"/>
          <w:szCs w:val="24"/>
        </w:rPr>
        <w:t xml:space="preserve"> (заменённые на вероятности </w:t>
      </w:r>
      <w:r w:rsidRPr="00C664B3">
        <w:rPr>
          <w:rFonts w:ascii="Times New Roman" w:eastAsia="Times New Roman" w:hAnsi="Times New Roman" w:cs="Times New Roman"/>
          <w:color w:val="000000" w:themeColor="text1"/>
          <w:sz w:val="24"/>
          <w:szCs w:val="24"/>
          <w:lang w:val="en-US"/>
        </w:rPr>
        <w:t>p</w:t>
      </w:r>
      <w:r w:rsidRPr="00C664B3">
        <w:rPr>
          <w:rFonts w:ascii="Times New Roman" w:eastAsia="Times New Roman" w:hAnsi="Times New Roman" w:cs="Times New Roman"/>
          <w:color w:val="000000" w:themeColor="text1"/>
          <w:sz w:val="24"/>
          <w:szCs w:val="24"/>
        </w:rPr>
        <w:t xml:space="preserve">1, </w:t>
      </w:r>
      <w:r w:rsidRPr="00C664B3">
        <w:rPr>
          <w:rFonts w:ascii="Times New Roman" w:eastAsia="Times New Roman" w:hAnsi="Times New Roman" w:cs="Times New Roman"/>
          <w:color w:val="000000" w:themeColor="text1"/>
          <w:sz w:val="24"/>
          <w:szCs w:val="24"/>
          <w:lang w:val="en-US"/>
        </w:rPr>
        <w:t>p</w:t>
      </w:r>
      <w:r w:rsidRPr="00C664B3">
        <w:rPr>
          <w:rFonts w:ascii="Times New Roman" w:eastAsia="Times New Roman" w:hAnsi="Times New Roman" w:cs="Times New Roman"/>
          <w:color w:val="000000" w:themeColor="text1"/>
          <w:sz w:val="24"/>
          <w:szCs w:val="24"/>
        </w:rPr>
        <w:t xml:space="preserve">2, </w:t>
      </w:r>
      <w:r w:rsidRPr="00C664B3">
        <w:rPr>
          <w:rFonts w:ascii="Times New Roman" w:eastAsia="Times New Roman" w:hAnsi="Times New Roman" w:cs="Times New Roman"/>
          <w:color w:val="000000" w:themeColor="text1"/>
          <w:sz w:val="24"/>
          <w:szCs w:val="24"/>
          <w:lang w:val="en-US"/>
        </w:rPr>
        <w:t>p</w:t>
      </w:r>
      <w:r w:rsidRPr="00C664B3">
        <w:rPr>
          <w:rFonts w:ascii="Times New Roman" w:eastAsia="Times New Roman" w:hAnsi="Times New Roman" w:cs="Times New Roman"/>
          <w:color w:val="000000" w:themeColor="text1"/>
          <w:sz w:val="24"/>
          <w:szCs w:val="24"/>
        </w:rPr>
        <w:t xml:space="preserve">3, </w:t>
      </w:r>
      <w:proofErr w:type="spellStart"/>
      <w:r w:rsidRPr="00C664B3">
        <w:rPr>
          <w:rFonts w:ascii="Times New Roman" w:eastAsia="Times New Roman" w:hAnsi="Times New Roman" w:cs="Times New Roman"/>
          <w:color w:val="000000" w:themeColor="text1"/>
          <w:sz w:val="24"/>
          <w:szCs w:val="24"/>
          <w:lang w:val="en-US"/>
        </w:rPr>
        <w:t>pn</w:t>
      </w:r>
      <w:proofErr w:type="spellEnd"/>
      <w:r w:rsidRPr="00C664B3">
        <w:rPr>
          <w:rFonts w:ascii="Times New Roman" w:eastAsia="Times New Roman" w:hAnsi="Times New Roman" w:cs="Times New Roman"/>
          <w:color w:val="000000" w:themeColor="text1"/>
          <w:sz w:val="24"/>
          <w:szCs w:val="24"/>
        </w:rPr>
        <w:t>).</w:t>
      </w:r>
      <w:bookmarkStart w:id="53" w:name="_Toc100277087"/>
    </w:p>
    <w:p w14:paraId="07F43A88" w14:textId="71A2C5DE" w:rsidR="0D98AB8A" w:rsidRPr="00C664B3" w:rsidRDefault="0D98AB8A" w:rsidP="00CE3DAE">
      <w:pPr>
        <w:spacing w:after="100" w:afterAutospacing="1" w:line="360" w:lineRule="auto"/>
        <w:ind w:left="1066"/>
        <w:jc w:val="center"/>
        <w:rPr>
          <w:rFonts w:ascii="Times New Roman" w:eastAsia="Times New Roman" w:hAnsi="Times New Roman" w:cs="Times New Roman"/>
          <w:color w:val="000000" w:themeColor="text1"/>
          <w:sz w:val="24"/>
          <w:szCs w:val="24"/>
        </w:rPr>
      </w:pPr>
      <w:r w:rsidRPr="00C664B3">
        <w:rPr>
          <w:rFonts w:ascii="Times New Roman" w:eastAsia="Times New Roman" w:hAnsi="Times New Roman" w:cs="Times New Roman"/>
          <w:b/>
          <w:bCs/>
          <w:color w:val="000000" w:themeColor="text1"/>
          <w:sz w:val="24"/>
          <w:szCs w:val="24"/>
        </w:rPr>
        <w:t>Критерий Байеса (максимального математического ожидания)</w:t>
      </w:r>
      <w:bookmarkEnd w:id="53"/>
    </w:p>
    <w:p w14:paraId="098F237D" w14:textId="3BACF5F6" w:rsidR="0D98AB8A" w:rsidRPr="00C664B3" w:rsidRDefault="0D98AB8A" w:rsidP="0D98AB8A">
      <w:pPr>
        <w:spacing w:line="360" w:lineRule="auto"/>
        <w:ind w:left="360"/>
        <w:jc w:val="center"/>
        <w:rPr>
          <w:rFonts w:ascii="Times New Roman" w:eastAsia="Times New Roman" w:hAnsi="Times New Roman" w:cs="Times New Roman"/>
          <w:color w:val="000000" w:themeColor="text1"/>
          <w:sz w:val="24"/>
          <w:szCs w:val="24"/>
        </w:rPr>
      </w:pPr>
      <w:r w:rsidRPr="00C664B3">
        <w:rPr>
          <w:rFonts w:ascii="Times New Roman" w:eastAsia="Times New Roman" w:hAnsi="Times New Roman" w:cs="Times New Roman"/>
          <w:color w:val="000000" w:themeColor="text1"/>
          <w:sz w:val="24"/>
          <w:szCs w:val="24"/>
        </w:rPr>
        <w:t>Расчет осуществляется по формуле:</w:t>
      </w:r>
      <w:r w:rsidRPr="00C664B3">
        <w:rPr>
          <w:rFonts w:ascii="Times New Roman" w:hAnsi="Times New Roman" w:cs="Times New Roman"/>
          <w:color w:val="000000" w:themeColor="text1"/>
          <w:sz w:val="24"/>
          <w:szCs w:val="24"/>
        </w:rPr>
        <w:br/>
      </w:r>
      <w:r w:rsidRPr="00C664B3">
        <w:rPr>
          <w:rFonts w:ascii="Times New Roman" w:hAnsi="Times New Roman" w:cs="Times New Roman"/>
          <w:noProof/>
          <w:color w:val="000000" w:themeColor="text1"/>
          <w:sz w:val="24"/>
          <w:szCs w:val="24"/>
        </w:rPr>
        <w:drawing>
          <wp:inline distT="0" distB="0" distL="0" distR="0" wp14:anchorId="325A428B" wp14:editId="21416834">
            <wp:extent cx="2171700" cy="447675"/>
            <wp:effectExtent l="0" t="0" r="0" b="0"/>
            <wp:docPr id="24582178" name="Picture 24582178" descr="https://www.semestr.ru/images/math/games/g7_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82178"/>
                    <pic:cNvPicPr/>
                  </pic:nvPicPr>
                  <pic:blipFill>
                    <a:blip r:embed="rId26">
                      <a:extLst>
                        <a:ext uri="{28A0092B-C50C-407E-A947-70E740481C1C}">
                          <a14:useLocalDpi xmlns:a14="http://schemas.microsoft.com/office/drawing/2010/main" val="0"/>
                        </a:ext>
                      </a:extLst>
                    </a:blip>
                    <a:stretch>
                      <a:fillRect/>
                    </a:stretch>
                  </pic:blipFill>
                  <pic:spPr>
                    <a:xfrm>
                      <a:off x="0" y="0"/>
                      <a:ext cx="2171700" cy="447675"/>
                    </a:xfrm>
                    <a:prstGeom prst="rect">
                      <a:avLst/>
                    </a:prstGeom>
                  </pic:spPr>
                </pic:pic>
              </a:graphicData>
            </a:graphic>
          </wp:inline>
        </w:drawing>
      </w:r>
    </w:p>
    <w:p w14:paraId="3F7D1B08" w14:textId="77777777" w:rsidR="00CE3DAE" w:rsidRDefault="0D98AB8A" w:rsidP="00CE3DAE">
      <w:pPr>
        <w:spacing w:line="360" w:lineRule="auto"/>
        <w:ind w:firstLine="567"/>
        <w:jc w:val="both"/>
        <w:rPr>
          <w:rFonts w:ascii="Times New Roman" w:eastAsia="Times New Roman" w:hAnsi="Times New Roman" w:cs="Times New Roman"/>
          <w:color w:val="000000" w:themeColor="text1"/>
          <w:sz w:val="24"/>
          <w:szCs w:val="24"/>
        </w:rPr>
      </w:pPr>
      <w:r w:rsidRPr="00C664B3">
        <w:rPr>
          <w:rFonts w:ascii="Times New Roman" w:eastAsia="Times New Roman" w:hAnsi="Times New Roman" w:cs="Times New Roman"/>
          <w:color w:val="000000" w:themeColor="text1"/>
          <w:sz w:val="24"/>
          <w:szCs w:val="24"/>
        </w:rPr>
        <w:t xml:space="preserve">Найденные значения заносим в первый столбец и выбираем максимальное, оно и является стратегией игрока А. </w:t>
      </w:r>
      <w:bookmarkStart w:id="54" w:name="_Toc100277088"/>
      <w:bookmarkStart w:id="55" w:name="_Toc100277969"/>
    </w:p>
    <w:p w14:paraId="4AE1C202" w14:textId="3D82D155" w:rsidR="0D98AB8A" w:rsidRPr="00C664B3" w:rsidRDefault="0D98AB8A" w:rsidP="00CE3DAE">
      <w:pPr>
        <w:spacing w:line="360" w:lineRule="auto"/>
        <w:ind w:firstLine="567"/>
        <w:jc w:val="center"/>
        <w:rPr>
          <w:rFonts w:ascii="Times New Roman" w:eastAsia="Times New Roman" w:hAnsi="Times New Roman" w:cs="Times New Roman"/>
          <w:color w:val="000000" w:themeColor="text1"/>
          <w:sz w:val="24"/>
          <w:szCs w:val="24"/>
        </w:rPr>
      </w:pPr>
      <w:proofErr w:type="spellStart"/>
      <w:r w:rsidRPr="00C664B3">
        <w:rPr>
          <w:rFonts w:ascii="Times New Roman" w:eastAsia="Times New Roman" w:hAnsi="Times New Roman" w:cs="Times New Roman"/>
          <w:b/>
          <w:bCs/>
          <w:color w:val="000000" w:themeColor="text1"/>
          <w:sz w:val="24"/>
          <w:szCs w:val="24"/>
        </w:rPr>
        <w:t>Максиминный</w:t>
      </w:r>
      <w:proofErr w:type="spellEnd"/>
      <w:r w:rsidRPr="00C664B3">
        <w:rPr>
          <w:rFonts w:ascii="Times New Roman" w:eastAsia="Times New Roman" w:hAnsi="Times New Roman" w:cs="Times New Roman"/>
          <w:b/>
          <w:bCs/>
          <w:color w:val="000000" w:themeColor="text1"/>
          <w:sz w:val="24"/>
          <w:szCs w:val="24"/>
        </w:rPr>
        <w:t xml:space="preserve"> критерий Вальда</w:t>
      </w:r>
      <w:bookmarkEnd w:id="54"/>
      <w:bookmarkEnd w:id="55"/>
    </w:p>
    <w:p w14:paraId="1B17A8EA" w14:textId="2C2FE545" w:rsidR="0D98AB8A" w:rsidRPr="00C664B3" w:rsidRDefault="0D98AB8A" w:rsidP="00CE3DAE">
      <w:pPr>
        <w:spacing w:line="360" w:lineRule="auto"/>
        <w:ind w:firstLine="567"/>
        <w:jc w:val="both"/>
        <w:rPr>
          <w:rFonts w:ascii="Times New Roman" w:eastAsia="Times New Roman" w:hAnsi="Times New Roman" w:cs="Times New Roman"/>
          <w:color w:val="000000" w:themeColor="text1"/>
          <w:sz w:val="24"/>
          <w:szCs w:val="24"/>
        </w:rPr>
      </w:pPr>
      <w:r w:rsidRPr="00C664B3">
        <w:rPr>
          <w:rFonts w:ascii="Times New Roman" w:eastAsia="Times New Roman" w:hAnsi="Times New Roman" w:cs="Times New Roman"/>
          <w:color w:val="000000" w:themeColor="text1"/>
          <w:sz w:val="24"/>
          <w:szCs w:val="24"/>
        </w:rPr>
        <w:t>В каждой строке таблицы находим минимальный элемент: </w:t>
      </w:r>
    </w:p>
    <w:p w14:paraId="2F4618F6" w14:textId="58A59D32" w:rsidR="0D98AB8A" w:rsidRPr="00C664B3" w:rsidRDefault="0D98AB8A" w:rsidP="0D98AB8A">
      <w:pPr>
        <w:spacing w:line="360" w:lineRule="auto"/>
        <w:ind w:left="360"/>
        <w:jc w:val="center"/>
        <w:rPr>
          <w:rFonts w:ascii="Times New Roman" w:eastAsia="Times New Roman" w:hAnsi="Times New Roman" w:cs="Times New Roman"/>
          <w:color w:val="000000" w:themeColor="text1"/>
          <w:sz w:val="24"/>
          <w:szCs w:val="24"/>
        </w:rPr>
      </w:pPr>
      <w:r w:rsidRPr="00C664B3">
        <w:rPr>
          <w:rFonts w:ascii="Times New Roman" w:hAnsi="Times New Roman" w:cs="Times New Roman"/>
          <w:noProof/>
          <w:color w:val="000000" w:themeColor="text1"/>
          <w:sz w:val="24"/>
          <w:szCs w:val="24"/>
        </w:rPr>
        <w:drawing>
          <wp:inline distT="0" distB="0" distL="0" distR="0" wp14:anchorId="4755645D" wp14:editId="3C690484">
            <wp:extent cx="762000" cy="304800"/>
            <wp:effectExtent l="0" t="0" r="0" b="0"/>
            <wp:docPr id="2" name="Picture 2" descr="https://www.semestr.ru/images/math/games/g7_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27">
                      <a:extLst>
                        <a:ext uri="{28A0092B-C50C-407E-A947-70E740481C1C}">
                          <a14:useLocalDpi xmlns:a14="http://schemas.microsoft.com/office/drawing/2010/main" val="0"/>
                        </a:ext>
                      </a:extLst>
                    </a:blip>
                    <a:stretch>
                      <a:fillRect/>
                    </a:stretch>
                  </pic:blipFill>
                  <pic:spPr>
                    <a:xfrm>
                      <a:off x="0" y="0"/>
                      <a:ext cx="762000" cy="304800"/>
                    </a:xfrm>
                    <a:prstGeom prst="rect">
                      <a:avLst/>
                    </a:prstGeom>
                  </pic:spPr>
                </pic:pic>
              </a:graphicData>
            </a:graphic>
          </wp:inline>
        </w:drawing>
      </w:r>
    </w:p>
    <w:p w14:paraId="1526D6CA" w14:textId="77777777" w:rsidR="00CE3DAE" w:rsidRDefault="0D98AB8A" w:rsidP="00CE3DAE">
      <w:pPr>
        <w:spacing w:line="360" w:lineRule="auto"/>
        <w:ind w:firstLine="567"/>
        <w:jc w:val="both"/>
        <w:rPr>
          <w:rFonts w:ascii="Times New Roman" w:eastAsia="Times New Roman" w:hAnsi="Times New Roman" w:cs="Times New Roman"/>
          <w:color w:val="000000" w:themeColor="text1"/>
          <w:sz w:val="24"/>
          <w:szCs w:val="24"/>
        </w:rPr>
      </w:pPr>
      <w:r w:rsidRPr="00C664B3">
        <w:rPr>
          <w:rFonts w:ascii="Times New Roman" w:eastAsia="Times New Roman" w:hAnsi="Times New Roman" w:cs="Times New Roman"/>
          <w:color w:val="000000" w:themeColor="text1"/>
          <w:sz w:val="24"/>
          <w:szCs w:val="24"/>
        </w:rPr>
        <w:t>Найденные значения заносим в третий столбец и выбираем максимальное.</w:t>
      </w:r>
      <w:bookmarkStart w:id="56" w:name="_Toc100277089"/>
      <w:bookmarkStart w:id="57" w:name="_Toc100277970"/>
    </w:p>
    <w:p w14:paraId="5F5B4B7B" w14:textId="52BC1963" w:rsidR="0D98AB8A" w:rsidRPr="00C664B3" w:rsidRDefault="0D98AB8A" w:rsidP="00CE3DAE">
      <w:pPr>
        <w:spacing w:line="360" w:lineRule="auto"/>
        <w:ind w:firstLine="567"/>
        <w:jc w:val="center"/>
        <w:rPr>
          <w:rFonts w:ascii="Times New Roman" w:eastAsia="Times New Roman" w:hAnsi="Times New Roman" w:cs="Times New Roman"/>
          <w:color w:val="000000" w:themeColor="text1"/>
          <w:sz w:val="24"/>
          <w:szCs w:val="24"/>
        </w:rPr>
      </w:pPr>
      <w:r w:rsidRPr="00C664B3">
        <w:rPr>
          <w:rFonts w:ascii="Times New Roman" w:eastAsia="Times New Roman" w:hAnsi="Times New Roman" w:cs="Times New Roman"/>
          <w:b/>
          <w:bCs/>
          <w:color w:val="000000" w:themeColor="text1"/>
          <w:sz w:val="24"/>
          <w:szCs w:val="24"/>
        </w:rPr>
        <w:t>Критерий пессимизма-оптимизма Гурвица (П-О)</w:t>
      </w:r>
      <w:bookmarkEnd w:id="56"/>
      <w:bookmarkEnd w:id="57"/>
    </w:p>
    <w:p w14:paraId="341FC931" w14:textId="1F7D7030" w:rsidR="0D98AB8A" w:rsidRPr="00C664B3" w:rsidRDefault="0D98AB8A" w:rsidP="00AF6FA1">
      <w:pPr>
        <w:spacing w:line="360" w:lineRule="auto"/>
        <w:ind w:firstLine="567"/>
        <w:jc w:val="both"/>
        <w:rPr>
          <w:rFonts w:ascii="Times New Roman" w:eastAsia="Times New Roman" w:hAnsi="Times New Roman" w:cs="Times New Roman"/>
          <w:color w:val="000000" w:themeColor="text1"/>
          <w:sz w:val="24"/>
          <w:szCs w:val="24"/>
        </w:rPr>
      </w:pPr>
      <w:r w:rsidRPr="00C664B3">
        <w:rPr>
          <w:rFonts w:ascii="Times New Roman" w:eastAsia="Times New Roman" w:hAnsi="Times New Roman" w:cs="Times New Roman"/>
          <w:color w:val="000000" w:themeColor="text1"/>
          <w:sz w:val="24"/>
          <w:szCs w:val="24"/>
        </w:rPr>
        <w:t>Для каждой строки рассчитываем значение критерия по формуле: </w:t>
      </w:r>
    </w:p>
    <w:p w14:paraId="5A2D3608" w14:textId="7651B4CF" w:rsidR="0D98AB8A" w:rsidRPr="00C664B3" w:rsidRDefault="0D98AB8A" w:rsidP="0D98AB8A">
      <w:pPr>
        <w:spacing w:line="360" w:lineRule="auto"/>
        <w:ind w:left="360"/>
        <w:jc w:val="center"/>
        <w:rPr>
          <w:rFonts w:ascii="Times New Roman" w:eastAsia="Times New Roman" w:hAnsi="Times New Roman" w:cs="Times New Roman"/>
          <w:color w:val="000000" w:themeColor="text1"/>
          <w:sz w:val="24"/>
          <w:szCs w:val="24"/>
        </w:rPr>
      </w:pPr>
      <w:r w:rsidRPr="00C664B3">
        <w:rPr>
          <w:rFonts w:ascii="Times New Roman" w:hAnsi="Times New Roman" w:cs="Times New Roman"/>
          <w:noProof/>
          <w:color w:val="000000" w:themeColor="text1"/>
          <w:sz w:val="24"/>
          <w:szCs w:val="24"/>
        </w:rPr>
        <w:drawing>
          <wp:inline distT="0" distB="0" distL="0" distR="0" wp14:anchorId="05E424AF" wp14:editId="1FC6AF56">
            <wp:extent cx="1981200" cy="304800"/>
            <wp:effectExtent l="0" t="0" r="0" b="0"/>
            <wp:docPr id="3" name="Picture 3" descr="https://www.semestr.ru/images/math/games/g7_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28">
                      <a:extLst>
                        <a:ext uri="{28A0092B-C50C-407E-A947-70E740481C1C}">
                          <a14:useLocalDpi xmlns:a14="http://schemas.microsoft.com/office/drawing/2010/main" val="0"/>
                        </a:ext>
                      </a:extLst>
                    </a:blip>
                    <a:stretch>
                      <a:fillRect/>
                    </a:stretch>
                  </pic:blipFill>
                  <pic:spPr>
                    <a:xfrm>
                      <a:off x="0" y="0"/>
                      <a:ext cx="1981200" cy="304800"/>
                    </a:xfrm>
                    <a:prstGeom prst="rect">
                      <a:avLst/>
                    </a:prstGeom>
                  </pic:spPr>
                </pic:pic>
              </a:graphicData>
            </a:graphic>
          </wp:inline>
        </w:drawing>
      </w:r>
    </w:p>
    <w:p w14:paraId="18F146BB" w14:textId="7B3341B5" w:rsidR="00CE3DAE" w:rsidRDefault="0D98AB8A" w:rsidP="00CE3DAE">
      <w:pPr>
        <w:spacing w:line="360" w:lineRule="auto"/>
        <w:ind w:firstLine="567"/>
        <w:jc w:val="both"/>
        <w:rPr>
          <w:rFonts w:ascii="Times New Roman" w:eastAsia="Times New Roman" w:hAnsi="Times New Roman" w:cs="Times New Roman"/>
          <w:color w:val="000000" w:themeColor="text1"/>
          <w:sz w:val="24"/>
          <w:szCs w:val="24"/>
        </w:rPr>
      </w:pPr>
      <w:r w:rsidRPr="00C664B3">
        <w:rPr>
          <w:rFonts w:ascii="Times New Roman" w:eastAsia="Times New Roman" w:hAnsi="Times New Roman" w:cs="Times New Roman"/>
          <w:color w:val="000000" w:themeColor="text1"/>
          <w:sz w:val="24"/>
          <w:szCs w:val="24"/>
        </w:rPr>
        <w:t>Найденные значения заносим в новую таблицу и выбираем максимальное</w:t>
      </w:r>
      <w:bookmarkStart w:id="58" w:name="_Toc100277090"/>
      <w:bookmarkStart w:id="59" w:name="_Toc100277971"/>
    </w:p>
    <w:p w14:paraId="1C69B33D" w14:textId="297C19AA" w:rsidR="0D98AB8A" w:rsidRPr="00C664B3" w:rsidRDefault="0D98AB8A" w:rsidP="00CE3DAE">
      <w:pPr>
        <w:spacing w:line="360" w:lineRule="auto"/>
        <w:ind w:firstLine="567"/>
        <w:jc w:val="center"/>
        <w:rPr>
          <w:rFonts w:ascii="Times New Roman" w:eastAsia="Times New Roman" w:hAnsi="Times New Roman" w:cs="Times New Roman"/>
          <w:color w:val="000000" w:themeColor="text1"/>
          <w:sz w:val="24"/>
          <w:szCs w:val="24"/>
        </w:rPr>
      </w:pPr>
      <w:r w:rsidRPr="00C664B3">
        <w:rPr>
          <w:rFonts w:ascii="Times New Roman" w:eastAsia="Times New Roman" w:hAnsi="Times New Roman" w:cs="Times New Roman"/>
          <w:b/>
          <w:bCs/>
          <w:color w:val="000000" w:themeColor="text1"/>
          <w:sz w:val="24"/>
          <w:szCs w:val="24"/>
        </w:rPr>
        <w:t xml:space="preserve">Критерий минимаксного риска </w:t>
      </w:r>
      <w:proofErr w:type="spellStart"/>
      <w:r w:rsidRPr="00C664B3">
        <w:rPr>
          <w:rFonts w:ascii="Times New Roman" w:eastAsia="Times New Roman" w:hAnsi="Times New Roman" w:cs="Times New Roman"/>
          <w:b/>
          <w:bCs/>
          <w:color w:val="000000" w:themeColor="text1"/>
          <w:sz w:val="24"/>
          <w:szCs w:val="24"/>
        </w:rPr>
        <w:t>Сэвиджа</w:t>
      </w:r>
      <w:bookmarkEnd w:id="58"/>
      <w:bookmarkEnd w:id="59"/>
      <w:proofErr w:type="spellEnd"/>
    </w:p>
    <w:p w14:paraId="59D3AAF7" w14:textId="1AB2B67E" w:rsidR="0D98AB8A" w:rsidRPr="00C664B3" w:rsidRDefault="0D98AB8A" w:rsidP="00AF6FA1">
      <w:pPr>
        <w:spacing w:line="360" w:lineRule="auto"/>
        <w:ind w:firstLine="567"/>
        <w:jc w:val="both"/>
        <w:rPr>
          <w:rFonts w:ascii="Times New Roman" w:eastAsia="Times New Roman" w:hAnsi="Times New Roman" w:cs="Times New Roman"/>
          <w:color w:val="000000" w:themeColor="text1"/>
          <w:sz w:val="24"/>
          <w:szCs w:val="24"/>
        </w:rPr>
      </w:pPr>
      <w:r w:rsidRPr="00C664B3">
        <w:rPr>
          <w:rFonts w:ascii="Times New Roman" w:eastAsia="Times New Roman" w:hAnsi="Times New Roman" w:cs="Times New Roman"/>
          <w:color w:val="000000" w:themeColor="text1"/>
          <w:sz w:val="24"/>
          <w:szCs w:val="24"/>
        </w:rPr>
        <w:t xml:space="preserve">Рассчитаем матрицу рисков. Заполнять ее лучше по столбцам. В каждом столбце находим </w:t>
      </w:r>
      <w:r w:rsidR="00CE3DAE" w:rsidRPr="00C664B3">
        <w:rPr>
          <w:rFonts w:ascii="Times New Roman" w:eastAsia="Times New Roman" w:hAnsi="Times New Roman" w:cs="Times New Roman"/>
          <w:color w:val="000000" w:themeColor="text1"/>
          <w:sz w:val="24"/>
          <w:szCs w:val="24"/>
        </w:rPr>
        <w:t>максимальный элемент,</w:t>
      </w:r>
      <w:r w:rsidRPr="00C664B3">
        <w:rPr>
          <w:rFonts w:ascii="Times New Roman" w:eastAsia="Times New Roman" w:hAnsi="Times New Roman" w:cs="Times New Roman"/>
          <w:color w:val="000000" w:themeColor="text1"/>
          <w:sz w:val="24"/>
          <w:szCs w:val="24"/>
        </w:rPr>
        <w:t xml:space="preserve"> и вычитаем из него все остальные элементы столбца, результаты записываем на соответствующих местах:</w:t>
      </w:r>
    </w:p>
    <w:p w14:paraId="112715BE" w14:textId="5DDCC22B" w:rsidR="0D98AB8A" w:rsidRPr="00C664B3" w:rsidRDefault="0D98AB8A" w:rsidP="00AF6FA1">
      <w:pPr>
        <w:spacing w:line="360" w:lineRule="auto"/>
        <w:ind w:left="360"/>
        <w:jc w:val="center"/>
        <w:rPr>
          <w:rFonts w:ascii="Times New Roman" w:eastAsia="Times New Roman" w:hAnsi="Times New Roman" w:cs="Times New Roman"/>
          <w:color w:val="000000" w:themeColor="text1"/>
          <w:sz w:val="24"/>
          <w:szCs w:val="24"/>
        </w:rPr>
      </w:pPr>
      <w:r w:rsidRPr="00C664B3">
        <w:rPr>
          <w:rFonts w:ascii="Times New Roman" w:hAnsi="Times New Roman" w:cs="Times New Roman"/>
          <w:noProof/>
          <w:color w:val="000000" w:themeColor="text1"/>
          <w:sz w:val="24"/>
          <w:szCs w:val="24"/>
        </w:rPr>
        <w:drawing>
          <wp:inline distT="0" distB="0" distL="0" distR="0" wp14:anchorId="1D9253F7" wp14:editId="652EC4E8">
            <wp:extent cx="1019175" cy="266700"/>
            <wp:effectExtent l="0" t="0" r="0" b="0"/>
            <wp:docPr id="4" name="Picture 4" descr="https://www.semestr.ru/images/math/games/g7_image0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29">
                      <a:extLst>
                        <a:ext uri="{28A0092B-C50C-407E-A947-70E740481C1C}">
                          <a14:useLocalDpi xmlns:a14="http://schemas.microsoft.com/office/drawing/2010/main" val="0"/>
                        </a:ext>
                      </a:extLst>
                    </a:blip>
                    <a:stretch>
                      <a:fillRect/>
                    </a:stretch>
                  </pic:blipFill>
                  <pic:spPr>
                    <a:xfrm>
                      <a:off x="0" y="0"/>
                      <a:ext cx="1019175" cy="266700"/>
                    </a:xfrm>
                    <a:prstGeom prst="rect">
                      <a:avLst/>
                    </a:prstGeom>
                  </pic:spPr>
                </pic:pic>
              </a:graphicData>
            </a:graphic>
          </wp:inline>
        </w:drawing>
      </w:r>
    </w:p>
    <w:p w14:paraId="1D92968A" w14:textId="7EC39550" w:rsidR="0D98AB8A" w:rsidRPr="00C664B3" w:rsidRDefault="00AF6FA1" w:rsidP="00CE3DAE">
      <w:pPr>
        <w:pStyle w:val="ListParagraph"/>
        <w:numPr>
          <w:ilvl w:val="0"/>
          <w:numId w:val="3"/>
        </w:numPr>
        <w:spacing w:after="160"/>
        <w:ind w:left="714" w:hanging="357"/>
        <w:jc w:val="center"/>
        <w:outlineLvl w:val="1"/>
        <w:rPr>
          <w:rFonts w:eastAsia="Times New Roman"/>
          <w:b/>
          <w:color w:val="000000" w:themeColor="text1"/>
          <w:sz w:val="24"/>
          <w:szCs w:val="24"/>
        </w:rPr>
      </w:pPr>
      <w:bookmarkStart w:id="60" w:name="_Toc100278465"/>
      <w:r w:rsidRPr="00C664B3">
        <w:rPr>
          <w:rFonts w:eastAsia="Times New Roman"/>
          <w:b/>
          <w:bCs/>
          <w:color w:val="000000" w:themeColor="text1"/>
          <w:sz w:val="24"/>
          <w:szCs w:val="24"/>
        </w:rPr>
        <w:t>АЛГОРИТМ</w:t>
      </w:r>
      <w:bookmarkEnd w:id="60"/>
    </w:p>
    <w:p w14:paraId="53E99B35" w14:textId="208F2E31" w:rsidR="0D98AB8A" w:rsidRPr="00C664B3" w:rsidRDefault="0D98AB8A" w:rsidP="00CE3DAE">
      <w:pPr>
        <w:spacing w:line="360" w:lineRule="auto"/>
        <w:ind w:firstLine="567"/>
        <w:jc w:val="both"/>
        <w:rPr>
          <w:rFonts w:ascii="Times New Roman" w:eastAsia="Times New Roman" w:hAnsi="Times New Roman" w:cs="Times New Roman"/>
          <w:color w:val="000000" w:themeColor="text1"/>
          <w:sz w:val="24"/>
          <w:szCs w:val="24"/>
        </w:rPr>
      </w:pPr>
      <w:r w:rsidRPr="00C664B3">
        <w:rPr>
          <w:rFonts w:ascii="Times New Roman" w:eastAsia="Times New Roman" w:hAnsi="Times New Roman" w:cs="Times New Roman"/>
          <w:color w:val="000000" w:themeColor="text1"/>
          <w:sz w:val="24"/>
          <w:szCs w:val="24"/>
        </w:rPr>
        <w:t>Предположим, что ЛПР (лицо, принимающее решения) рассматривает несколько возможных решений: i = 1,…,m. Ситуация, в которой действует ЛПР, является неопределенной. Известно лишь, что наличествует какой-то из вариантов: j = 1,…, n. Если будет принято </w:t>
      </w:r>
      <w:r w:rsidRPr="00C664B3">
        <w:rPr>
          <w:rFonts w:ascii="Times New Roman" w:eastAsia="Times New Roman" w:hAnsi="Times New Roman" w:cs="Times New Roman"/>
          <w:i/>
          <w:iCs/>
          <w:color w:val="000000" w:themeColor="text1"/>
          <w:sz w:val="24"/>
          <w:szCs w:val="24"/>
        </w:rPr>
        <w:t>i</w:t>
      </w:r>
      <w:r w:rsidRPr="00C664B3">
        <w:rPr>
          <w:rFonts w:ascii="Times New Roman" w:eastAsia="Times New Roman" w:hAnsi="Times New Roman" w:cs="Times New Roman"/>
          <w:color w:val="000000" w:themeColor="text1"/>
          <w:sz w:val="24"/>
          <w:szCs w:val="24"/>
        </w:rPr>
        <w:t>-e решение, а ситуация есть </w:t>
      </w:r>
      <w:r w:rsidRPr="00C664B3">
        <w:rPr>
          <w:rFonts w:ascii="Times New Roman" w:eastAsia="Times New Roman" w:hAnsi="Times New Roman" w:cs="Times New Roman"/>
          <w:i/>
          <w:iCs/>
          <w:color w:val="000000" w:themeColor="text1"/>
          <w:sz w:val="24"/>
          <w:szCs w:val="24"/>
        </w:rPr>
        <w:t>j</w:t>
      </w:r>
      <w:r w:rsidRPr="00C664B3">
        <w:rPr>
          <w:rFonts w:ascii="Times New Roman" w:eastAsia="Times New Roman" w:hAnsi="Times New Roman" w:cs="Times New Roman"/>
          <w:color w:val="000000" w:themeColor="text1"/>
          <w:sz w:val="24"/>
          <w:szCs w:val="24"/>
        </w:rPr>
        <w:t xml:space="preserve">-я , то фирма, возглавляемая ЛПР, получит доход </w:t>
      </w:r>
      <w:proofErr w:type="spellStart"/>
      <w:r w:rsidRPr="00C664B3">
        <w:rPr>
          <w:rFonts w:ascii="Times New Roman" w:eastAsia="Times New Roman" w:hAnsi="Times New Roman" w:cs="Times New Roman"/>
          <w:color w:val="000000" w:themeColor="text1"/>
          <w:sz w:val="24"/>
          <w:szCs w:val="24"/>
        </w:rPr>
        <w:t>qij</w:t>
      </w:r>
      <w:proofErr w:type="spellEnd"/>
      <w:r w:rsidRPr="00C664B3">
        <w:rPr>
          <w:rFonts w:ascii="Times New Roman" w:eastAsia="Times New Roman" w:hAnsi="Times New Roman" w:cs="Times New Roman"/>
          <w:color w:val="000000" w:themeColor="text1"/>
          <w:sz w:val="24"/>
          <w:szCs w:val="24"/>
        </w:rPr>
        <w:t>. Матрица Q = (</w:t>
      </w:r>
      <w:proofErr w:type="spellStart"/>
      <w:r w:rsidRPr="00C664B3">
        <w:rPr>
          <w:rFonts w:ascii="Times New Roman" w:eastAsia="Times New Roman" w:hAnsi="Times New Roman" w:cs="Times New Roman"/>
          <w:color w:val="000000" w:themeColor="text1"/>
          <w:sz w:val="24"/>
          <w:szCs w:val="24"/>
        </w:rPr>
        <w:t>qij</w:t>
      </w:r>
      <w:proofErr w:type="spellEnd"/>
      <w:r w:rsidRPr="00C664B3">
        <w:rPr>
          <w:rFonts w:ascii="Times New Roman" w:eastAsia="Times New Roman" w:hAnsi="Times New Roman" w:cs="Times New Roman"/>
          <w:color w:val="000000" w:themeColor="text1"/>
          <w:sz w:val="24"/>
          <w:szCs w:val="24"/>
        </w:rPr>
        <w:t>) называется матрицей последствий (возможных решений). Какое же решение нужно принять ЛПР? В этой ситуации полной неопределенности могут быть высказаны лишь некоторые рекомендации предварительного характера. Они не обязательно будут приняты ЛПР. Многое будет зависеть, например, от его склонности к риску. Но как оценить риск в данной схеме?</w:t>
      </w:r>
    </w:p>
    <w:p w14:paraId="089C5347" w14:textId="7B8441C6" w:rsidR="0D98AB8A" w:rsidRPr="00C664B3" w:rsidRDefault="0D98AB8A" w:rsidP="00CE3DAE">
      <w:pPr>
        <w:spacing w:line="360" w:lineRule="auto"/>
        <w:ind w:firstLine="567"/>
        <w:jc w:val="both"/>
        <w:rPr>
          <w:rFonts w:ascii="Times New Roman" w:eastAsia="Times New Roman" w:hAnsi="Times New Roman" w:cs="Times New Roman"/>
          <w:color w:val="000000" w:themeColor="text1"/>
          <w:sz w:val="24"/>
          <w:szCs w:val="24"/>
        </w:rPr>
      </w:pPr>
      <w:r w:rsidRPr="00C664B3">
        <w:rPr>
          <w:rFonts w:ascii="Times New Roman" w:eastAsia="Times New Roman" w:hAnsi="Times New Roman" w:cs="Times New Roman"/>
          <w:color w:val="000000" w:themeColor="text1"/>
          <w:sz w:val="24"/>
          <w:szCs w:val="24"/>
        </w:rPr>
        <w:t xml:space="preserve">Допустим, мы хотим оценить риск, который несет i-e решение. Нам неизвестна реальная ситуация. Но если бы ее знали, то выбрали бы наилучшее решение, </w:t>
      </w:r>
      <w:proofErr w:type="gramStart"/>
      <w:r w:rsidRPr="00C664B3">
        <w:rPr>
          <w:rFonts w:ascii="Times New Roman" w:eastAsia="Times New Roman" w:hAnsi="Times New Roman" w:cs="Times New Roman"/>
          <w:color w:val="000000" w:themeColor="text1"/>
          <w:sz w:val="24"/>
          <w:szCs w:val="24"/>
        </w:rPr>
        <w:t>т.е.</w:t>
      </w:r>
      <w:proofErr w:type="gramEnd"/>
      <w:r w:rsidRPr="00C664B3">
        <w:rPr>
          <w:rFonts w:ascii="Times New Roman" w:eastAsia="Times New Roman" w:hAnsi="Times New Roman" w:cs="Times New Roman"/>
          <w:color w:val="000000" w:themeColor="text1"/>
          <w:sz w:val="24"/>
          <w:szCs w:val="24"/>
        </w:rPr>
        <w:t xml:space="preserve"> приносящее наибольший доход. </w:t>
      </w:r>
      <w:proofErr w:type="gramStart"/>
      <w:r w:rsidRPr="00C664B3">
        <w:rPr>
          <w:rFonts w:ascii="Times New Roman" w:eastAsia="Times New Roman" w:hAnsi="Times New Roman" w:cs="Times New Roman"/>
          <w:color w:val="000000" w:themeColor="text1"/>
          <w:sz w:val="24"/>
          <w:szCs w:val="24"/>
        </w:rPr>
        <w:t>Т.е.</w:t>
      </w:r>
      <w:proofErr w:type="gramEnd"/>
      <w:r w:rsidRPr="00C664B3">
        <w:rPr>
          <w:rFonts w:ascii="Times New Roman" w:eastAsia="Times New Roman" w:hAnsi="Times New Roman" w:cs="Times New Roman"/>
          <w:color w:val="000000" w:themeColor="text1"/>
          <w:sz w:val="24"/>
          <w:szCs w:val="24"/>
        </w:rPr>
        <w:t xml:space="preserve"> если ситуация есть </w:t>
      </w:r>
      <w:r w:rsidRPr="00C664B3">
        <w:rPr>
          <w:rFonts w:ascii="Times New Roman" w:eastAsia="Times New Roman" w:hAnsi="Times New Roman" w:cs="Times New Roman"/>
          <w:i/>
          <w:iCs/>
          <w:color w:val="000000" w:themeColor="text1"/>
          <w:sz w:val="24"/>
          <w:szCs w:val="24"/>
        </w:rPr>
        <w:t>j</w:t>
      </w:r>
      <w:r w:rsidRPr="00C664B3">
        <w:rPr>
          <w:rFonts w:ascii="Times New Roman" w:eastAsia="Times New Roman" w:hAnsi="Times New Roman" w:cs="Times New Roman"/>
          <w:color w:val="000000" w:themeColor="text1"/>
          <w:sz w:val="24"/>
          <w:szCs w:val="24"/>
        </w:rPr>
        <w:t xml:space="preserve">-я , то было бы принято решение, дающее доход </w:t>
      </w:r>
      <w:proofErr w:type="spellStart"/>
      <w:r w:rsidRPr="00C664B3">
        <w:rPr>
          <w:rFonts w:ascii="Times New Roman" w:eastAsia="Times New Roman" w:hAnsi="Times New Roman" w:cs="Times New Roman"/>
          <w:color w:val="000000" w:themeColor="text1"/>
          <w:sz w:val="24"/>
          <w:szCs w:val="24"/>
        </w:rPr>
        <w:t>qij</w:t>
      </w:r>
      <w:proofErr w:type="spellEnd"/>
      <w:r w:rsidRPr="00C664B3">
        <w:rPr>
          <w:rFonts w:ascii="Times New Roman" w:eastAsia="Times New Roman" w:hAnsi="Times New Roman" w:cs="Times New Roman"/>
          <w:color w:val="000000" w:themeColor="text1"/>
          <w:sz w:val="24"/>
          <w:szCs w:val="24"/>
        </w:rPr>
        <w:t>.</w:t>
      </w:r>
    </w:p>
    <w:p w14:paraId="59B16445" w14:textId="017B14EE" w:rsidR="0D98AB8A" w:rsidRPr="00C664B3" w:rsidRDefault="0D98AB8A" w:rsidP="00CE3DAE">
      <w:pPr>
        <w:spacing w:beforeAutospacing="1" w:after="150" w:afterAutospacing="1" w:line="360" w:lineRule="auto"/>
        <w:ind w:firstLine="360"/>
        <w:jc w:val="center"/>
        <w:rPr>
          <w:rFonts w:ascii="Times New Roman" w:eastAsia="Times New Roman" w:hAnsi="Times New Roman" w:cs="Times New Roman"/>
          <w:color w:val="000000" w:themeColor="text1"/>
          <w:sz w:val="24"/>
          <w:szCs w:val="24"/>
        </w:rPr>
      </w:pPr>
      <w:r w:rsidRPr="00C664B3">
        <w:rPr>
          <w:rFonts w:ascii="Times New Roman" w:hAnsi="Times New Roman" w:cs="Times New Roman"/>
          <w:noProof/>
          <w:color w:val="000000" w:themeColor="text1"/>
          <w:sz w:val="24"/>
          <w:szCs w:val="24"/>
        </w:rPr>
        <w:drawing>
          <wp:inline distT="0" distB="0" distL="0" distR="0" wp14:anchorId="6601AEA6" wp14:editId="2BA95D3F">
            <wp:extent cx="1790700" cy="371475"/>
            <wp:effectExtent l="0" t="0" r="0" b="0"/>
            <wp:docPr id="8" name="Picture 8" descr="https://math.semestr.ru/games/images/g6_image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30">
                      <a:extLst>
                        <a:ext uri="{28A0092B-C50C-407E-A947-70E740481C1C}">
                          <a14:useLocalDpi xmlns:a14="http://schemas.microsoft.com/office/drawing/2010/main" val="0"/>
                        </a:ext>
                      </a:extLst>
                    </a:blip>
                    <a:stretch>
                      <a:fillRect/>
                    </a:stretch>
                  </pic:blipFill>
                  <pic:spPr>
                    <a:xfrm>
                      <a:off x="0" y="0"/>
                      <a:ext cx="1790700" cy="371475"/>
                    </a:xfrm>
                    <a:prstGeom prst="rect">
                      <a:avLst/>
                    </a:prstGeom>
                  </pic:spPr>
                </pic:pic>
              </a:graphicData>
            </a:graphic>
          </wp:inline>
        </w:drawing>
      </w:r>
    </w:p>
    <w:p w14:paraId="08043692" w14:textId="131C17A1" w:rsidR="0D98AB8A" w:rsidRPr="00C664B3" w:rsidRDefault="652EC4E8" w:rsidP="00CE3DAE">
      <w:pPr>
        <w:spacing w:beforeAutospacing="1" w:after="150" w:afterAutospacing="1" w:line="360" w:lineRule="auto"/>
        <w:ind w:firstLine="567"/>
        <w:jc w:val="both"/>
        <w:rPr>
          <w:rFonts w:ascii="Times New Roman" w:eastAsia="Times New Roman" w:hAnsi="Times New Roman" w:cs="Times New Roman"/>
          <w:color w:val="000000" w:themeColor="text1"/>
          <w:sz w:val="24"/>
          <w:szCs w:val="24"/>
        </w:rPr>
      </w:pPr>
      <w:r w:rsidRPr="00C664B3">
        <w:rPr>
          <w:rFonts w:ascii="Times New Roman" w:eastAsia="Times New Roman" w:hAnsi="Times New Roman" w:cs="Times New Roman"/>
          <w:color w:val="000000" w:themeColor="text1"/>
          <w:sz w:val="24"/>
          <w:szCs w:val="24"/>
        </w:rPr>
        <w:t>Правило Вальда (правило крайнего пессимизма). Рассматривая </w:t>
      </w:r>
      <w:r w:rsidRPr="00C664B3">
        <w:rPr>
          <w:rFonts w:ascii="Times New Roman" w:eastAsia="Times New Roman" w:hAnsi="Times New Roman" w:cs="Times New Roman"/>
          <w:i/>
          <w:iCs/>
          <w:color w:val="000000" w:themeColor="text1"/>
          <w:sz w:val="24"/>
          <w:szCs w:val="24"/>
        </w:rPr>
        <w:t>i</w:t>
      </w:r>
      <w:r w:rsidRPr="00C664B3">
        <w:rPr>
          <w:rFonts w:ascii="Times New Roman" w:eastAsia="Times New Roman" w:hAnsi="Times New Roman" w:cs="Times New Roman"/>
          <w:color w:val="000000" w:themeColor="text1"/>
          <w:sz w:val="24"/>
          <w:szCs w:val="24"/>
        </w:rPr>
        <w:t xml:space="preserve">-e решение будем полагать, что на самом деле ситуация складывается самая плохая, т.е. приносящая самый малый доход </w:t>
      </w:r>
      <w:proofErr w:type="spellStart"/>
      <w:r w:rsidRPr="00C664B3">
        <w:rPr>
          <w:rFonts w:ascii="Times New Roman" w:eastAsia="Times New Roman" w:hAnsi="Times New Roman" w:cs="Times New Roman"/>
          <w:color w:val="000000" w:themeColor="text1"/>
          <w:sz w:val="24"/>
          <w:szCs w:val="24"/>
        </w:rPr>
        <w:t>ai</w:t>
      </w:r>
      <w:proofErr w:type="spellEnd"/>
      <w:r w:rsidRPr="00C664B3">
        <w:rPr>
          <w:rFonts w:ascii="Times New Roman" w:eastAsia="Times New Roman" w:hAnsi="Times New Roman" w:cs="Times New Roman"/>
          <w:color w:val="000000" w:themeColor="text1"/>
          <w:sz w:val="24"/>
          <w:szCs w:val="24"/>
        </w:rPr>
        <w:t> Но теперь уж выберем решение i0 с наибольшим ai0. Итак, правило Вальда рекомендует принять решение i0, такое что </w:t>
      </w:r>
      <w:r w:rsidR="0D98AB8A" w:rsidRPr="00C664B3">
        <w:rPr>
          <w:rFonts w:ascii="Times New Roman" w:hAnsi="Times New Roman" w:cs="Times New Roman"/>
          <w:color w:val="000000" w:themeColor="text1"/>
          <w:sz w:val="24"/>
          <w:szCs w:val="24"/>
        </w:rPr>
        <w:br/>
      </w:r>
      <w:r w:rsidRPr="00C664B3">
        <w:rPr>
          <w:rFonts w:ascii="Times New Roman" w:eastAsia="Times New Roman" w:hAnsi="Times New Roman" w:cs="Times New Roman"/>
          <w:color w:val="000000" w:themeColor="text1"/>
          <w:sz w:val="24"/>
          <w:szCs w:val="24"/>
        </w:rPr>
        <w:t> </w:t>
      </w:r>
      <w:r w:rsidR="0D98AB8A" w:rsidRPr="00C664B3">
        <w:rPr>
          <w:rFonts w:ascii="Times New Roman" w:hAnsi="Times New Roman" w:cs="Times New Roman"/>
          <w:color w:val="000000" w:themeColor="text1"/>
          <w:sz w:val="24"/>
          <w:szCs w:val="24"/>
        </w:rPr>
        <w:tab/>
      </w:r>
      <w:r w:rsidRPr="00C664B3">
        <w:rPr>
          <w:rFonts w:ascii="Times New Roman" w:eastAsia="Times New Roman" w:hAnsi="Times New Roman" w:cs="Times New Roman"/>
          <w:color w:val="000000" w:themeColor="text1"/>
          <w:sz w:val="24"/>
          <w:szCs w:val="24"/>
        </w:rPr>
        <w:t>Так, в вышеуказанном примере, имеем a1 = 2, a2 = 2, a3 = 3, a4 = 1. Из этих чисел максимальным является число 3. Значит, правило Вальда рекомендует принять 3-е решение.</w:t>
      </w:r>
    </w:p>
    <w:p w14:paraId="4D8CE8D9" w14:textId="4C9C9DA4" w:rsidR="0D98AB8A" w:rsidRPr="00C664B3" w:rsidRDefault="0D98AB8A" w:rsidP="00AF6FA1">
      <w:pPr>
        <w:spacing w:beforeAutospacing="1" w:after="150" w:afterAutospacing="1" w:line="360" w:lineRule="auto"/>
        <w:ind w:firstLine="360"/>
        <w:jc w:val="center"/>
        <w:rPr>
          <w:rFonts w:ascii="Times New Roman" w:eastAsia="Times New Roman" w:hAnsi="Times New Roman" w:cs="Times New Roman"/>
          <w:color w:val="000000" w:themeColor="text1"/>
          <w:sz w:val="24"/>
          <w:szCs w:val="24"/>
        </w:rPr>
      </w:pPr>
      <w:r w:rsidRPr="00C664B3">
        <w:rPr>
          <w:rFonts w:ascii="Times New Roman" w:hAnsi="Times New Roman" w:cs="Times New Roman"/>
          <w:noProof/>
          <w:color w:val="000000" w:themeColor="text1"/>
          <w:sz w:val="24"/>
          <w:szCs w:val="24"/>
        </w:rPr>
        <w:drawing>
          <wp:inline distT="0" distB="0" distL="0" distR="0" wp14:anchorId="7633FA45" wp14:editId="5BA77ECA">
            <wp:extent cx="1714500" cy="371475"/>
            <wp:effectExtent l="0" t="0" r="0" b="0"/>
            <wp:docPr id="12" name="Picture 12" descr="https://math.semestr.ru/games/images/g6_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pic:nvPicPr>
                  <pic:blipFill>
                    <a:blip r:embed="rId31">
                      <a:extLst>
                        <a:ext uri="{28A0092B-C50C-407E-A947-70E740481C1C}">
                          <a14:useLocalDpi xmlns:a14="http://schemas.microsoft.com/office/drawing/2010/main" val="0"/>
                        </a:ext>
                      </a:extLst>
                    </a:blip>
                    <a:stretch>
                      <a:fillRect/>
                    </a:stretch>
                  </pic:blipFill>
                  <pic:spPr>
                    <a:xfrm>
                      <a:off x="0" y="0"/>
                      <a:ext cx="1714500" cy="371475"/>
                    </a:xfrm>
                    <a:prstGeom prst="rect">
                      <a:avLst/>
                    </a:prstGeom>
                  </pic:spPr>
                </pic:pic>
              </a:graphicData>
            </a:graphic>
          </wp:inline>
        </w:drawing>
      </w:r>
    </w:p>
    <w:p w14:paraId="1B44DA01" w14:textId="03CC32AD" w:rsidR="0D98AB8A" w:rsidRPr="00AF6FA1" w:rsidRDefault="0D98AB8A" w:rsidP="00CE3DAE">
      <w:pPr>
        <w:spacing w:beforeAutospacing="1" w:after="150" w:afterAutospacing="1" w:line="360" w:lineRule="auto"/>
        <w:ind w:firstLine="567"/>
        <w:jc w:val="both"/>
        <w:rPr>
          <w:rFonts w:ascii="Times New Roman" w:eastAsia="Times New Roman" w:hAnsi="Times New Roman" w:cs="Times New Roman"/>
          <w:color w:val="000000" w:themeColor="text1"/>
          <w:sz w:val="24"/>
          <w:szCs w:val="24"/>
        </w:rPr>
      </w:pPr>
      <w:r w:rsidRPr="00C664B3">
        <w:rPr>
          <w:rFonts w:ascii="Times New Roman" w:eastAsia="Times New Roman" w:hAnsi="Times New Roman" w:cs="Times New Roman"/>
          <w:color w:val="000000" w:themeColor="text1"/>
          <w:sz w:val="24"/>
          <w:szCs w:val="24"/>
        </w:rPr>
        <w:t xml:space="preserve">Правило </w:t>
      </w:r>
      <w:proofErr w:type="spellStart"/>
      <w:r w:rsidRPr="00C664B3">
        <w:rPr>
          <w:rFonts w:ascii="Times New Roman" w:eastAsia="Times New Roman" w:hAnsi="Times New Roman" w:cs="Times New Roman"/>
          <w:color w:val="000000" w:themeColor="text1"/>
          <w:sz w:val="24"/>
          <w:szCs w:val="24"/>
        </w:rPr>
        <w:t>Сэвиджа</w:t>
      </w:r>
      <w:proofErr w:type="spellEnd"/>
      <w:r w:rsidRPr="00C664B3">
        <w:rPr>
          <w:rFonts w:ascii="Times New Roman" w:eastAsia="Times New Roman" w:hAnsi="Times New Roman" w:cs="Times New Roman"/>
          <w:color w:val="000000" w:themeColor="text1"/>
          <w:sz w:val="24"/>
          <w:szCs w:val="24"/>
        </w:rPr>
        <w:t> (правило минимального риска). При применении этого правила анализируется матрица рисков R = (</w:t>
      </w:r>
      <w:proofErr w:type="spellStart"/>
      <w:r w:rsidRPr="00C664B3">
        <w:rPr>
          <w:rFonts w:ascii="Times New Roman" w:eastAsia="Times New Roman" w:hAnsi="Times New Roman" w:cs="Times New Roman"/>
          <w:color w:val="000000" w:themeColor="text1"/>
          <w:sz w:val="24"/>
          <w:szCs w:val="24"/>
        </w:rPr>
        <w:t>rij</w:t>
      </w:r>
      <w:proofErr w:type="spellEnd"/>
      <w:r w:rsidRPr="00C664B3">
        <w:rPr>
          <w:rFonts w:ascii="Times New Roman" w:eastAsia="Times New Roman" w:hAnsi="Times New Roman" w:cs="Times New Roman"/>
          <w:color w:val="000000" w:themeColor="text1"/>
          <w:sz w:val="24"/>
          <w:szCs w:val="24"/>
        </w:rPr>
        <w:t>). Рассматривая </w:t>
      </w:r>
      <w:r w:rsidRPr="00C664B3">
        <w:rPr>
          <w:rFonts w:ascii="Times New Roman" w:eastAsia="Times New Roman" w:hAnsi="Times New Roman" w:cs="Times New Roman"/>
          <w:i/>
          <w:iCs/>
          <w:color w:val="000000" w:themeColor="text1"/>
          <w:sz w:val="24"/>
          <w:szCs w:val="24"/>
        </w:rPr>
        <w:t>i</w:t>
      </w:r>
      <w:r w:rsidRPr="00C664B3">
        <w:rPr>
          <w:rFonts w:ascii="Times New Roman" w:eastAsia="Times New Roman" w:hAnsi="Times New Roman" w:cs="Times New Roman"/>
          <w:color w:val="000000" w:themeColor="text1"/>
          <w:sz w:val="24"/>
          <w:szCs w:val="24"/>
        </w:rPr>
        <w:t xml:space="preserve">-e решение будем полагать, что на самом деле складывается ситуация максимального риска </w:t>
      </w:r>
      <w:proofErr w:type="spellStart"/>
      <w:r w:rsidRPr="00C664B3">
        <w:rPr>
          <w:rFonts w:ascii="Times New Roman" w:eastAsia="Times New Roman" w:hAnsi="Times New Roman" w:cs="Times New Roman"/>
          <w:color w:val="000000" w:themeColor="text1"/>
          <w:sz w:val="24"/>
          <w:szCs w:val="24"/>
        </w:rPr>
        <w:t>bi</w:t>
      </w:r>
      <w:proofErr w:type="spellEnd"/>
      <w:r w:rsidRPr="00C664B3">
        <w:rPr>
          <w:rFonts w:ascii="Times New Roman" w:eastAsia="Times New Roman" w:hAnsi="Times New Roman" w:cs="Times New Roman"/>
          <w:color w:val="000000" w:themeColor="text1"/>
          <w:sz w:val="24"/>
          <w:szCs w:val="24"/>
        </w:rPr>
        <w:t xml:space="preserve"> = </w:t>
      </w:r>
      <w:proofErr w:type="spellStart"/>
      <w:r w:rsidRPr="00C664B3">
        <w:rPr>
          <w:rFonts w:ascii="Times New Roman" w:eastAsia="Times New Roman" w:hAnsi="Times New Roman" w:cs="Times New Roman"/>
          <w:color w:val="000000" w:themeColor="text1"/>
          <w:sz w:val="24"/>
          <w:szCs w:val="24"/>
        </w:rPr>
        <w:t>max</w:t>
      </w:r>
      <w:proofErr w:type="spellEnd"/>
      <w:r w:rsidRPr="00C664B3">
        <w:rPr>
          <w:rFonts w:ascii="Times New Roman" w:eastAsia="Times New Roman" w:hAnsi="Times New Roman" w:cs="Times New Roman"/>
          <w:color w:val="000000" w:themeColor="text1"/>
          <w:sz w:val="24"/>
          <w:szCs w:val="24"/>
        </w:rPr>
        <w:t xml:space="preserve"> [</w:t>
      </w:r>
      <w:proofErr w:type="spellStart"/>
      <w:r w:rsidRPr="00C664B3">
        <w:rPr>
          <w:rFonts w:ascii="Times New Roman" w:eastAsia="Times New Roman" w:hAnsi="Times New Roman" w:cs="Times New Roman"/>
          <w:color w:val="000000" w:themeColor="text1"/>
          <w:sz w:val="24"/>
          <w:szCs w:val="24"/>
        </w:rPr>
        <w:t>rij</w:t>
      </w:r>
      <w:proofErr w:type="spellEnd"/>
      <w:r w:rsidRPr="00C664B3">
        <w:rPr>
          <w:rFonts w:ascii="Times New Roman" w:eastAsia="Times New Roman" w:hAnsi="Times New Roman" w:cs="Times New Roman"/>
          <w:color w:val="000000" w:themeColor="text1"/>
          <w:sz w:val="24"/>
          <w:szCs w:val="24"/>
        </w:rPr>
        <w:t xml:space="preserve">]. Но теперь уж выберем решение i0 с наименьшим bi0. Итак, правило </w:t>
      </w:r>
      <w:proofErr w:type="spellStart"/>
      <w:r w:rsidRPr="00C664B3">
        <w:rPr>
          <w:rFonts w:ascii="Times New Roman" w:eastAsia="Times New Roman" w:hAnsi="Times New Roman" w:cs="Times New Roman"/>
          <w:color w:val="000000" w:themeColor="text1"/>
          <w:sz w:val="24"/>
          <w:szCs w:val="24"/>
        </w:rPr>
        <w:t>Сэвиджа</w:t>
      </w:r>
      <w:proofErr w:type="spellEnd"/>
      <w:r w:rsidRPr="00C664B3">
        <w:rPr>
          <w:rFonts w:ascii="Times New Roman" w:eastAsia="Times New Roman" w:hAnsi="Times New Roman" w:cs="Times New Roman"/>
          <w:color w:val="000000" w:themeColor="text1"/>
          <w:sz w:val="24"/>
          <w:szCs w:val="24"/>
        </w:rPr>
        <w:t xml:space="preserve"> рекомендует принять решение i0, такое что </w:t>
      </w:r>
      <w:r w:rsidR="00AF6FA1">
        <w:rPr>
          <w:rFonts w:ascii="Times New Roman" w:eastAsia="Times New Roman" w:hAnsi="Times New Roman" w:cs="Times New Roman"/>
          <w:color w:val="000000" w:themeColor="text1"/>
          <w:sz w:val="24"/>
          <w:szCs w:val="24"/>
        </w:rPr>
        <w:t>в</w:t>
      </w:r>
      <w:r w:rsidRPr="00C664B3">
        <w:rPr>
          <w:rFonts w:ascii="Times New Roman" w:hAnsi="Times New Roman" w:cs="Times New Roman"/>
          <w:color w:val="000000" w:themeColor="text1"/>
          <w:sz w:val="24"/>
          <w:szCs w:val="24"/>
        </w:rPr>
        <w:t xml:space="preserve"> рассматриваемом примере имеем b1 = 8, b2 = 6, b3 = 5, b4 = 7. Минимальным из этих чисел является число 5. Т.е. правило </w:t>
      </w:r>
      <w:proofErr w:type="spellStart"/>
      <w:r w:rsidRPr="00C664B3">
        <w:rPr>
          <w:rFonts w:ascii="Times New Roman" w:hAnsi="Times New Roman" w:cs="Times New Roman"/>
          <w:color w:val="000000" w:themeColor="text1"/>
          <w:sz w:val="24"/>
          <w:szCs w:val="24"/>
        </w:rPr>
        <w:t>Сэвиджа</w:t>
      </w:r>
      <w:proofErr w:type="spellEnd"/>
      <w:r w:rsidRPr="00C664B3">
        <w:rPr>
          <w:rFonts w:ascii="Times New Roman" w:hAnsi="Times New Roman" w:cs="Times New Roman"/>
          <w:color w:val="000000" w:themeColor="text1"/>
          <w:sz w:val="24"/>
          <w:szCs w:val="24"/>
        </w:rPr>
        <w:t xml:space="preserve"> рекомендует принять 3-е решение.</w:t>
      </w:r>
    </w:p>
    <w:p w14:paraId="388BA758" w14:textId="77777777" w:rsidR="00AF6FA1" w:rsidRDefault="0D98AB8A" w:rsidP="00AF6FA1">
      <w:pPr>
        <w:spacing w:beforeAutospacing="1" w:after="150" w:afterAutospacing="1" w:line="360" w:lineRule="auto"/>
        <w:ind w:firstLine="360"/>
        <w:jc w:val="center"/>
        <w:rPr>
          <w:rFonts w:ascii="Times New Roman" w:eastAsia="Times New Roman" w:hAnsi="Times New Roman" w:cs="Times New Roman"/>
          <w:color w:val="000000" w:themeColor="text1"/>
          <w:sz w:val="24"/>
          <w:szCs w:val="24"/>
        </w:rPr>
      </w:pPr>
      <w:r w:rsidRPr="00C664B3">
        <w:rPr>
          <w:rFonts w:ascii="Times New Roman" w:hAnsi="Times New Roman" w:cs="Times New Roman"/>
          <w:noProof/>
          <w:color w:val="000000" w:themeColor="text1"/>
          <w:sz w:val="24"/>
          <w:szCs w:val="24"/>
        </w:rPr>
        <w:drawing>
          <wp:inline distT="0" distB="0" distL="0" distR="0" wp14:anchorId="429D1499" wp14:editId="24B6C16F">
            <wp:extent cx="1704975" cy="304800"/>
            <wp:effectExtent l="0" t="0" r="0" b="0"/>
            <wp:docPr id="14" name="Picture 14" descr="https://math.semestr.ru/games/images/g6_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pic:nvPicPr>
                  <pic:blipFill>
                    <a:blip r:embed="rId32">
                      <a:extLst>
                        <a:ext uri="{28A0092B-C50C-407E-A947-70E740481C1C}">
                          <a14:useLocalDpi xmlns:a14="http://schemas.microsoft.com/office/drawing/2010/main" val="0"/>
                        </a:ext>
                      </a:extLst>
                    </a:blip>
                    <a:stretch>
                      <a:fillRect/>
                    </a:stretch>
                  </pic:blipFill>
                  <pic:spPr>
                    <a:xfrm>
                      <a:off x="0" y="0"/>
                      <a:ext cx="1704975" cy="304800"/>
                    </a:xfrm>
                    <a:prstGeom prst="rect">
                      <a:avLst/>
                    </a:prstGeom>
                  </pic:spPr>
                </pic:pic>
              </a:graphicData>
            </a:graphic>
          </wp:inline>
        </w:drawing>
      </w:r>
    </w:p>
    <w:p w14:paraId="0AE0DF2A" w14:textId="609FB388" w:rsidR="0D98AB8A" w:rsidRPr="00C664B3" w:rsidRDefault="0D98AB8A" w:rsidP="00CE3DAE">
      <w:pPr>
        <w:spacing w:beforeAutospacing="1" w:after="150" w:afterAutospacing="1" w:line="360" w:lineRule="auto"/>
        <w:ind w:firstLine="567"/>
        <w:jc w:val="both"/>
        <w:rPr>
          <w:rFonts w:ascii="Times New Roman" w:eastAsia="Times New Roman" w:hAnsi="Times New Roman" w:cs="Times New Roman"/>
          <w:color w:val="000000" w:themeColor="text1"/>
          <w:sz w:val="24"/>
          <w:szCs w:val="24"/>
        </w:rPr>
      </w:pPr>
      <w:r w:rsidRPr="00C664B3">
        <w:rPr>
          <w:rFonts w:ascii="Times New Roman" w:eastAsia="Times New Roman" w:hAnsi="Times New Roman" w:cs="Times New Roman"/>
          <w:color w:val="000000" w:themeColor="text1"/>
          <w:sz w:val="24"/>
          <w:szCs w:val="24"/>
        </w:rPr>
        <w:t>Правило Гурвица (взвешивающее пессимистический и оптимистический подходы к ситуации). Принимается решение i, на котором достигается максимум, где 0 ≤ λ ≤ 1. Значение </w:t>
      </w:r>
      <w:r w:rsidRPr="00C664B3">
        <w:rPr>
          <w:rFonts w:ascii="Times New Roman" w:eastAsia="Times New Roman" w:hAnsi="Times New Roman" w:cs="Times New Roman"/>
          <w:i/>
          <w:iCs/>
          <w:color w:val="000000" w:themeColor="text1"/>
          <w:sz w:val="24"/>
          <w:szCs w:val="24"/>
        </w:rPr>
        <w:t>λ</w:t>
      </w:r>
      <w:r w:rsidRPr="00C664B3">
        <w:rPr>
          <w:rFonts w:ascii="Times New Roman" w:eastAsia="Times New Roman" w:hAnsi="Times New Roman" w:cs="Times New Roman"/>
          <w:color w:val="000000" w:themeColor="text1"/>
          <w:sz w:val="24"/>
          <w:szCs w:val="24"/>
        </w:rPr>
        <w:t> выбирается из субъективных соображений. Если </w:t>
      </w:r>
      <w:r w:rsidRPr="00C664B3">
        <w:rPr>
          <w:rFonts w:ascii="Times New Roman" w:eastAsia="Times New Roman" w:hAnsi="Times New Roman" w:cs="Times New Roman"/>
          <w:i/>
          <w:iCs/>
          <w:color w:val="000000" w:themeColor="text1"/>
          <w:sz w:val="24"/>
          <w:szCs w:val="24"/>
        </w:rPr>
        <w:t>λ</w:t>
      </w:r>
      <w:r w:rsidRPr="00C664B3">
        <w:rPr>
          <w:rFonts w:ascii="Times New Roman" w:eastAsia="Times New Roman" w:hAnsi="Times New Roman" w:cs="Times New Roman"/>
          <w:color w:val="000000" w:themeColor="text1"/>
          <w:sz w:val="24"/>
          <w:szCs w:val="24"/>
        </w:rPr>
        <w:t> приближается к 1, то правило Гурвица приближается к правилу Вальда, при приближении </w:t>
      </w:r>
      <w:r w:rsidRPr="00C664B3">
        <w:rPr>
          <w:rFonts w:ascii="Times New Roman" w:eastAsia="Times New Roman" w:hAnsi="Times New Roman" w:cs="Times New Roman"/>
          <w:i/>
          <w:iCs/>
          <w:color w:val="000000" w:themeColor="text1"/>
          <w:sz w:val="24"/>
          <w:szCs w:val="24"/>
        </w:rPr>
        <w:t>λ</w:t>
      </w:r>
      <w:r w:rsidRPr="00C664B3">
        <w:rPr>
          <w:rFonts w:ascii="Times New Roman" w:eastAsia="Times New Roman" w:hAnsi="Times New Roman" w:cs="Times New Roman"/>
          <w:color w:val="000000" w:themeColor="text1"/>
          <w:sz w:val="24"/>
          <w:szCs w:val="24"/>
        </w:rPr>
        <w:t> к 0, правило Гурвица приближается к правилу "розового оптимизма" (догадайтесь сами, что это значит). В вышеуказанном примере при </w:t>
      </w:r>
      <w:r w:rsidRPr="00C664B3">
        <w:rPr>
          <w:rFonts w:ascii="Times New Roman" w:eastAsia="Times New Roman" w:hAnsi="Times New Roman" w:cs="Times New Roman"/>
          <w:i/>
          <w:iCs/>
          <w:color w:val="000000" w:themeColor="text1"/>
          <w:sz w:val="24"/>
          <w:szCs w:val="24"/>
        </w:rPr>
        <w:t>λ</w:t>
      </w:r>
      <w:r w:rsidRPr="00C664B3">
        <w:rPr>
          <w:rFonts w:ascii="Times New Roman" w:eastAsia="Times New Roman" w:hAnsi="Times New Roman" w:cs="Times New Roman"/>
          <w:color w:val="000000" w:themeColor="text1"/>
          <w:sz w:val="24"/>
          <w:szCs w:val="24"/>
        </w:rPr>
        <w:t>= 1/2 правило Гурвица рекомендует 2-е решение.</w:t>
      </w:r>
    </w:p>
    <w:p w14:paraId="51F567B5" w14:textId="6550D840" w:rsidR="0D98AB8A" w:rsidRPr="00C664B3" w:rsidRDefault="0D98AB8A" w:rsidP="00CE3DAE">
      <w:pPr>
        <w:pStyle w:val="ListParagraph"/>
        <w:numPr>
          <w:ilvl w:val="0"/>
          <w:numId w:val="3"/>
        </w:numPr>
        <w:spacing w:after="160"/>
        <w:ind w:left="714" w:hanging="357"/>
        <w:jc w:val="center"/>
        <w:outlineLvl w:val="1"/>
        <w:rPr>
          <w:rFonts w:eastAsia="Times New Roman"/>
          <w:b/>
          <w:color w:val="000000" w:themeColor="text1"/>
          <w:sz w:val="24"/>
          <w:szCs w:val="24"/>
        </w:rPr>
      </w:pPr>
      <w:bookmarkStart w:id="61" w:name="_Toc100278466"/>
      <w:r w:rsidRPr="00C664B3">
        <w:rPr>
          <w:rFonts w:eastAsia="Times New Roman"/>
          <w:b/>
          <w:bCs/>
          <w:color w:val="000000" w:themeColor="text1"/>
          <w:sz w:val="24"/>
          <w:szCs w:val="24"/>
          <w:lang w:val="en-US"/>
        </w:rPr>
        <w:t>MS EXCEL</w:t>
      </w:r>
      <w:bookmarkEnd w:id="61"/>
    </w:p>
    <w:p w14:paraId="612BBAE7" w14:textId="297B4CEB" w:rsidR="0D98AB8A" w:rsidRPr="00C664B3" w:rsidRDefault="0D98AB8A" w:rsidP="00CE3DAE">
      <w:pPr>
        <w:spacing w:line="360" w:lineRule="auto"/>
        <w:ind w:firstLine="567"/>
        <w:jc w:val="both"/>
        <w:rPr>
          <w:rFonts w:ascii="Times New Roman" w:eastAsia="Times New Roman" w:hAnsi="Times New Roman" w:cs="Times New Roman"/>
          <w:color w:val="000000" w:themeColor="text1"/>
          <w:sz w:val="24"/>
          <w:szCs w:val="24"/>
        </w:rPr>
      </w:pPr>
      <w:r w:rsidRPr="00C664B3">
        <w:rPr>
          <w:rFonts w:ascii="Times New Roman" w:eastAsia="Times New Roman" w:hAnsi="Times New Roman" w:cs="Times New Roman"/>
          <w:color w:val="000000" w:themeColor="text1"/>
          <w:sz w:val="24"/>
          <w:szCs w:val="24"/>
        </w:rPr>
        <w:t xml:space="preserve">Возьмем за стратегии игрока: Арбуз, Кукуруза, Сахарная свекла – урожаи культур, которые выращивает </w:t>
      </w:r>
      <w:proofErr w:type="spellStart"/>
      <w:r w:rsidRPr="00C664B3">
        <w:rPr>
          <w:rFonts w:ascii="Times New Roman" w:eastAsia="Times New Roman" w:hAnsi="Times New Roman" w:cs="Times New Roman"/>
          <w:color w:val="000000" w:themeColor="text1"/>
          <w:sz w:val="24"/>
          <w:szCs w:val="24"/>
        </w:rPr>
        <w:t>сельхозкомпания</w:t>
      </w:r>
      <w:proofErr w:type="spellEnd"/>
      <w:r w:rsidRPr="00C664B3">
        <w:rPr>
          <w:rFonts w:ascii="Times New Roman" w:eastAsia="Times New Roman" w:hAnsi="Times New Roman" w:cs="Times New Roman"/>
          <w:color w:val="000000" w:themeColor="text1"/>
          <w:sz w:val="24"/>
          <w:szCs w:val="24"/>
        </w:rPr>
        <w:t xml:space="preserve"> «Лепесток». </w:t>
      </w:r>
    </w:p>
    <w:p w14:paraId="20099FA9" w14:textId="5B095B49" w:rsidR="0D98AB8A" w:rsidRPr="00C664B3" w:rsidRDefault="0D98AB8A" w:rsidP="00CE3DAE">
      <w:pPr>
        <w:spacing w:line="360" w:lineRule="auto"/>
        <w:ind w:firstLine="567"/>
        <w:jc w:val="both"/>
        <w:rPr>
          <w:rFonts w:ascii="Times New Roman" w:eastAsia="Times New Roman" w:hAnsi="Times New Roman" w:cs="Times New Roman"/>
          <w:color w:val="000000" w:themeColor="text1"/>
          <w:sz w:val="24"/>
          <w:szCs w:val="24"/>
        </w:rPr>
      </w:pPr>
      <w:r w:rsidRPr="00C664B3">
        <w:rPr>
          <w:rFonts w:ascii="Times New Roman" w:eastAsia="Times New Roman" w:hAnsi="Times New Roman" w:cs="Times New Roman"/>
          <w:color w:val="000000" w:themeColor="text1"/>
          <w:sz w:val="24"/>
          <w:szCs w:val="24"/>
        </w:rPr>
        <w:t xml:space="preserve">При наилучших агротехнических мероприятиях урожаи культур зависят, главным образом, от погодных условий (состояний природы). Будем считать для простоты, что возможны погодные условия трех типов: П1 - сухое лето, П2 - нормальное лето и П3 - влажное лето, а также предположим, что цены на продукцию на протяжении рассматриваемого периода будут оставаться неизменными. Здесь под </w:t>
      </w:r>
      <w:proofErr w:type="spellStart"/>
      <w:r w:rsidRPr="00C664B3">
        <w:rPr>
          <w:rFonts w:ascii="Times New Roman" w:eastAsia="Times New Roman" w:hAnsi="Times New Roman" w:cs="Times New Roman"/>
          <w:color w:val="000000" w:themeColor="text1"/>
          <w:sz w:val="24"/>
          <w:szCs w:val="24"/>
        </w:rPr>
        <w:t>cij</w:t>
      </w:r>
      <w:proofErr w:type="spellEnd"/>
      <w:r w:rsidRPr="00C664B3">
        <w:rPr>
          <w:rFonts w:ascii="Times New Roman" w:eastAsia="Times New Roman" w:hAnsi="Times New Roman" w:cs="Times New Roman"/>
          <w:color w:val="000000" w:themeColor="text1"/>
          <w:sz w:val="24"/>
          <w:szCs w:val="24"/>
        </w:rPr>
        <w:t xml:space="preserve"> будем понимать доход (выигрыш) в тысячах </w:t>
      </w:r>
      <w:proofErr w:type="spellStart"/>
      <w:r w:rsidRPr="00C664B3">
        <w:rPr>
          <w:rFonts w:ascii="Times New Roman" w:eastAsia="Times New Roman" w:hAnsi="Times New Roman" w:cs="Times New Roman"/>
          <w:color w:val="000000" w:themeColor="text1"/>
          <w:sz w:val="24"/>
          <w:szCs w:val="24"/>
        </w:rPr>
        <w:t>рублеи</w:t>
      </w:r>
      <w:proofErr w:type="spellEnd"/>
      <w:r w:rsidRPr="00C664B3">
        <w:rPr>
          <w:rFonts w:ascii="Times New Roman" w:eastAsia="Times New Roman" w:hAnsi="Times New Roman" w:cs="Times New Roman"/>
          <w:color w:val="000000" w:themeColor="text1"/>
          <w:sz w:val="24"/>
          <w:szCs w:val="24"/>
        </w:rPr>
        <w:t xml:space="preserve">̆ при выращивании культуры </w:t>
      </w:r>
      <w:proofErr w:type="spellStart"/>
      <w:r w:rsidRPr="00C664B3">
        <w:rPr>
          <w:rFonts w:ascii="Times New Roman" w:eastAsia="Times New Roman" w:hAnsi="Times New Roman" w:cs="Times New Roman"/>
          <w:color w:val="000000" w:themeColor="text1"/>
          <w:sz w:val="24"/>
          <w:szCs w:val="24"/>
        </w:rPr>
        <w:t>Ai</w:t>
      </w:r>
      <w:proofErr w:type="spellEnd"/>
      <w:r w:rsidRPr="00C664B3">
        <w:rPr>
          <w:rFonts w:ascii="Times New Roman" w:eastAsia="Times New Roman" w:hAnsi="Times New Roman" w:cs="Times New Roman"/>
          <w:color w:val="000000" w:themeColor="text1"/>
          <w:sz w:val="24"/>
          <w:szCs w:val="24"/>
        </w:rPr>
        <w:t xml:space="preserve"> при состоянии природы </w:t>
      </w:r>
      <w:proofErr w:type="spellStart"/>
      <w:r w:rsidRPr="00C664B3">
        <w:rPr>
          <w:rFonts w:ascii="Times New Roman" w:eastAsia="Times New Roman" w:hAnsi="Times New Roman" w:cs="Times New Roman"/>
          <w:color w:val="000000" w:themeColor="text1"/>
          <w:sz w:val="24"/>
          <w:szCs w:val="24"/>
        </w:rPr>
        <w:t>Пj</w:t>
      </w:r>
      <w:proofErr w:type="spellEnd"/>
      <w:r w:rsidRPr="00C664B3">
        <w:rPr>
          <w:rFonts w:ascii="Times New Roman" w:eastAsia="Times New Roman" w:hAnsi="Times New Roman" w:cs="Times New Roman"/>
          <w:color w:val="000000" w:themeColor="text1"/>
          <w:sz w:val="24"/>
          <w:szCs w:val="24"/>
        </w:rPr>
        <w:t xml:space="preserve"> на всех имеющихся площадях. Основная сложность состоит в незнании того, какое именно состояние природы </w:t>
      </w:r>
      <w:proofErr w:type="spellStart"/>
      <w:r w:rsidRPr="00C664B3">
        <w:rPr>
          <w:rFonts w:ascii="Times New Roman" w:eastAsia="Times New Roman" w:hAnsi="Times New Roman" w:cs="Times New Roman"/>
          <w:color w:val="000000" w:themeColor="text1"/>
          <w:sz w:val="24"/>
          <w:szCs w:val="24"/>
        </w:rPr>
        <w:t>Пj</w:t>
      </w:r>
      <w:proofErr w:type="spellEnd"/>
      <w:r w:rsidRPr="00C664B3">
        <w:rPr>
          <w:rFonts w:ascii="Times New Roman" w:eastAsia="Times New Roman" w:hAnsi="Times New Roman" w:cs="Times New Roman"/>
          <w:color w:val="000000" w:themeColor="text1"/>
          <w:sz w:val="24"/>
          <w:szCs w:val="24"/>
        </w:rPr>
        <w:t xml:space="preserve"> будет иметь место. Очевидно, </w:t>
      </w:r>
      <w:proofErr w:type="gramStart"/>
      <w:r w:rsidRPr="00C664B3">
        <w:rPr>
          <w:rFonts w:ascii="Times New Roman" w:eastAsia="Times New Roman" w:hAnsi="Times New Roman" w:cs="Times New Roman"/>
          <w:color w:val="000000" w:themeColor="text1"/>
          <w:sz w:val="24"/>
          <w:szCs w:val="24"/>
        </w:rPr>
        <w:t>что</w:t>
      </w:r>
      <w:proofErr w:type="gramEnd"/>
      <w:r w:rsidRPr="00C664B3">
        <w:rPr>
          <w:rFonts w:ascii="Times New Roman" w:eastAsia="Times New Roman" w:hAnsi="Times New Roman" w:cs="Times New Roman"/>
          <w:color w:val="000000" w:themeColor="text1"/>
          <w:sz w:val="24"/>
          <w:szCs w:val="24"/>
        </w:rPr>
        <w:t xml:space="preserve"> если бы игрок знал будущее состояние природы, он выбрал бы ту стратегию </w:t>
      </w:r>
      <w:proofErr w:type="spellStart"/>
      <w:r w:rsidRPr="00C664B3">
        <w:rPr>
          <w:rFonts w:ascii="Times New Roman" w:eastAsia="Times New Roman" w:hAnsi="Times New Roman" w:cs="Times New Roman"/>
          <w:color w:val="000000" w:themeColor="text1"/>
          <w:sz w:val="24"/>
          <w:szCs w:val="24"/>
        </w:rPr>
        <w:t>Ai</w:t>
      </w:r>
      <w:proofErr w:type="spellEnd"/>
      <w:r w:rsidRPr="00C664B3">
        <w:rPr>
          <w:rFonts w:ascii="Times New Roman" w:eastAsia="Times New Roman" w:hAnsi="Times New Roman" w:cs="Times New Roman"/>
          <w:color w:val="000000" w:themeColor="text1"/>
          <w:sz w:val="24"/>
          <w:szCs w:val="24"/>
        </w:rPr>
        <w:t xml:space="preserve"> , при </w:t>
      </w:r>
      <w:proofErr w:type="spellStart"/>
      <w:r w:rsidRPr="00C664B3">
        <w:rPr>
          <w:rFonts w:ascii="Times New Roman" w:eastAsia="Times New Roman" w:hAnsi="Times New Roman" w:cs="Times New Roman"/>
          <w:color w:val="000000" w:themeColor="text1"/>
          <w:sz w:val="24"/>
          <w:szCs w:val="24"/>
        </w:rPr>
        <w:t>которои</w:t>
      </w:r>
      <w:proofErr w:type="spellEnd"/>
      <w:r w:rsidRPr="00C664B3">
        <w:rPr>
          <w:rFonts w:ascii="Times New Roman" w:eastAsia="Times New Roman" w:hAnsi="Times New Roman" w:cs="Times New Roman"/>
          <w:color w:val="000000" w:themeColor="text1"/>
          <w:sz w:val="24"/>
          <w:szCs w:val="24"/>
        </w:rPr>
        <w:t>̆ его выигрыш</w:t>
      </w:r>
      <w:r w:rsidR="00FF70BB">
        <w:rPr>
          <w:rFonts w:ascii="Times New Roman" w:eastAsia="Times New Roman" w:hAnsi="Times New Roman" w:cs="Times New Roman"/>
          <w:color w:val="000000" w:themeColor="text1"/>
          <w:sz w:val="24"/>
          <w:szCs w:val="24"/>
        </w:rPr>
        <w:t xml:space="preserve"> </w:t>
      </w:r>
      <w:r w:rsidRPr="00C664B3">
        <w:rPr>
          <w:rFonts w:ascii="Times New Roman" w:eastAsia="Times New Roman" w:hAnsi="Times New Roman" w:cs="Times New Roman"/>
          <w:color w:val="000000" w:themeColor="text1"/>
          <w:sz w:val="24"/>
          <w:szCs w:val="24"/>
        </w:rPr>
        <w:t>(доход) был бы максимален.</w:t>
      </w:r>
    </w:p>
    <w:p w14:paraId="1E8ABE2E" w14:textId="50180BA0" w:rsidR="0D98AB8A" w:rsidRPr="00C664B3" w:rsidRDefault="0D98AB8A" w:rsidP="00FF70BB">
      <w:pPr>
        <w:spacing w:line="360" w:lineRule="auto"/>
        <w:ind w:firstLine="567"/>
        <w:jc w:val="both"/>
        <w:rPr>
          <w:rFonts w:ascii="Times New Roman" w:eastAsia="Times New Roman" w:hAnsi="Times New Roman" w:cs="Times New Roman"/>
          <w:color w:val="000000" w:themeColor="text1"/>
          <w:sz w:val="24"/>
          <w:szCs w:val="24"/>
        </w:rPr>
      </w:pPr>
      <w:r w:rsidRPr="00C664B3">
        <w:rPr>
          <w:rFonts w:ascii="Times New Roman" w:eastAsia="Times New Roman" w:hAnsi="Times New Roman" w:cs="Times New Roman"/>
          <w:color w:val="000000" w:themeColor="text1"/>
          <w:sz w:val="24"/>
          <w:szCs w:val="24"/>
        </w:rPr>
        <w:t xml:space="preserve">Запишем платежную матрицу: </w:t>
      </w:r>
    </w:p>
    <w:p w14:paraId="2F6C35FF" w14:textId="16534898" w:rsidR="0D98AB8A" w:rsidRPr="00C664B3" w:rsidRDefault="0D98AB8A" w:rsidP="00FF70BB">
      <w:pPr>
        <w:spacing w:line="360" w:lineRule="auto"/>
        <w:ind w:right="2125"/>
        <w:jc w:val="right"/>
        <w:rPr>
          <w:rFonts w:ascii="Times New Roman" w:eastAsia="Times New Roman" w:hAnsi="Times New Roman" w:cs="Times New Roman"/>
          <w:color w:val="000000" w:themeColor="text1"/>
          <w:sz w:val="24"/>
          <w:szCs w:val="24"/>
        </w:rPr>
      </w:pPr>
      <w:r w:rsidRPr="00C664B3">
        <w:rPr>
          <w:rFonts w:ascii="Times New Roman" w:eastAsia="Times New Roman" w:hAnsi="Times New Roman" w:cs="Times New Roman"/>
          <w:color w:val="000000" w:themeColor="text1"/>
          <w:sz w:val="24"/>
          <w:szCs w:val="24"/>
        </w:rPr>
        <w:t>Таблица 2 – «Платёжная матрица»</w:t>
      </w:r>
    </w:p>
    <w:tbl>
      <w:tblPr>
        <w:tblW w:w="0" w:type="auto"/>
        <w:jc w:val="center"/>
        <w:tblLayout w:type="fixed"/>
        <w:tblLook w:val="04A0" w:firstRow="1" w:lastRow="0" w:firstColumn="1" w:lastColumn="0" w:noHBand="0" w:noVBand="1"/>
      </w:tblPr>
      <w:tblGrid>
        <w:gridCol w:w="1290"/>
        <w:gridCol w:w="1290"/>
        <w:gridCol w:w="1290"/>
        <w:gridCol w:w="1290"/>
      </w:tblGrid>
      <w:tr w:rsidR="00C664B3" w:rsidRPr="00C664B3" w14:paraId="1C09417D" w14:textId="77777777" w:rsidTr="00FF70BB">
        <w:trPr>
          <w:trHeight w:val="315"/>
          <w:jc w:val="center"/>
        </w:trPr>
        <w:tc>
          <w:tcPr>
            <w:tcW w:w="1290" w:type="dxa"/>
            <w:tcBorders>
              <w:top w:val="single" w:sz="6" w:space="0" w:color="auto"/>
              <w:left w:val="single" w:sz="6" w:space="0" w:color="auto"/>
              <w:bottom w:val="single" w:sz="6" w:space="0" w:color="auto"/>
              <w:right w:val="single" w:sz="6" w:space="0" w:color="auto"/>
            </w:tcBorders>
            <w:vAlign w:val="bottom"/>
          </w:tcPr>
          <w:p w14:paraId="0E55754A" w14:textId="76E8A699" w:rsidR="0D98AB8A" w:rsidRPr="00C664B3" w:rsidRDefault="0D98AB8A" w:rsidP="21416834">
            <w:pPr>
              <w:spacing w:line="360" w:lineRule="auto"/>
              <w:jc w:val="center"/>
              <w:rPr>
                <w:rFonts w:ascii="Times New Roman" w:eastAsia="Times New Roman" w:hAnsi="Times New Roman" w:cs="Times New Roman"/>
                <w:color w:val="000000" w:themeColor="text1"/>
                <w:sz w:val="24"/>
                <w:szCs w:val="24"/>
              </w:rPr>
            </w:pPr>
            <w:r w:rsidRPr="00C664B3">
              <w:rPr>
                <w:rFonts w:ascii="Times New Roman" w:eastAsia="Times New Roman" w:hAnsi="Times New Roman" w:cs="Times New Roman"/>
                <w:color w:val="000000" w:themeColor="text1"/>
                <w:sz w:val="24"/>
                <w:szCs w:val="24"/>
              </w:rPr>
              <w:t>А|П</w:t>
            </w:r>
          </w:p>
        </w:tc>
        <w:tc>
          <w:tcPr>
            <w:tcW w:w="1290" w:type="dxa"/>
            <w:tcBorders>
              <w:top w:val="single" w:sz="6" w:space="0" w:color="auto"/>
              <w:left w:val="single" w:sz="6" w:space="0" w:color="auto"/>
              <w:bottom w:val="single" w:sz="6" w:space="0" w:color="auto"/>
              <w:right w:val="single" w:sz="6" w:space="0" w:color="auto"/>
            </w:tcBorders>
            <w:vAlign w:val="bottom"/>
          </w:tcPr>
          <w:p w14:paraId="037561E0" w14:textId="57F0DA80" w:rsidR="0D98AB8A" w:rsidRPr="00C664B3" w:rsidRDefault="0D98AB8A" w:rsidP="21416834">
            <w:pPr>
              <w:spacing w:line="360" w:lineRule="auto"/>
              <w:rPr>
                <w:rFonts w:ascii="Times New Roman" w:eastAsia="Times New Roman" w:hAnsi="Times New Roman" w:cs="Times New Roman"/>
                <w:color w:val="000000" w:themeColor="text1"/>
                <w:sz w:val="24"/>
                <w:szCs w:val="24"/>
              </w:rPr>
            </w:pPr>
            <w:r w:rsidRPr="00C664B3">
              <w:rPr>
                <w:rFonts w:ascii="Times New Roman" w:eastAsia="Times New Roman" w:hAnsi="Times New Roman" w:cs="Times New Roman"/>
                <w:color w:val="000000" w:themeColor="text1"/>
                <w:sz w:val="24"/>
                <w:szCs w:val="24"/>
              </w:rPr>
              <w:t>П1</w:t>
            </w:r>
          </w:p>
        </w:tc>
        <w:tc>
          <w:tcPr>
            <w:tcW w:w="1290" w:type="dxa"/>
            <w:tcBorders>
              <w:top w:val="single" w:sz="6" w:space="0" w:color="auto"/>
              <w:left w:val="single" w:sz="6" w:space="0" w:color="auto"/>
              <w:bottom w:val="single" w:sz="6" w:space="0" w:color="auto"/>
              <w:right w:val="single" w:sz="6" w:space="0" w:color="auto"/>
            </w:tcBorders>
            <w:vAlign w:val="bottom"/>
          </w:tcPr>
          <w:p w14:paraId="1C503D6F" w14:textId="3CC56BA3" w:rsidR="0D98AB8A" w:rsidRPr="00C664B3" w:rsidRDefault="0D98AB8A" w:rsidP="21416834">
            <w:pPr>
              <w:spacing w:line="360" w:lineRule="auto"/>
              <w:rPr>
                <w:rFonts w:ascii="Times New Roman" w:eastAsia="Times New Roman" w:hAnsi="Times New Roman" w:cs="Times New Roman"/>
                <w:color w:val="000000" w:themeColor="text1"/>
                <w:sz w:val="24"/>
                <w:szCs w:val="24"/>
              </w:rPr>
            </w:pPr>
            <w:r w:rsidRPr="00C664B3">
              <w:rPr>
                <w:rFonts w:ascii="Times New Roman" w:eastAsia="Times New Roman" w:hAnsi="Times New Roman" w:cs="Times New Roman"/>
                <w:color w:val="000000" w:themeColor="text1"/>
                <w:sz w:val="24"/>
                <w:szCs w:val="24"/>
              </w:rPr>
              <w:t>П2</w:t>
            </w:r>
          </w:p>
        </w:tc>
        <w:tc>
          <w:tcPr>
            <w:tcW w:w="1290" w:type="dxa"/>
            <w:tcBorders>
              <w:top w:val="single" w:sz="6" w:space="0" w:color="auto"/>
              <w:left w:val="single" w:sz="6" w:space="0" w:color="auto"/>
              <w:bottom w:val="single" w:sz="6" w:space="0" w:color="auto"/>
              <w:right w:val="single" w:sz="6" w:space="0" w:color="auto"/>
            </w:tcBorders>
            <w:vAlign w:val="bottom"/>
          </w:tcPr>
          <w:p w14:paraId="584477CD" w14:textId="546CB8A8" w:rsidR="0D98AB8A" w:rsidRPr="00C664B3" w:rsidRDefault="0D98AB8A" w:rsidP="21416834">
            <w:pPr>
              <w:spacing w:line="360" w:lineRule="auto"/>
              <w:rPr>
                <w:rFonts w:ascii="Times New Roman" w:eastAsia="Times New Roman" w:hAnsi="Times New Roman" w:cs="Times New Roman"/>
                <w:color w:val="000000" w:themeColor="text1"/>
                <w:sz w:val="24"/>
                <w:szCs w:val="24"/>
              </w:rPr>
            </w:pPr>
            <w:r w:rsidRPr="00C664B3">
              <w:rPr>
                <w:rFonts w:ascii="Times New Roman" w:eastAsia="Times New Roman" w:hAnsi="Times New Roman" w:cs="Times New Roman"/>
                <w:color w:val="000000" w:themeColor="text1"/>
                <w:sz w:val="24"/>
                <w:szCs w:val="24"/>
              </w:rPr>
              <w:t>П3</w:t>
            </w:r>
          </w:p>
        </w:tc>
      </w:tr>
      <w:tr w:rsidR="00C664B3" w:rsidRPr="00C664B3" w14:paraId="001AC215" w14:textId="77777777" w:rsidTr="00FF70BB">
        <w:trPr>
          <w:trHeight w:val="315"/>
          <w:jc w:val="center"/>
        </w:trPr>
        <w:tc>
          <w:tcPr>
            <w:tcW w:w="1290" w:type="dxa"/>
            <w:tcBorders>
              <w:top w:val="single" w:sz="6" w:space="0" w:color="auto"/>
              <w:left w:val="single" w:sz="6" w:space="0" w:color="auto"/>
              <w:bottom w:val="single" w:sz="6" w:space="0" w:color="auto"/>
              <w:right w:val="single" w:sz="6" w:space="0" w:color="auto"/>
            </w:tcBorders>
            <w:vAlign w:val="bottom"/>
          </w:tcPr>
          <w:p w14:paraId="6D0D2A89" w14:textId="4AEE5BB6" w:rsidR="0D98AB8A" w:rsidRPr="00C664B3" w:rsidRDefault="0D98AB8A" w:rsidP="21416834">
            <w:pPr>
              <w:spacing w:line="360" w:lineRule="auto"/>
              <w:rPr>
                <w:rFonts w:ascii="Times New Roman" w:eastAsia="Times New Roman" w:hAnsi="Times New Roman" w:cs="Times New Roman"/>
                <w:color w:val="000000" w:themeColor="text1"/>
                <w:sz w:val="24"/>
                <w:szCs w:val="24"/>
              </w:rPr>
            </w:pPr>
            <w:r w:rsidRPr="00C664B3">
              <w:rPr>
                <w:rFonts w:ascii="Times New Roman" w:eastAsia="Times New Roman" w:hAnsi="Times New Roman" w:cs="Times New Roman"/>
                <w:color w:val="000000" w:themeColor="text1"/>
                <w:sz w:val="24"/>
                <w:szCs w:val="24"/>
              </w:rPr>
              <w:t>А1</w:t>
            </w:r>
          </w:p>
        </w:tc>
        <w:tc>
          <w:tcPr>
            <w:tcW w:w="1290" w:type="dxa"/>
            <w:tcBorders>
              <w:top w:val="single" w:sz="6" w:space="0" w:color="auto"/>
              <w:left w:val="single" w:sz="6" w:space="0" w:color="auto"/>
              <w:bottom w:val="single" w:sz="6" w:space="0" w:color="auto"/>
              <w:right w:val="single" w:sz="6" w:space="0" w:color="auto"/>
            </w:tcBorders>
            <w:shd w:val="clear" w:color="auto" w:fill="F2F2F2" w:themeFill="background1" w:themeFillShade="F2"/>
            <w:vAlign w:val="bottom"/>
          </w:tcPr>
          <w:p w14:paraId="06178B40" w14:textId="7716B00E" w:rsidR="0D98AB8A" w:rsidRPr="00C664B3" w:rsidRDefault="0D98AB8A" w:rsidP="21416834">
            <w:pPr>
              <w:spacing w:line="360" w:lineRule="auto"/>
              <w:jc w:val="right"/>
              <w:rPr>
                <w:rFonts w:ascii="Times New Roman" w:eastAsia="Times New Roman" w:hAnsi="Times New Roman" w:cs="Times New Roman"/>
                <w:color w:val="000000" w:themeColor="text1"/>
                <w:sz w:val="24"/>
                <w:szCs w:val="24"/>
              </w:rPr>
            </w:pPr>
            <w:r w:rsidRPr="00C664B3">
              <w:rPr>
                <w:rFonts w:ascii="Times New Roman" w:eastAsia="Times New Roman" w:hAnsi="Times New Roman" w:cs="Times New Roman"/>
                <w:color w:val="000000" w:themeColor="text1"/>
                <w:sz w:val="24"/>
                <w:szCs w:val="24"/>
              </w:rPr>
              <w:t>45</w:t>
            </w:r>
          </w:p>
        </w:tc>
        <w:tc>
          <w:tcPr>
            <w:tcW w:w="1290" w:type="dxa"/>
            <w:tcBorders>
              <w:top w:val="single" w:sz="6" w:space="0" w:color="auto"/>
              <w:left w:val="single" w:sz="6" w:space="0" w:color="auto"/>
              <w:bottom w:val="single" w:sz="6" w:space="0" w:color="auto"/>
              <w:right w:val="single" w:sz="6" w:space="0" w:color="auto"/>
            </w:tcBorders>
            <w:shd w:val="clear" w:color="auto" w:fill="F2F2F2" w:themeFill="background1" w:themeFillShade="F2"/>
            <w:vAlign w:val="bottom"/>
          </w:tcPr>
          <w:p w14:paraId="0FC0C3F4" w14:textId="22D6423E" w:rsidR="0D98AB8A" w:rsidRPr="00C664B3" w:rsidRDefault="0D98AB8A" w:rsidP="21416834">
            <w:pPr>
              <w:spacing w:line="360" w:lineRule="auto"/>
              <w:jc w:val="right"/>
              <w:rPr>
                <w:rFonts w:ascii="Times New Roman" w:eastAsia="Times New Roman" w:hAnsi="Times New Roman" w:cs="Times New Roman"/>
                <w:color w:val="000000" w:themeColor="text1"/>
                <w:sz w:val="24"/>
                <w:szCs w:val="24"/>
              </w:rPr>
            </w:pPr>
            <w:r w:rsidRPr="00C664B3">
              <w:rPr>
                <w:rFonts w:ascii="Times New Roman" w:eastAsia="Times New Roman" w:hAnsi="Times New Roman" w:cs="Times New Roman"/>
                <w:color w:val="000000" w:themeColor="text1"/>
                <w:sz w:val="24"/>
                <w:szCs w:val="24"/>
              </w:rPr>
              <w:t>30</w:t>
            </w:r>
          </w:p>
        </w:tc>
        <w:tc>
          <w:tcPr>
            <w:tcW w:w="1290" w:type="dxa"/>
            <w:tcBorders>
              <w:top w:val="single" w:sz="6" w:space="0" w:color="auto"/>
              <w:left w:val="single" w:sz="6" w:space="0" w:color="auto"/>
              <w:bottom w:val="single" w:sz="6" w:space="0" w:color="auto"/>
              <w:right w:val="single" w:sz="6" w:space="0" w:color="auto"/>
            </w:tcBorders>
            <w:shd w:val="clear" w:color="auto" w:fill="F2F2F2" w:themeFill="background1" w:themeFillShade="F2"/>
            <w:vAlign w:val="bottom"/>
          </w:tcPr>
          <w:p w14:paraId="1A1E225B" w14:textId="49F72A06" w:rsidR="0D98AB8A" w:rsidRPr="00C664B3" w:rsidRDefault="0D98AB8A" w:rsidP="21416834">
            <w:pPr>
              <w:spacing w:line="360" w:lineRule="auto"/>
              <w:jc w:val="right"/>
              <w:rPr>
                <w:rFonts w:ascii="Times New Roman" w:eastAsia="Times New Roman" w:hAnsi="Times New Roman" w:cs="Times New Roman"/>
                <w:color w:val="000000" w:themeColor="text1"/>
                <w:sz w:val="24"/>
                <w:szCs w:val="24"/>
              </w:rPr>
            </w:pPr>
            <w:r w:rsidRPr="00C664B3">
              <w:rPr>
                <w:rFonts w:ascii="Times New Roman" w:eastAsia="Times New Roman" w:hAnsi="Times New Roman" w:cs="Times New Roman"/>
                <w:color w:val="000000" w:themeColor="text1"/>
                <w:sz w:val="24"/>
                <w:szCs w:val="24"/>
              </w:rPr>
              <w:t>25</w:t>
            </w:r>
          </w:p>
        </w:tc>
      </w:tr>
      <w:tr w:rsidR="00C664B3" w:rsidRPr="00C664B3" w14:paraId="305D8459" w14:textId="77777777" w:rsidTr="00FF70BB">
        <w:trPr>
          <w:trHeight w:val="315"/>
          <w:jc w:val="center"/>
        </w:trPr>
        <w:tc>
          <w:tcPr>
            <w:tcW w:w="1290" w:type="dxa"/>
            <w:tcBorders>
              <w:top w:val="single" w:sz="6" w:space="0" w:color="auto"/>
              <w:left w:val="single" w:sz="6" w:space="0" w:color="auto"/>
              <w:bottom w:val="single" w:sz="6" w:space="0" w:color="auto"/>
              <w:right w:val="single" w:sz="6" w:space="0" w:color="auto"/>
            </w:tcBorders>
            <w:vAlign w:val="bottom"/>
          </w:tcPr>
          <w:p w14:paraId="4C140933" w14:textId="4D50A532" w:rsidR="0D98AB8A" w:rsidRPr="00C664B3" w:rsidRDefault="0D98AB8A" w:rsidP="21416834">
            <w:pPr>
              <w:spacing w:line="360" w:lineRule="auto"/>
              <w:rPr>
                <w:rFonts w:ascii="Times New Roman" w:eastAsia="Times New Roman" w:hAnsi="Times New Roman" w:cs="Times New Roman"/>
                <w:color w:val="000000" w:themeColor="text1"/>
                <w:sz w:val="24"/>
                <w:szCs w:val="24"/>
              </w:rPr>
            </w:pPr>
            <w:r w:rsidRPr="00C664B3">
              <w:rPr>
                <w:rFonts w:ascii="Times New Roman" w:eastAsia="Times New Roman" w:hAnsi="Times New Roman" w:cs="Times New Roman"/>
                <w:color w:val="000000" w:themeColor="text1"/>
                <w:sz w:val="24"/>
                <w:szCs w:val="24"/>
              </w:rPr>
              <w:t>А2</w:t>
            </w:r>
          </w:p>
        </w:tc>
        <w:tc>
          <w:tcPr>
            <w:tcW w:w="1290" w:type="dxa"/>
            <w:tcBorders>
              <w:top w:val="single" w:sz="6" w:space="0" w:color="auto"/>
              <w:left w:val="single" w:sz="6" w:space="0" w:color="auto"/>
              <w:bottom w:val="single" w:sz="6" w:space="0" w:color="auto"/>
              <w:right w:val="single" w:sz="6" w:space="0" w:color="auto"/>
            </w:tcBorders>
            <w:shd w:val="clear" w:color="auto" w:fill="F2F2F2" w:themeFill="background1" w:themeFillShade="F2"/>
            <w:vAlign w:val="bottom"/>
          </w:tcPr>
          <w:p w14:paraId="4CFADA6E" w14:textId="5B277E2F" w:rsidR="0D98AB8A" w:rsidRPr="00C664B3" w:rsidRDefault="0D98AB8A" w:rsidP="21416834">
            <w:pPr>
              <w:spacing w:line="360" w:lineRule="auto"/>
              <w:jc w:val="right"/>
              <w:rPr>
                <w:rFonts w:ascii="Times New Roman" w:eastAsia="Times New Roman" w:hAnsi="Times New Roman" w:cs="Times New Roman"/>
                <w:color w:val="000000" w:themeColor="text1"/>
                <w:sz w:val="24"/>
                <w:szCs w:val="24"/>
              </w:rPr>
            </w:pPr>
            <w:r w:rsidRPr="00C664B3">
              <w:rPr>
                <w:rFonts w:ascii="Times New Roman" w:eastAsia="Times New Roman" w:hAnsi="Times New Roman" w:cs="Times New Roman"/>
                <w:color w:val="000000" w:themeColor="text1"/>
                <w:sz w:val="24"/>
                <w:szCs w:val="24"/>
              </w:rPr>
              <w:t>20</w:t>
            </w:r>
          </w:p>
        </w:tc>
        <w:tc>
          <w:tcPr>
            <w:tcW w:w="1290" w:type="dxa"/>
            <w:tcBorders>
              <w:top w:val="single" w:sz="6" w:space="0" w:color="auto"/>
              <w:left w:val="single" w:sz="6" w:space="0" w:color="auto"/>
              <w:bottom w:val="single" w:sz="6" w:space="0" w:color="auto"/>
              <w:right w:val="single" w:sz="6" w:space="0" w:color="auto"/>
            </w:tcBorders>
            <w:shd w:val="clear" w:color="auto" w:fill="F2F2F2" w:themeFill="background1" w:themeFillShade="F2"/>
            <w:vAlign w:val="bottom"/>
          </w:tcPr>
          <w:p w14:paraId="2C67A008" w14:textId="4C1A2F8C" w:rsidR="0D98AB8A" w:rsidRPr="00C664B3" w:rsidRDefault="0D98AB8A" w:rsidP="21416834">
            <w:pPr>
              <w:spacing w:line="360" w:lineRule="auto"/>
              <w:jc w:val="right"/>
              <w:rPr>
                <w:rFonts w:ascii="Times New Roman" w:eastAsia="Times New Roman" w:hAnsi="Times New Roman" w:cs="Times New Roman"/>
                <w:color w:val="000000" w:themeColor="text1"/>
                <w:sz w:val="24"/>
                <w:szCs w:val="24"/>
              </w:rPr>
            </w:pPr>
            <w:r w:rsidRPr="00C664B3">
              <w:rPr>
                <w:rFonts w:ascii="Times New Roman" w:eastAsia="Times New Roman" w:hAnsi="Times New Roman" w:cs="Times New Roman"/>
                <w:color w:val="000000" w:themeColor="text1"/>
                <w:sz w:val="24"/>
                <w:szCs w:val="24"/>
              </w:rPr>
              <w:t>40</w:t>
            </w:r>
          </w:p>
        </w:tc>
        <w:tc>
          <w:tcPr>
            <w:tcW w:w="1290" w:type="dxa"/>
            <w:tcBorders>
              <w:top w:val="single" w:sz="6" w:space="0" w:color="auto"/>
              <w:left w:val="single" w:sz="6" w:space="0" w:color="auto"/>
              <w:bottom w:val="single" w:sz="6" w:space="0" w:color="auto"/>
              <w:right w:val="single" w:sz="6" w:space="0" w:color="auto"/>
            </w:tcBorders>
            <w:shd w:val="clear" w:color="auto" w:fill="F2F2F2" w:themeFill="background1" w:themeFillShade="F2"/>
            <w:vAlign w:val="bottom"/>
          </w:tcPr>
          <w:p w14:paraId="2D24B20D" w14:textId="325CF7C8" w:rsidR="0D98AB8A" w:rsidRPr="00C664B3" w:rsidRDefault="0D98AB8A" w:rsidP="21416834">
            <w:pPr>
              <w:spacing w:line="360" w:lineRule="auto"/>
              <w:jc w:val="right"/>
              <w:rPr>
                <w:rFonts w:ascii="Times New Roman" w:eastAsia="Times New Roman" w:hAnsi="Times New Roman" w:cs="Times New Roman"/>
                <w:color w:val="000000" w:themeColor="text1"/>
                <w:sz w:val="24"/>
                <w:szCs w:val="24"/>
              </w:rPr>
            </w:pPr>
            <w:r w:rsidRPr="00C664B3">
              <w:rPr>
                <w:rFonts w:ascii="Times New Roman" w:eastAsia="Times New Roman" w:hAnsi="Times New Roman" w:cs="Times New Roman"/>
                <w:color w:val="000000" w:themeColor="text1"/>
                <w:sz w:val="24"/>
                <w:szCs w:val="24"/>
              </w:rPr>
              <w:t>50</w:t>
            </w:r>
          </w:p>
        </w:tc>
      </w:tr>
      <w:tr w:rsidR="00C664B3" w:rsidRPr="00C664B3" w14:paraId="46B791EE" w14:textId="77777777" w:rsidTr="00FF70BB">
        <w:trPr>
          <w:trHeight w:val="315"/>
          <w:jc w:val="center"/>
        </w:trPr>
        <w:tc>
          <w:tcPr>
            <w:tcW w:w="1290" w:type="dxa"/>
            <w:tcBorders>
              <w:top w:val="single" w:sz="6" w:space="0" w:color="auto"/>
              <w:left w:val="single" w:sz="6" w:space="0" w:color="auto"/>
              <w:bottom w:val="single" w:sz="6" w:space="0" w:color="auto"/>
              <w:right w:val="single" w:sz="6" w:space="0" w:color="auto"/>
            </w:tcBorders>
            <w:vAlign w:val="bottom"/>
          </w:tcPr>
          <w:p w14:paraId="58FBFEC2" w14:textId="41F3511D" w:rsidR="0D98AB8A" w:rsidRPr="00C664B3" w:rsidRDefault="0D98AB8A" w:rsidP="21416834">
            <w:pPr>
              <w:spacing w:line="360" w:lineRule="auto"/>
              <w:rPr>
                <w:rFonts w:ascii="Times New Roman" w:eastAsia="Times New Roman" w:hAnsi="Times New Roman" w:cs="Times New Roman"/>
                <w:color w:val="000000" w:themeColor="text1"/>
                <w:sz w:val="24"/>
                <w:szCs w:val="24"/>
              </w:rPr>
            </w:pPr>
            <w:r w:rsidRPr="00C664B3">
              <w:rPr>
                <w:rFonts w:ascii="Times New Roman" w:eastAsia="Times New Roman" w:hAnsi="Times New Roman" w:cs="Times New Roman"/>
                <w:color w:val="000000" w:themeColor="text1"/>
                <w:sz w:val="24"/>
                <w:szCs w:val="24"/>
              </w:rPr>
              <w:t>А3</w:t>
            </w:r>
          </w:p>
        </w:tc>
        <w:tc>
          <w:tcPr>
            <w:tcW w:w="1290" w:type="dxa"/>
            <w:tcBorders>
              <w:top w:val="single" w:sz="6" w:space="0" w:color="auto"/>
              <w:left w:val="single" w:sz="6" w:space="0" w:color="auto"/>
              <w:bottom w:val="single" w:sz="6" w:space="0" w:color="auto"/>
              <w:right w:val="single" w:sz="6" w:space="0" w:color="auto"/>
            </w:tcBorders>
            <w:shd w:val="clear" w:color="auto" w:fill="F2F2F2" w:themeFill="background1" w:themeFillShade="F2"/>
            <w:vAlign w:val="bottom"/>
          </w:tcPr>
          <w:p w14:paraId="173EB831" w14:textId="7D40601C" w:rsidR="0D98AB8A" w:rsidRPr="00C664B3" w:rsidRDefault="0D98AB8A" w:rsidP="21416834">
            <w:pPr>
              <w:spacing w:line="360" w:lineRule="auto"/>
              <w:jc w:val="right"/>
              <w:rPr>
                <w:rFonts w:ascii="Times New Roman" w:eastAsia="Times New Roman" w:hAnsi="Times New Roman" w:cs="Times New Roman"/>
                <w:color w:val="000000" w:themeColor="text1"/>
                <w:sz w:val="24"/>
                <w:szCs w:val="24"/>
              </w:rPr>
            </w:pPr>
            <w:r w:rsidRPr="00C664B3">
              <w:rPr>
                <w:rFonts w:ascii="Times New Roman" w:eastAsia="Times New Roman" w:hAnsi="Times New Roman" w:cs="Times New Roman"/>
                <w:color w:val="000000" w:themeColor="text1"/>
                <w:sz w:val="24"/>
                <w:szCs w:val="24"/>
              </w:rPr>
              <w:t>50</w:t>
            </w:r>
          </w:p>
        </w:tc>
        <w:tc>
          <w:tcPr>
            <w:tcW w:w="1290" w:type="dxa"/>
            <w:tcBorders>
              <w:top w:val="single" w:sz="6" w:space="0" w:color="auto"/>
              <w:left w:val="single" w:sz="6" w:space="0" w:color="auto"/>
              <w:bottom w:val="single" w:sz="6" w:space="0" w:color="auto"/>
              <w:right w:val="single" w:sz="6" w:space="0" w:color="auto"/>
            </w:tcBorders>
            <w:shd w:val="clear" w:color="auto" w:fill="F2F2F2" w:themeFill="background1" w:themeFillShade="F2"/>
            <w:vAlign w:val="bottom"/>
          </w:tcPr>
          <w:p w14:paraId="6681D72A" w14:textId="2052D940" w:rsidR="0D98AB8A" w:rsidRPr="00C664B3" w:rsidRDefault="0D98AB8A" w:rsidP="21416834">
            <w:pPr>
              <w:spacing w:line="360" w:lineRule="auto"/>
              <w:jc w:val="right"/>
              <w:rPr>
                <w:rFonts w:ascii="Times New Roman" w:eastAsia="Times New Roman" w:hAnsi="Times New Roman" w:cs="Times New Roman"/>
                <w:color w:val="000000" w:themeColor="text1"/>
                <w:sz w:val="24"/>
                <w:szCs w:val="24"/>
              </w:rPr>
            </w:pPr>
            <w:r w:rsidRPr="00C664B3">
              <w:rPr>
                <w:rFonts w:ascii="Times New Roman" w:eastAsia="Times New Roman" w:hAnsi="Times New Roman" w:cs="Times New Roman"/>
                <w:color w:val="000000" w:themeColor="text1"/>
                <w:sz w:val="24"/>
                <w:szCs w:val="24"/>
              </w:rPr>
              <w:t>45</w:t>
            </w:r>
          </w:p>
        </w:tc>
        <w:tc>
          <w:tcPr>
            <w:tcW w:w="1290" w:type="dxa"/>
            <w:tcBorders>
              <w:top w:val="single" w:sz="6" w:space="0" w:color="auto"/>
              <w:left w:val="single" w:sz="6" w:space="0" w:color="auto"/>
              <w:bottom w:val="single" w:sz="6" w:space="0" w:color="auto"/>
              <w:right w:val="single" w:sz="6" w:space="0" w:color="auto"/>
            </w:tcBorders>
            <w:shd w:val="clear" w:color="auto" w:fill="F2F2F2" w:themeFill="background1" w:themeFillShade="F2"/>
            <w:vAlign w:val="bottom"/>
          </w:tcPr>
          <w:p w14:paraId="5591F7F1" w14:textId="7D0B3244" w:rsidR="0D98AB8A" w:rsidRPr="00C664B3" w:rsidRDefault="0D98AB8A" w:rsidP="21416834">
            <w:pPr>
              <w:spacing w:line="360" w:lineRule="auto"/>
              <w:jc w:val="right"/>
              <w:rPr>
                <w:rFonts w:ascii="Times New Roman" w:eastAsia="Times New Roman" w:hAnsi="Times New Roman" w:cs="Times New Roman"/>
                <w:color w:val="000000" w:themeColor="text1"/>
                <w:sz w:val="24"/>
                <w:szCs w:val="24"/>
              </w:rPr>
            </w:pPr>
            <w:r w:rsidRPr="00C664B3">
              <w:rPr>
                <w:rFonts w:ascii="Times New Roman" w:eastAsia="Times New Roman" w:hAnsi="Times New Roman" w:cs="Times New Roman"/>
                <w:color w:val="000000" w:themeColor="text1"/>
                <w:sz w:val="24"/>
                <w:szCs w:val="24"/>
              </w:rPr>
              <w:t>20</w:t>
            </w:r>
          </w:p>
        </w:tc>
      </w:tr>
    </w:tbl>
    <w:p w14:paraId="635C5BCF" w14:textId="4A85E96B" w:rsidR="0D98AB8A" w:rsidRPr="00C664B3" w:rsidRDefault="0D98AB8A" w:rsidP="0D98AB8A">
      <w:pPr>
        <w:spacing w:line="360" w:lineRule="auto"/>
        <w:rPr>
          <w:rFonts w:ascii="Times New Roman" w:eastAsia="Times New Roman" w:hAnsi="Times New Roman" w:cs="Times New Roman"/>
          <w:color w:val="000000" w:themeColor="text1"/>
          <w:sz w:val="24"/>
          <w:szCs w:val="24"/>
        </w:rPr>
      </w:pPr>
    </w:p>
    <w:p w14:paraId="056BDCBE" w14:textId="7A597658" w:rsidR="0D98AB8A" w:rsidRPr="00C664B3" w:rsidRDefault="0D98AB8A" w:rsidP="00CE3DAE">
      <w:pPr>
        <w:spacing w:line="360" w:lineRule="auto"/>
        <w:ind w:firstLine="567"/>
        <w:jc w:val="both"/>
        <w:rPr>
          <w:rFonts w:ascii="Times New Roman" w:eastAsia="Times New Roman" w:hAnsi="Times New Roman" w:cs="Times New Roman"/>
          <w:color w:val="000000" w:themeColor="text1"/>
          <w:sz w:val="24"/>
          <w:szCs w:val="24"/>
        </w:rPr>
      </w:pPr>
      <w:r w:rsidRPr="00C664B3">
        <w:rPr>
          <w:rFonts w:ascii="Times New Roman" w:eastAsia="Times New Roman" w:hAnsi="Times New Roman" w:cs="Times New Roman"/>
          <w:color w:val="000000" w:themeColor="text1"/>
          <w:sz w:val="24"/>
          <w:szCs w:val="24"/>
        </w:rPr>
        <w:t xml:space="preserve">Будем анализировать эту игру, используя платёжную матрицу. Предположим, что мы (игрок А) выбирает стратегию А1. Тогда в зависимости от того, какую стратегию изберёт противник, наш выигрыш будет равен либо 20, либо 30, либо 25. Итак, выбирая стратегию А1, мы в худшем случае получаем выигрыш 25. Если же выберем стратегию А2 или А3, то будем иметь в худшем случае выигрыш 20. Запишем минимальные возможные выигрыши для разных стратегий </w:t>
      </w:r>
      <w:proofErr w:type="spellStart"/>
      <w:r w:rsidRPr="00C664B3">
        <w:rPr>
          <w:rFonts w:ascii="Times New Roman" w:eastAsia="Times New Roman" w:hAnsi="Times New Roman" w:cs="Times New Roman"/>
          <w:color w:val="000000" w:themeColor="text1"/>
          <w:sz w:val="24"/>
          <w:szCs w:val="24"/>
        </w:rPr>
        <w:t>Аi</w:t>
      </w:r>
      <w:proofErr w:type="spellEnd"/>
      <w:r w:rsidRPr="00C664B3">
        <w:rPr>
          <w:rFonts w:ascii="Times New Roman" w:eastAsia="Times New Roman" w:hAnsi="Times New Roman" w:cs="Times New Roman"/>
          <w:color w:val="000000" w:themeColor="text1"/>
          <w:sz w:val="24"/>
          <w:szCs w:val="24"/>
        </w:rPr>
        <w:t xml:space="preserve"> в виде дополнительного столбца платёжной матрицы. Ясно, что следует выбирать ту стратегию, где минимальный возможный выигрыш оказывается наибольшим (по сравнению с остальными стратегиями). </w:t>
      </w:r>
    </w:p>
    <w:p w14:paraId="2759CE94" w14:textId="138AF564" w:rsidR="0D98AB8A" w:rsidRPr="00C664B3" w:rsidRDefault="0D98AB8A" w:rsidP="00CE3DAE">
      <w:pPr>
        <w:spacing w:line="360" w:lineRule="auto"/>
        <w:ind w:firstLine="567"/>
        <w:jc w:val="both"/>
        <w:rPr>
          <w:rFonts w:ascii="Times New Roman" w:eastAsia="Times New Roman" w:hAnsi="Times New Roman" w:cs="Times New Roman"/>
          <w:color w:val="000000" w:themeColor="text1"/>
          <w:sz w:val="24"/>
          <w:szCs w:val="24"/>
        </w:rPr>
      </w:pPr>
      <w:r w:rsidRPr="00C664B3">
        <w:rPr>
          <w:rFonts w:ascii="Times New Roman" w:eastAsia="Times New Roman" w:hAnsi="Times New Roman" w:cs="Times New Roman"/>
          <w:color w:val="000000" w:themeColor="text1"/>
          <w:sz w:val="24"/>
          <w:szCs w:val="24"/>
        </w:rPr>
        <w:t xml:space="preserve">В данном случае это стратегия А3. Выигрыш 30 является максимальным в тройке минимальных выигрышей (в тройке 20, 30, 25). Его называют </w:t>
      </w:r>
      <w:proofErr w:type="spellStart"/>
      <w:r w:rsidRPr="00C664B3">
        <w:rPr>
          <w:rFonts w:ascii="Times New Roman" w:eastAsia="Times New Roman" w:hAnsi="Times New Roman" w:cs="Times New Roman"/>
          <w:color w:val="000000" w:themeColor="text1"/>
          <w:sz w:val="24"/>
          <w:szCs w:val="24"/>
        </w:rPr>
        <w:t>максиминным</w:t>
      </w:r>
      <w:proofErr w:type="spellEnd"/>
      <w:r w:rsidRPr="00C664B3">
        <w:rPr>
          <w:rFonts w:ascii="Times New Roman" w:eastAsia="Times New Roman" w:hAnsi="Times New Roman" w:cs="Times New Roman"/>
          <w:color w:val="000000" w:themeColor="text1"/>
          <w:sz w:val="24"/>
          <w:szCs w:val="24"/>
        </w:rPr>
        <w:t xml:space="preserve"> выигрышем или, проще, максимином. Есть у него ещё одно название – </w:t>
      </w:r>
      <w:r w:rsidRPr="00C664B3">
        <w:rPr>
          <w:rFonts w:ascii="Times New Roman" w:eastAsia="Times New Roman" w:hAnsi="Times New Roman" w:cs="Times New Roman"/>
          <w:i/>
          <w:color w:val="000000" w:themeColor="text1"/>
          <w:sz w:val="24"/>
          <w:szCs w:val="24"/>
        </w:rPr>
        <w:t>нижняя цена игры.</w:t>
      </w:r>
    </w:p>
    <w:p w14:paraId="74D506BA" w14:textId="4FAB4DB3" w:rsidR="0D98AB8A" w:rsidRPr="00C664B3" w:rsidRDefault="0D98AB8A" w:rsidP="00CE3DAE">
      <w:pPr>
        <w:spacing w:line="360" w:lineRule="auto"/>
        <w:jc w:val="center"/>
        <w:rPr>
          <w:rFonts w:ascii="Times New Roman" w:eastAsia="Times New Roman" w:hAnsi="Times New Roman" w:cs="Times New Roman"/>
          <w:color w:val="000000" w:themeColor="text1"/>
          <w:sz w:val="24"/>
          <w:szCs w:val="24"/>
        </w:rPr>
      </w:pPr>
      <w:r w:rsidRPr="00C664B3">
        <w:rPr>
          <w:rFonts w:ascii="Times New Roman" w:eastAsia="Times New Roman" w:hAnsi="Times New Roman" w:cs="Times New Roman"/>
          <w:b/>
          <w:color w:val="000000" w:themeColor="text1"/>
          <w:sz w:val="24"/>
          <w:szCs w:val="24"/>
        </w:rPr>
        <w:t xml:space="preserve">Критерий минимаксного сожаления </w:t>
      </w:r>
      <w:proofErr w:type="spellStart"/>
      <w:r w:rsidRPr="00C664B3">
        <w:rPr>
          <w:rFonts w:ascii="Times New Roman" w:eastAsia="Times New Roman" w:hAnsi="Times New Roman" w:cs="Times New Roman"/>
          <w:b/>
          <w:color w:val="000000" w:themeColor="text1"/>
          <w:sz w:val="24"/>
          <w:szCs w:val="24"/>
        </w:rPr>
        <w:t>Сэвиджа</w:t>
      </w:r>
      <w:proofErr w:type="spellEnd"/>
    </w:p>
    <w:p w14:paraId="0AC57BDB" w14:textId="570BBF81" w:rsidR="0D98AB8A" w:rsidRPr="00C664B3" w:rsidRDefault="0D98AB8A" w:rsidP="00CE3DAE">
      <w:pPr>
        <w:spacing w:line="360" w:lineRule="auto"/>
        <w:ind w:firstLine="567"/>
        <w:jc w:val="both"/>
        <w:rPr>
          <w:rFonts w:ascii="Times New Roman" w:eastAsia="Times New Roman" w:hAnsi="Times New Roman" w:cs="Times New Roman"/>
          <w:color w:val="000000" w:themeColor="text1"/>
          <w:sz w:val="24"/>
          <w:szCs w:val="24"/>
        </w:rPr>
      </w:pPr>
      <w:r w:rsidRPr="00C664B3">
        <w:rPr>
          <w:rFonts w:ascii="Times New Roman" w:eastAsia="Times New Roman" w:hAnsi="Times New Roman" w:cs="Times New Roman"/>
          <w:color w:val="000000" w:themeColor="text1"/>
          <w:sz w:val="24"/>
          <w:szCs w:val="24"/>
        </w:rPr>
        <w:lastRenderedPageBreak/>
        <w:t xml:space="preserve">Сожалением r игрока при использовании стратегии A в условиях состояния природы </w:t>
      </w:r>
      <w:proofErr w:type="spellStart"/>
      <w:r w:rsidRPr="00C664B3">
        <w:rPr>
          <w:rFonts w:ascii="Times New Roman" w:eastAsia="Times New Roman" w:hAnsi="Times New Roman" w:cs="Times New Roman"/>
          <w:color w:val="000000" w:themeColor="text1"/>
          <w:sz w:val="24"/>
          <w:szCs w:val="24"/>
        </w:rPr>
        <w:t>Pj</w:t>
      </w:r>
      <w:proofErr w:type="spellEnd"/>
      <w:r w:rsidRPr="00C664B3">
        <w:rPr>
          <w:rFonts w:ascii="Times New Roman" w:eastAsia="Times New Roman" w:hAnsi="Times New Roman" w:cs="Times New Roman"/>
          <w:color w:val="000000" w:themeColor="text1"/>
          <w:sz w:val="24"/>
          <w:szCs w:val="24"/>
        </w:rPr>
        <w:t xml:space="preserve"> называется разность между выигрышем, </w:t>
      </w:r>
      <w:proofErr w:type="spellStart"/>
      <w:r w:rsidRPr="00C664B3">
        <w:rPr>
          <w:rFonts w:ascii="Times New Roman" w:eastAsia="Times New Roman" w:hAnsi="Times New Roman" w:cs="Times New Roman"/>
          <w:color w:val="000000" w:themeColor="text1"/>
          <w:sz w:val="24"/>
          <w:szCs w:val="24"/>
        </w:rPr>
        <w:t>которыи</w:t>
      </w:r>
      <w:proofErr w:type="spellEnd"/>
      <w:r w:rsidRPr="00C664B3">
        <w:rPr>
          <w:rFonts w:ascii="Times New Roman" w:eastAsia="Times New Roman" w:hAnsi="Times New Roman" w:cs="Times New Roman"/>
          <w:color w:val="000000" w:themeColor="text1"/>
          <w:sz w:val="24"/>
          <w:szCs w:val="24"/>
        </w:rPr>
        <w:t xml:space="preserve">̆ игрок получил бы, если бы состояние окружения </w:t>
      </w:r>
      <w:proofErr w:type="spellStart"/>
      <w:r w:rsidRPr="00C664B3">
        <w:rPr>
          <w:rFonts w:ascii="Times New Roman" w:eastAsia="Times New Roman" w:hAnsi="Times New Roman" w:cs="Times New Roman"/>
          <w:color w:val="000000" w:themeColor="text1"/>
          <w:sz w:val="24"/>
          <w:szCs w:val="24"/>
        </w:rPr>
        <w:t>Pj</w:t>
      </w:r>
      <w:proofErr w:type="spellEnd"/>
      <w:r w:rsidRPr="00C664B3">
        <w:rPr>
          <w:rFonts w:ascii="Times New Roman" w:eastAsia="Times New Roman" w:hAnsi="Times New Roman" w:cs="Times New Roman"/>
          <w:color w:val="000000" w:themeColor="text1"/>
          <w:sz w:val="24"/>
          <w:szCs w:val="24"/>
        </w:rPr>
        <w:t xml:space="preserve"> было известно, и выигрышем, </w:t>
      </w:r>
      <w:proofErr w:type="spellStart"/>
      <w:r w:rsidRPr="00C664B3">
        <w:rPr>
          <w:rFonts w:ascii="Times New Roman" w:eastAsia="Times New Roman" w:hAnsi="Times New Roman" w:cs="Times New Roman"/>
          <w:color w:val="000000" w:themeColor="text1"/>
          <w:sz w:val="24"/>
          <w:szCs w:val="24"/>
        </w:rPr>
        <w:t>которыи</w:t>
      </w:r>
      <w:proofErr w:type="spellEnd"/>
      <w:r w:rsidRPr="00C664B3">
        <w:rPr>
          <w:rFonts w:ascii="Times New Roman" w:eastAsia="Times New Roman" w:hAnsi="Times New Roman" w:cs="Times New Roman"/>
          <w:color w:val="000000" w:themeColor="text1"/>
          <w:sz w:val="24"/>
          <w:szCs w:val="24"/>
        </w:rPr>
        <w:t xml:space="preserve">̆ он получит, не зная каким будет состояние природы и выбирая стратегию поведения </w:t>
      </w:r>
      <w:proofErr w:type="spellStart"/>
      <w:r w:rsidRPr="00C664B3">
        <w:rPr>
          <w:rFonts w:ascii="Times New Roman" w:eastAsia="Times New Roman" w:hAnsi="Times New Roman" w:cs="Times New Roman"/>
          <w:color w:val="000000" w:themeColor="text1"/>
          <w:sz w:val="24"/>
          <w:szCs w:val="24"/>
        </w:rPr>
        <w:t>Ai</w:t>
      </w:r>
      <w:proofErr w:type="spellEnd"/>
      <w:r w:rsidRPr="00C664B3">
        <w:rPr>
          <w:rFonts w:ascii="Times New Roman" w:eastAsia="Times New Roman" w:hAnsi="Times New Roman" w:cs="Times New Roman"/>
          <w:color w:val="000000" w:themeColor="text1"/>
          <w:sz w:val="24"/>
          <w:szCs w:val="24"/>
        </w:rPr>
        <w:t xml:space="preserve">.  Если бы состояние природы </w:t>
      </w:r>
      <w:proofErr w:type="spellStart"/>
      <w:r w:rsidRPr="00C664B3">
        <w:rPr>
          <w:rFonts w:ascii="Times New Roman" w:eastAsia="Times New Roman" w:hAnsi="Times New Roman" w:cs="Times New Roman"/>
          <w:color w:val="000000" w:themeColor="text1"/>
          <w:sz w:val="24"/>
          <w:szCs w:val="24"/>
        </w:rPr>
        <w:t>Pj</w:t>
      </w:r>
      <w:proofErr w:type="spellEnd"/>
      <w:r w:rsidRPr="00C664B3">
        <w:rPr>
          <w:rFonts w:ascii="Times New Roman" w:eastAsia="Times New Roman" w:hAnsi="Times New Roman" w:cs="Times New Roman"/>
          <w:color w:val="000000" w:themeColor="text1"/>
          <w:sz w:val="24"/>
          <w:szCs w:val="24"/>
        </w:rPr>
        <w:t xml:space="preserve"> было известно, то игрок выбрал бы </w:t>
      </w:r>
      <w:proofErr w:type="spellStart"/>
      <w:r w:rsidRPr="00C664B3">
        <w:rPr>
          <w:rFonts w:ascii="Times New Roman" w:eastAsia="Times New Roman" w:hAnsi="Times New Roman" w:cs="Times New Roman"/>
          <w:color w:val="000000" w:themeColor="text1"/>
          <w:sz w:val="24"/>
          <w:szCs w:val="24"/>
        </w:rPr>
        <w:t>стратегию,дающую</w:t>
      </w:r>
      <w:proofErr w:type="spellEnd"/>
      <w:r w:rsidRPr="00C664B3">
        <w:rPr>
          <w:rFonts w:ascii="Times New Roman" w:eastAsia="Times New Roman" w:hAnsi="Times New Roman" w:cs="Times New Roman"/>
          <w:color w:val="000000" w:themeColor="text1"/>
          <w:sz w:val="24"/>
          <w:szCs w:val="24"/>
        </w:rPr>
        <w:t xml:space="preserve"> </w:t>
      </w:r>
      <w:proofErr w:type="spellStart"/>
      <w:r w:rsidRPr="00C664B3">
        <w:rPr>
          <w:rFonts w:ascii="Times New Roman" w:eastAsia="Times New Roman" w:hAnsi="Times New Roman" w:cs="Times New Roman"/>
          <w:color w:val="000000" w:themeColor="text1"/>
          <w:sz w:val="24"/>
          <w:szCs w:val="24"/>
        </w:rPr>
        <w:t>maxc</w:t>
      </w:r>
      <w:proofErr w:type="spellEnd"/>
      <w:r w:rsidRPr="00C664B3">
        <w:rPr>
          <w:rFonts w:ascii="Times New Roman" w:eastAsia="Times New Roman" w:hAnsi="Times New Roman" w:cs="Times New Roman"/>
          <w:color w:val="000000" w:themeColor="text1"/>
          <w:sz w:val="24"/>
          <w:szCs w:val="24"/>
        </w:rPr>
        <w:t xml:space="preserve">. Чтобы вычислить </w:t>
      </w:r>
      <w:proofErr w:type="spellStart"/>
      <w:r w:rsidRPr="00C664B3">
        <w:rPr>
          <w:rFonts w:ascii="Times New Roman" w:eastAsia="Times New Roman" w:hAnsi="Times New Roman" w:cs="Times New Roman"/>
          <w:color w:val="000000" w:themeColor="text1"/>
          <w:sz w:val="24"/>
          <w:szCs w:val="24"/>
        </w:rPr>
        <w:t>сожаление,нужно</w:t>
      </w:r>
      <w:proofErr w:type="spellEnd"/>
      <w:r w:rsidRPr="00C664B3">
        <w:rPr>
          <w:rFonts w:ascii="Times New Roman" w:eastAsia="Times New Roman" w:hAnsi="Times New Roman" w:cs="Times New Roman"/>
          <w:color w:val="000000" w:themeColor="text1"/>
          <w:sz w:val="24"/>
          <w:szCs w:val="24"/>
        </w:rPr>
        <w:t xml:space="preserve"> из максимального элемента в столбце </w:t>
      </w:r>
      <w:proofErr w:type="spellStart"/>
      <w:r w:rsidRPr="00C664B3">
        <w:rPr>
          <w:rFonts w:ascii="Times New Roman" w:eastAsia="Times New Roman" w:hAnsi="Times New Roman" w:cs="Times New Roman"/>
          <w:color w:val="000000" w:themeColor="text1"/>
          <w:sz w:val="24"/>
          <w:szCs w:val="24"/>
        </w:rPr>
        <w:t>Pj</w:t>
      </w:r>
      <w:proofErr w:type="spellEnd"/>
      <w:r w:rsidRPr="00C664B3">
        <w:rPr>
          <w:rFonts w:ascii="Times New Roman" w:eastAsia="Times New Roman" w:hAnsi="Times New Roman" w:cs="Times New Roman"/>
          <w:color w:val="000000" w:themeColor="text1"/>
          <w:sz w:val="24"/>
          <w:szCs w:val="24"/>
        </w:rPr>
        <w:t xml:space="preserve"> вычесть </w:t>
      </w:r>
      <w:proofErr w:type="spellStart"/>
      <w:r w:rsidRPr="00C664B3">
        <w:rPr>
          <w:rFonts w:ascii="Times New Roman" w:eastAsia="Times New Roman" w:hAnsi="Times New Roman" w:cs="Times New Roman"/>
          <w:color w:val="000000" w:themeColor="text1"/>
          <w:sz w:val="24"/>
          <w:szCs w:val="24"/>
        </w:rPr>
        <w:t>фактическии</w:t>
      </w:r>
      <w:proofErr w:type="spellEnd"/>
      <w:r w:rsidRPr="00C664B3">
        <w:rPr>
          <w:rFonts w:ascii="Times New Roman" w:eastAsia="Times New Roman" w:hAnsi="Times New Roman" w:cs="Times New Roman"/>
          <w:color w:val="000000" w:themeColor="text1"/>
          <w:sz w:val="24"/>
          <w:szCs w:val="24"/>
        </w:rPr>
        <w:t xml:space="preserve">̆ выигрыш </w:t>
      </w:r>
      <w:proofErr w:type="spellStart"/>
      <w:r w:rsidRPr="00C664B3">
        <w:rPr>
          <w:rFonts w:ascii="Times New Roman" w:eastAsia="Times New Roman" w:hAnsi="Times New Roman" w:cs="Times New Roman"/>
          <w:color w:val="000000" w:themeColor="text1"/>
          <w:sz w:val="24"/>
          <w:szCs w:val="24"/>
        </w:rPr>
        <w:t>cij</w:t>
      </w:r>
      <w:proofErr w:type="spellEnd"/>
      <w:r w:rsidRPr="00C664B3">
        <w:rPr>
          <w:rFonts w:ascii="Times New Roman" w:eastAsia="Times New Roman" w:hAnsi="Times New Roman" w:cs="Times New Roman"/>
          <w:color w:val="000000" w:themeColor="text1"/>
          <w:sz w:val="24"/>
          <w:szCs w:val="24"/>
        </w:rPr>
        <w:t xml:space="preserve"> , </w:t>
      </w:r>
      <w:proofErr w:type="gramStart"/>
      <w:r w:rsidRPr="00C664B3">
        <w:rPr>
          <w:rFonts w:ascii="Times New Roman" w:eastAsia="Times New Roman" w:hAnsi="Times New Roman" w:cs="Times New Roman"/>
          <w:color w:val="000000" w:themeColor="text1"/>
          <w:sz w:val="24"/>
          <w:szCs w:val="24"/>
        </w:rPr>
        <w:t>т.е.</w:t>
      </w:r>
      <w:proofErr w:type="gramEnd"/>
      <w:r w:rsidRPr="00C664B3">
        <w:rPr>
          <w:rFonts w:ascii="Times New Roman" w:eastAsia="Times New Roman" w:hAnsi="Times New Roman" w:cs="Times New Roman"/>
          <w:color w:val="000000" w:themeColor="text1"/>
          <w:sz w:val="24"/>
          <w:szCs w:val="24"/>
        </w:rPr>
        <w:t xml:space="preserve"> r = </w:t>
      </w:r>
      <w:proofErr w:type="spellStart"/>
      <w:r w:rsidRPr="00C664B3">
        <w:rPr>
          <w:rFonts w:ascii="Times New Roman" w:eastAsia="Times New Roman" w:hAnsi="Times New Roman" w:cs="Times New Roman"/>
          <w:color w:val="000000" w:themeColor="text1"/>
          <w:sz w:val="24"/>
          <w:szCs w:val="24"/>
        </w:rPr>
        <w:t>max</w:t>
      </w:r>
      <w:proofErr w:type="spellEnd"/>
      <w:r w:rsidRPr="00C664B3">
        <w:rPr>
          <w:rFonts w:ascii="Times New Roman" w:eastAsia="Times New Roman" w:hAnsi="Times New Roman" w:cs="Times New Roman"/>
          <w:color w:val="000000" w:themeColor="text1"/>
          <w:sz w:val="24"/>
          <w:szCs w:val="24"/>
        </w:rPr>
        <w:t xml:space="preserve"> c - c . В нашем примере матрица сожалений R = (r ) имеет вид: </w:t>
      </w:r>
    </w:p>
    <w:p w14:paraId="625F8CD0" w14:textId="5A7569ED" w:rsidR="0D98AB8A" w:rsidRPr="00C664B3" w:rsidRDefault="0D98AB8A" w:rsidP="00FF70BB">
      <w:pPr>
        <w:spacing w:line="360" w:lineRule="auto"/>
        <w:ind w:right="1417"/>
        <w:jc w:val="right"/>
        <w:rPr>
          <w:rFonts w:ascii="Times New Roman" w:eastAsia="Times New Roman" w:hAnsi="Times New Roman" w:cs="Times New Roman"/>
          <w:color w:val="000000" w:themeColor="text1"/>
          <w:sz w:val="24"/>
          <w:szCs w:val="24"/>
        </w:rPr>
      </w:pPr>
      <w:r w:rsidRPr="00C664B3">
        <w:rPr>
          <w:rFonts w:ascii="Times New Roman" w:eastAsia="Times New Roman" w:hAnsi="Times New Roman" w:cs="Times New Roman"/>
          <w:color w:val="000000" w:themeColor="text1"/>
          <w:sz w:val="24"/>
          <w:szCs w:val="24"/>
        </w:rPr>
        <w:t xml:space="preserve">Таблица 3 – «Критерий минимаксного сожаления </w:t>
      </w:r>
      <w:proofErr w:type="spellStart"/>
      <w:r w:rsidRPr="00C664B3">
        <w:rPr>
          <w:rFonts w:ascii="Times New Roman" w:eastAsia="Times New Roman" w:hAnsi="Times New Roman" w:cs="Times New Roman"/>
          <w:color w:val="000000" w:themeColor="text1"/>
          <w:sz w:val="24"/>
          <w:szCs w:val="24"/>
        </w:rPr>
        <w:t>Сэвиджа</w:t>
      </w:r>
      <w:proofErr w:type="spellEnd"/>
      <w:r w:rsidRPr="00C664B3">
        <w:rPr>
          <w:rFonts w:ascii="Times New Roman" w:eastAsia="Times New Roman" w:hAnsi="Times New Roman" w:cs="Times New Roman"/>
          <w:color w:val="000000" w:themeColor="text1"/>
          <w:sz w:val="24"/>
          <w:szCs w:val="24"/>
        </w:rPr>
        <w:t>»</w:t>
      </w:r>
    </w:p>
    <w:tbl>
      <w:tblPr>
        <w:tblW w:w="0" w:type="auto"/>
        <w:jc w:val="center"/>
        <w:tblLayout w:type="fixed"/>
        <w:tblLook w:val="04A0" w:firstRow="1" w:lastRow="0" w:firstColumn="1" w:lastColumn="0" w:noHBand="0" w:noVBand="1"/>
      </w:tblPr>
      <w:tblGrid>
        <w:gridCol w:w="1290"/>
        <w:gridCol w:w="1290"/>
        <w:gridCol w:w="1290"/>
        <w:gridCol w:w="1290"/>
        <w:gridCol w:w="1290"/>
      </w:tblGrid>
      <w:tr w:rsidR="00C664B3" w:rsidRPr="00C664B3" w14:paraId="78122DDF" w14:textId="77777777" w:rsidTr="1B0E0129">
        <w:trPr>
          <w:trHeight w:val="315"/>
          <w:jc w:val="center"/>
        </w:trPr>
        <w:tc>
          <w:tcPr>
            <w:tcW w:w="1290" w:type="dxa"/>
            <w:tcBorders>
              <w:top w:val="single" w:sz="6" w:space="0" w:color="auto"/>
              <w:left w:val="single" w:sz="6" w:space="0" w:color="auto"/>
              <w:bottom w:val="single" w:sz="6" w:space="0" w:color="auto"/>
              <w:right w:val="single" w:sz="6" w:space="0" w:color="auto"/>
            </w:tcBorders>
            <w:vAlign w:val="bottom"/>
          </w:tcPr>
          <w:p w14:paraId="7F69FE60" w14:textId="0C81459D" w:rsidR="0D98AB8A" w:rsidRPr="00C664B3" w:rsidRDefault="0D98AB8A" w:rsidP="21416834">
            <w:pPr>
              <w:spacing w:line="360" w:lineRule="auto"/>
              <w:rPr>
                <w:rFonts w:ascii="Times New Roman" w:eastAsia="Times New Roman" w:hAnsi="Times New Roman" w:cs="Times New Roman"/>
                <w:color w:val="000000" w:themeColor="text1"/>
                <w:sz w:val="24"/>
                <w:szCs w:val="24"/>
              </w:rPr>
            </w:pPr>
            <w:r w:rsidRPr="00C664B3">
              <w:rPr>
                <w:rFonts w:ascii="Times New Roman" w:eastAsia="Times New Roman" w:hAnsi="Times New Roman" w:cs="Times New Roman"/>
                <w:color w:val="000000" w:themeColor="text1"/>
                <w:sz w:val="24"/>
                <w:szCs w:val="24"/>
              </w:rPr>
              <w:t>А|П</w:t>
            </w:r>
          </w:p>
        </w:tc>
        <w:tc>
          <w:tcPr>
            <w:tcW w:w="1290" w:type="dxa"/>
            <w:tcBorders>
              <w:top w:val="single" w:sz="6" w:space="0" w:color="auto"/>
              <w:left w:val="single" w:sz="6" w:space="0" w:color="auto"/>
              <w:bottom w:val="single" w:sz="6" w:space="0" w:color="auto"/>
              <w:right w:val="single" w:sz="6" w:space="0" w:color="auto"/>
            </w:tcBorders>
            <w:vAlign w:val="bottom"/>
          </w:tcPr>
          <w:p w14:paraId="408AEA79" w14:textId="4E8D11C3" w:rsidR="0D98AB8A" w:rsidRPr="00C664B3" w:rsidRDefault="0D98AB8A" w:rsidP="21416834">
            <w:pPr>
              <w:spacing w:line="360" w:lineRule="auto"/>
              <w:rPr>
                <w:rFonts w:ascii="Times New Roman" w:eastAsia="Times New Roman" w:hAnsi="Times New Roman" w:cs="Times New Roman"/>
                <w:color w:val="000000" w:themeColor="text1"/>
                <w:sz w:val="24"/>
                <w:szCs w:val="24"/>
              </w:rPr>
            </w:pPr>
            <w:r w:rsidRPr="00C664B3">
              <w:rPr>
                <w:rFonts w:ascii="Times New Roman" w:eastAsia="Times New Roman" w:hAnsi="Times New Roman" w:cs="Times New Roman"/>
                <w:color w:val="000000" w:themeColor="text1"/>
                <w:sz w:val="24"/>
                <w:szCs w:val="24"/>
              </w:rPr>
              <w:t>П1</w:t>
            </w:r>
          </w:p>
        </w:tc>
        <w:tc>
          <w:tcPr>
            <w:tcW w:w="1290" w:type="dxa"/>
            <w:tcBorders>
              <w:top w:val="single" w:sz="6" w:space="0" w:color="auto"/>
              <w:left w:val="single" w:sz="6" w:space="0" w:color="auto"/>
              <w:bottom w:val="single" w:sz="6" w:space="0" w:color="auto"/>
              <w:right w:val="single" w:sz="6" w:space="0" w:color="auto"/>
            </w:tcBorders>
            <w:vAlign w:val="bottom"/>
          </w:tcPr>
          <w:p w14:paraId="218F13CA" w14:textId="53EE2882" w:rsidR="0D98AB8A" w:rsidRPr="00C664B3" w:rsidRDefault="0D98AB8A" w:rsidP="21416834">
            <w:pPr>
              <w:spacing w:line="360" w:lineRule="auto"/>
              <w:rPr>
                <w:rFonts w:ascii="Times New Roman" w:eastAsia="Times New Roman" w:hAnsi="Times New Roman" w:cs="Times New Roman"/>
                <w:color w:val="000000" w:themeColor="text1"/>
                <w:sz w:val="24"/>
                <w:szCs w:val="24"/>
              </w:rPr>
            </w:pPr>
            <w:r w:rsidRPr="00C664B3">
              <w:rPr>
                <w:rFonts w:ascii="Times New Roman" w:eastAsia="Times New Roman" w:hAnsi="Times New Roman" w:cs="Times New Roman"/>
                <w:color w:val="000000" w:themeColor="text1"/>
                <w:sz w:val="24"/>
                <w:szCs w:val="24"/>
              </w:rPr>
              <w:t>П2</w:t>
            </w:r>
          </w:p>
        </w:tc>
        <w:tc>
          <w:tcPr>
            <w:tcW w:w="1290" w:type="dxa"/>
            <w:tcBorders>
              <w:top w:val="single" w:sz="6" w:space="0" w:color="auto"/>
              <w:left w:val="single" w:sz="6" w:space="0" w:color="auto"/>
              <w:bottom w:val="single" w:sz="6" w:space="0" w:color="auto"/>
              <w:right w:val="single" w:sz="6" w:space="0" w:color="auto"/>
            </w:tcBorders>
            <w:vAlign w:val="bottom"/>
          </w:tcPr>
          <w:p w14:paraId="5B0407D1" w14:textId="14D59152" w:rsidR="0D98AB8A" w:rsidRPr="00C664B3" w:rsidRDefault="0D98AB8A" w:rsidP="21416834">
            <w:pPr>
              <w:spacing w:line="360" w:lineRule="auto"/>
              <w:rPr>
                <w:rFonts w:ascii="Times New Roman" w:eastAsia="Times New Roman" w:hAnsi="Times New Roman" w:cs="Times New Roman"/>
                <w:color w:val="000000" w:themeColor="text1"/>
                <w:sz w:val="24"/>
                <w:szCs w:val="24"/>
              </w:rPr>
            </w:pPr>
            <w:r w:rsidRPr="00C664B3">
              <w:rPr>
                <w:rFonts w:ascii="Times New Roman" w:eastAsia="Times New Roman" w:hAnsi="Times New Roman" w:cs="Times New Roman"/>
                <w:color w:val="000000" w:themeColor="text1"/>
                <w:sz w:val="24"/>
                <w:szCs w:val="24"/>
              </w:rPr>
              <w:t>П3</w:t>
            </w:r>
          </w:p>
        </w:tc>
        <w:tc>
          <w:tcPr>
            <w:tcW w:w="1290" w:type="dxa"/>
            <w:tcBorders>
              <w:top w:val="single" w:sz="6" w:space="0" w:color="auto"/>
              <w:left w:val="single" w:sz="6" w:space="0" w:color="auto"/>
              <w:bottom w:val="single" w:sz="6" w:space="0" w:color="auto"/>
              <w:right w:val="single" w:sz="6" w:space="0" w:color="auto"/>
            </w:tcBorders>
            <w:vAlign w:val="bottom"/>
          </w:tcPr>
          <w:p w14:paraId="217611D1" w14:textId="68FFD399" w:rsidR="0D98AB8A" w:rsidRPr="00C664B3" w:rsidRDefault="0D98AB8A" w:rsidP="21416834">
            <w:pPr>
              <w:spacing w:line="360" w:lineRule="auto"/>
              <w:rPr>
                <w:rFonts w:ascii="Times New Roman" w:eastAsia="Times New Roman" w:hAnsi="Times New Roman" w:cs="Times New Roman"/>
                <w:color w:val="000000" w:themeColor="text1"/>
                <w:sz w:val="24"/>
                <w:szCs w:val="24"/>
              </w:rPr>
            </w:pPr>
            <w:proofErr w:type="spellStart"/>
            <w:r w:rsidRPr="00C664B3">
              <w:rPr>
                <w:rFonts w:ascii="Times New Roman" w:eastAsia="Times New Roman" w:hAnsi="Times New Roman" w:cs="Times New Roman"/>
                <w:color w:val="000000" w:themeColor="text1"/>
                <w:sz w:val="24"/>
                <w:szCs w:val="24"/>
              </w:rPr>
              <w:t>max</w:t>
            </w:r>
            <w:proofErr w:type="spellEnd"/>
          </w:p>
        </w:tc>
      </w:tr>
      <w:tr w:rsidR="00C664B3" w:rsidRPr="00C664B3" w14:paraId="46F961C9" w14:textId="77777777" w:rsidTr="1B0E0129">
        <w:trPr>
          <w:trHeight w:val="315"/>
          <w:jc w:val="center"/>
        </w:trPr>
        <w:tc>
          <w:tcPr>
            <w:tcW w:w="1290" w:type="dxa"/>
            <w:tcBorders>
              <w:top w:val="single" w:sz="6" w:space="0" w:color="auto"/>
              <w:left w:val="single" w:sz="6" w:space="0" w:color="auto"/>
              <w:bottom w:val="single" w:sz="6" w:space="0" w:color="auto"/>
              <w:right w:val="single" w:sz="6" w:space="0" w:color="auto"/>
            </w:tcBorders>
            <w:vAlign w:val="bottom"/>
          </w:tcPr>
          <w:p w14:paraId="6B9C994E" w14:textId="46C2234F" w:rsidR="0D98AB8A" w:rsidRPr="00C664B3" w:rsidRDefault="0D98AB8A" w:rsidP="21416834">
            <w:pPr>
              <w:spacing w:line="360" w:lineRule="auto"/>
              <w:rPr>
                <w:rFonts w:ascii="Times New Roman" w:eastAsia="Times New Roman" w:hAnsi="Times New Roman" w:cs="Times New Roman"/>
                <w:color w:val="000000" w:themeColor="text1"/>
                <w:sz w:val="24"/>
                <w:szCs w:val="24"/>
              </w:rPr>
            </w:pPr>
            <w:r w:rsidRPr="00C664B3">
              <w:rPr>
                <w:rFonts w:ascii="Times New Roman" w:eastAsia="Times New Roman" w:hAnsi="Times New Roman" w:cs="Times New Roman"/>
                <w:color w:val="000000" w:themeColor="text1"/>
                <w:sz w:val="24"/>
                <w:szCs w:val="24"/>
              </w:rPr>
              <w:t>А1</w:t>
            </w:r>
          </w:p>
        </w:tc>
        <w:tc>
          <w:tcPr>
            <w:tcW w:w="1290" w:type="dxa"/>
            <w:tcBorders>
              <w:top w:val="single" w:sz="6" w:space="0" w:color="auto"/>
              <w:left w:val="single" w:sz="6" w:space="0" w:color="auto"/>
              <w:bottom w:val="single" w:sz="6" w:space="0" w:color="auto"/>
              <w:right w:val="single" w:sz="6" w:space="0" w:color="auto"/>
            </w:tcBorders>
            <w:shd w:val="clear" w:color="auto" w:fill="F2F2F2" w:themeFill="background1" w:themeFillShade="F2"/>
            <w:vAlign w:val="bottom"/>
          </w:tcPr>
          <w:p w14:paraId="4B7FB17D" w14:textId="5BE196B8" w:rsidR="0D98AB8A" w:rsidRPr="00C664B3" w:rsidRDefault="0D98AB8A" w:rsidP="21416834">
            <w:pPr>
              <w:spacing w:line="360" w:lineRule="auto"/>
              <w:jc w:val="right"/>
              <w:rPr>
                <w:rFonts w:ascii="Times New Roman" w:eastAsia="Times New Roman" w:hAnsi="Times New Roman" w:cs="Times New Roman"/>
                <w:color w:val="000000" w:themeColor="text1"/>
                <w:sz w:val="24"/>
                <w:szCs w:val="24"/>
              </w:rPr>
            </w:pPr>
            <w:r w:rsidRPr="00C664B3">
              <w:rPr>
                <w:rFonts w:ascii="Times New Roman" w:eastAsia="Times New Roman" w:hAnsi="Times New Roman" w:cs="Times New Roman"/>
                <w:color w:val="000000" w:themeColor="text1"/>
                <w:sz w:val="24"/>
                <w:szCs w:val="24"/>
              </w:rPr>
              <w:t>5</w:t>
            </w:r>
          </w:p>
        </w:tc>
        <w:tc>
          <w:tcPr>
            <w:tcW w:w="1290" w:type="dxa"/>
            <w:tcBorders>
              <w:top w:val="single" w:sz="6" w:space="0" w:color="auto"/>
              <w:left w:val="single" w:sz="6" w:space="0" w:color="auto"/>
              <w:bottom w:val="single" w:sz="6" w:space="0" w:color="auto"/>
              <w:right w:val="single" w:sz="6" w:space="0" w:color="auto"/>
            </w:tcBorders>
            <w:shd w:val="clear" w:color="auto" w:fill="F2F2F2" w:themeFill="background1" w:themeFillShade="F2"/>
            <w:vAlign w:val="bottom"/>
          </w:tcPr>
          <w:p w14:paraId="0AA804C6" w14:textId="2670E744" w:rsidR="0D98AB8A" w:rsidRPr="00C664B3" w:rsidRDefault="0D98AB8A" w:rsidP="21416834">
            <w:pPr>
              <w:spacing w:line="360" w:lineRule="auto"/>
              <w:jc w:val="right"/>
              <w:rPr>
                <w:rFonts w:ascii="Times New Roman" w:eastAsia="Times New Roman" w:hAnsi="Times New Roman" w:cs="Times New Roman"/>
                <w:color w:val="000000" w:themeColor="text1"/>
                <w:sz w:val="24"/>
                <w:szCs w:val="24"/>
              </w:rPr>
            </w:pPr>
            <w:r w:rsidRPr="00C664B3">
              <w:rPr>
                <w:rFonts w:ascii="Times New Roman" w:eastAsia="Times New Roman" w:hAnsi="Times New Roman" w:cs="Times New Roman"/>
                <w:color w:val="000000" w:themeColor="text1"/>
                <w:sz w:val="24"/>
                <w:szCs w:val="24"/>
              </w:rPr>
              <w:t>15</w:t>
            </w:r>
          </w:p>
        </w:tc>
        <w:tc>
          <w:tcPr>
            <w:tcW w:w="1290" w:type="dxa"/>
            <w:tcBorders>
              <w:top w:val="single" w:sz="6" w:space="0" w:color="auto"/>
              <w:left w:val="single" w:sz="6" w:space="0" w:color="auto"/>
              <w:bottom w:val="single" w:sz="6" w:space="0" w:color="auto"/>
              <w:right w:val="single" w:sz="6" w:space="0" w:color="auto"/>
            </w:tcBorders>
            <w:shd w:val="clear" w:color="auto" w:fill="F2F2F2" w:themeFill="background1" w:themeFillShade="F2"/>
            <w:vAlign w:val="bottom"/>
          </w:tcPr>
          <w:p w14:paraId="448FF5E9" w14:textId="699EFC2D" w:rsidR="0D98AB8A" w:rsidRPr="00C664B3" w:rsidRDefault="0D98AB8A" w:rsidP="21416834">
            <w:pPr>
              <w:spacing w:line="360" w:lineRule="auto"/>
              <w:jc w:val="right"/>
              <w:rPr>
                <w:rFonts w:ascii="Times New Roman" w:eastAsia="Times New Roman" w:hAnsi="Times New Roman" w:cs="Times New Roman"/>
                <w:color w:val="000000" w:themeColor="text1"/>
                <w:sz w:val="24"/>
                <w:szCs w:val="24"/>
              </w:rPr>
            </w:pPr>
            <w:r w:rsidRPr="00C664B3">
              <w:rPr>
                <w:rFonts w:ascii="Times New Roman" w:eastAsia="Times New Roman" w:hAnsi="Times New Roman" w:cs="Times New Roman"/>
                <w:color w:val="000000" w:themeColor="text1"/>
                <w:sz w:val="24"/>
                <w:szCs w:val="24"/>
              </w:rPr>
              <w:t>25</w:t>
            </w:r>
          </w:p>
        </w:tc>
        <w:tc>
          <w:tcPr>
            <w:tcW w:w="1290" w:type="dxa"/>
            <w:tcBorders>
              <w:top w:val="single" w:sz="6" w:space="0" w:color="auto"/>
              <w:left w:val="single" w:sz="6" w:space="0" w:color="auto"/>
              <w:bottom w:val="single" w:sz="6" w:space="0" w:color="auto"/>
              <w:right w:val="single" w:sz="6" w:space="0" w:color="auto"/>
            </w:tcBorders>
            <w:vAlign w:val="bottom"/>
          </w:tcPr>
          <w:p w14:paraId="384A708E" w14:textId="2CA95045" w:rsidR="0D98AB8A" w:rsidRPr="00C664B3" w:rsidRDefault="0D98AB8A" w:rsidP="21416834">
            <w:pPr>
              <w:spacing w:line="360" w:lineRule="auto"/>
              <w:jc w:val="right"/>
              <w:rPr>
                <w:rFonts w:ascii="Times New Roman" w:eastAsia="Times New Roman" w:hAnsi="Times New Roman" w:cs="Times New Roman"/>
                <w:color w:val="000000" w:themeColor="text1"/>
                <w:sz w:val="24"/>
                <w:szCs w:val="24"/>
              </w:rPr>
            </w:pPr>
            <w:r w:rsidRPr="00C664B3">
              <w:rPr>
                <w:rFonts w:ascii="Times New Roman" w:eastAsia="Times New Roman" w:hAnsi="Times New Roman" w:cs="Times New Roman"/>
                <w:color w:val="000000" w:themeColor="text1"/>
                <w:sz w:val="24"/>
                <w:szCs w:val="24"/>
              </w:rPr>
              <w:t>25</w:t>
            </w:r>
          </w:p>
        </w:tc>
      </w:tr>
      <w:tr w:rsidR="00C664B3" w:rsidRPr="00C664B3" w14:paraId="4218EDFA" w14:textId="77777777" w:rsidTr="1B0E0129">
        <w:trPr>
          <w:trHeight w:val="315"/>
          <w:jc w:val="center"/>
        </w:trPr>
        <w:tc>
          <w:tcPr>
            <w:tcW w:w="1290" w:type="dxa"/>
            <w:tcBorders>
              <w:top w:val="single" w:sz="6" w:space="0" w:color="auto"/>
              <w:left w:val="single" w:sz="6" w:space="0" w:color="auto"/>
              <w:bottom w:val="single" w:sz="6" w:space="0" w:color="auto"/>
              <w:right w:val="single" w:sz="6" w:space="0" w:color="auto"/>
            </w:tcBorders>
            <w:vAlign w:val="bottom"/>
          </w:tcPr>
          <w:p w14:paraId="0563A522" w14:textId="62A7A61B" w:rsidR="0D98AB8A" w:rsidRPr="00C664B3" w:rsidRDefault="0D98AB8A" w:rsidP="21416834">
            <w:pPr>
              <w:spacing w:line="360" w:lineRule="auto"/>
              <w:rPr>
                <w:rFonts w:ascii="Times New Roman" w:eastAsia="Times New Roman" w:hAnsi="Times New Roman" w:cs="Times New Roman"/>
                <w:color w:val="000000" w:themeColor="text1"/>
                <w:sz w:val="24"/>
                <w:szCs w:val="24"/>
              </w:rPr>
            </w:pPr>
            <w:r w:rsidRPr="00C664B3">
              <w:rPr>
                <w:rFonts w:ascii="Times New Roman" w:eastAsia="Times New Roman" w:hAnsi="Times New Roman" w:cs="Times New Roman"/>
                <w:color w:val="000000" w:themeColor="text1"/>
                <w:sz w:val="24"/>
                <w:szCs w:val="24"/>
              </w:rPr>
              <w:t>А2</w:t>
            </w:r>
          </w:p>
        </w:tc>
        <w:tc>
          <w:tcPr>
            <w:tcW w:w="1290" w:type="dxa"/>
            <w:tcBorders>
              <w:top w:val="single" w:sz="6" w:space="0" w:color="auto"/>
              <w:left w:val="single" w:sz="6" w:space="0" w:color="auto"/>
              <w:bottom w:val="single" w:sz="6" w:space="0" w:color="auto"/>
              <w:right w:val="single" w:sz="6" w:space="0" w:color="auto"/>
            </w:tcBorders>
            <w:shd w:val="clear" w:color="auto" w:fill="F2F2F2" w:themeFill="background1" w:themeFillShade="F2"/>
            <w:vAlign w:val="bottom"/>
          </w:tcPr>
          <w:p w14:paraId="2EE75A03" w14:textId="0CF6D499" w:rsidR="0D98AB8A" w:rsidRPr="00C664B3" w:rsidRDefault="0D98AB8A" w:rsidP="21416834">
            <w:pPr>
              <w:spacing w:line="360" w:lineRule="auto"/>
              <w:jc w:val="right"/>
              <w:rPr>
                <w:rFonts w:ascii="Times New Roman" w:eastAsia="Times New Roman" w:hAnsi="Times New Roman" w:cs="Times New Roman"/>
                <w:color w:val="000000" w:themeColor="text1"/>
                <w:sz w:val="24"/>
                <w:szCs w:val="24"/>
              </w:rPr>
            </w:pPr>
            <w:r w:rsidRPr="00C664B3">
              <w:rPr>
                <w:rFonts w:ascii="Times New Roman" w:eastAsia="Times New Roman" w:hAnsi="Times New Roman" w:cs="Times New Roman"/>
                <w:color w:val="000000" w:themeColor="text1"/>
                <w:sz w:val="24"/>
                <w:szCs w:val="24"/>
              </w:rPr>
              <w:t>30</w:t>
            </w:r>
          </w:p>
        </w:tc>
        <w:tc>
          <w:tcPr>
            <w:tcW w:w="1290" w:type="dxa"/>
            <w:tcBorders>
              <w:top w:val="single" w:sz="6" w:space="0" w:color="auto"/>
              <w:left w:val="single" w:sz="6" w:space="0" w:color="auto"/>
              <w:bottom w:val="single" w:sz="6" w:space="0" w:color="auto"/>
              <w:right w:val="single" w:sz="6" w:space="0" w:color="auto"/>
            </w:tcBorders>
            <w:shd w:val="clear" w:color="auto" w:fill="F2F2F2" w:themeFill="background1" w:themeFillShade="F2"/>
            <w:vAlign w:val="bottom"/>
          </w:tcPr>
          <w:p w14:paraId="2E47907D" w14:textId="7B258530" w:rsidR="0D98AB8A" w:rsidRPr="00C664B3" w:rsidRDefault="0D98AB8A" w:rsidP="21416834">
            <w:pPr>
              <w:spacing w:line="360" w:lineRule="auto"/>
              <w:jc w:val="right"/>
              <w:rPr>
                <w:rFonts w:ascii="Times New Roman" w:eastAsia="Times New Roman" w:hAnsi="Times New Roman" w:cs="Times New Roman"/>
                <w:color w:val="000000" w:themeColor="text1"/>
                <w:sz w:val="24"/>
                <w:szCs w:val="24"/>
              </w:rPr>
            </w:pPr>
            <w:r w:rsidRPr="00C664B3">
              <w:rPr>
                <w:rFonts w:ascii="Times New Roman" w:eastAsia="Times New Roman" w:hAnsi="Times New Roman" w:cs="Times New Roman"/>
                <w:color w:val="000000" w:themeColor="text1"/>
                <w:sz w:val="24"/>
                <w:szCs w:val="24"/>
              </w:rPr>
              <w:t>5</w:t>
            </w:r>
          </w:p>
        </w:tc>
        <w:tc>
          <w:tcPr>
            <w:tcW w:w="1290" w:type="dxa"/>
            <w:tcBorders>
              <w:top w:val="single" w:sz="6" w:space="0" w:color="auto"/>
              <w:left w:val="single" w:sz="6" w:space="0" w:color="auto"/>
              <w:bottom w:val="single" w:sz="6" w:space="0" w:color="auto"/>
              <w:right w:val="single" w:sz="6" w:space="0" w:color="auto"/>
            </w:tcBorders>
            <w:shd w:val="clear" w:color="auto" w:fill="F2F2F2" w:themeFill="background1" w:themeFillShade="F2"/>
            <w:vAlign w:val="bottom"/>
          </w:tcPr>
          <w:p w14:paraId="4FA46F2B" w14:textId="3ED5D88D" w:rsidR="0D98AB8A" w:rsidRPr="00C664B3" w:rsidRDefault="0D98AB8A" w:rsidP="21416834">
            <w:pPr>
              <w:spacing w:line="360" w:lineRule="auto"/>
              <w:jc w:val="right"/>
              <w:rPr>
                <w:rFonts w:ascii="Times New Roman" w:eastAsia="Times New Roman" w:hAnsi="Times New Roman" w:cs="Times New Roman"/>
                <w:color w:val="000000" w:themeColor="text1"/>
                <w:sz w:val="24"/>
                <w:szCs w:val="24"/>
              </w:rPr>
            </w:pPr>
            <w:r w:rsidRPr="00C664B3">
              <w:rPr>
                <w:rFonts w:ascii="Times New Roman" w:eastAsia="Times New Roman" w:hAnsi="Times New Roman" w:cs="Times New Roman"/>
                <w:color w:val="000000" w:themeColor="text1"/>
                <w:sz w:val="24"/>
                <w:szCs w:val="24"/>
              </w:rPr>
              <w:t>0</w:t>
            </w:r>
          </w:p>
        </w:tc>
        <w:tc>
          <w:tcPr>
            <w:tcW w:w="1290" w:type="dxa"/>
            <w:tcBorders>
              <w:top w:val="single" w:sz="6" w:space="0" w:color="auto"/>
              <w:left w:val="single" w:sz="6" w:space="0" w:color="auto"/>
              <w:bottom w:val="single" w:sz="6" w:space="0" w:color="auto"/>
              <w:right w:val="single" w:sz="6" w:space="0" w:color="auto"/>
            </w:tcBorders>
            <w:vAlign w:val="bottom"/>
          </w:tcPr>
          <w:p w14:paraId="7923CFF7" w14:textId="38831FE0" w:rsidR="0D98AB8A" w:rsidRPr="00C664B3" w:rsidRDefault="0D98AB8A" w:rsidP="21416834">
            <w:pPr>
              <w:spacing w:line="360" w:lineRule="auto"/>
              <w:jc w:val="right"/>
              <w:rPr>
                <w:rFonts w:ascii="Times New Roman" w:eastAsia="Times New Roman" w:hAnsi="Times New Roman" w:cs="Times New Roman"/>
                <w:color w:val="000000" w:themeColor="text1"/>
                <w:sz w:val="24"/>
                <w:szCs w:val="24"/>
              </w:rPr>
            </w:pPr>
            <w:r w:rsidRPr="00C664B3">
              <w:rPr>
                <w:rFonts w:ascii="Times New Roman" w:eastAsia="Times New Roman" w:hAnsi="Times New Roman" w:cs="Times New Roman"/>
                <w:color w:val="000000" w:themeColor="text1"/>
                <w:sz w:val="24"/>
                <w:szCs w:val="24"/>
              </w:rPr>
              <w:t>30</w:t>
            </w:r>
          </w:p>
        </w:tc>
      </w:tr>
      <w:tr w:rsidR="00C664B3" w:rsidRPr="00C664B3" w14:paraId="4E3B0D96" w14:textId="77777777" w:rsidTr="1B0E0129">
        <w:trPr>
          <w:trHeight w:val="315"/>
          <w:jc w:val="center"/>
        </w:trPr>
        <w:tc>
          <w:tcPr>
            <w:tcW w:w="1290" w:type="dxa"/>
            <w:tcBorders>
              <w:top w:val="single" w:sz="6" w:space="0" w:color="auto"/>
              <w:left w:val="single" w:sz="6" w:space="0" w:color="auto"/>
              <w:bottom w:val="single" w:sz="6" w:space="0" w:color="auto"/>
              <w:right w:val="single" w:sz="6" w:space="0" w:color="auto"/>
            </w:tcBorders>
            <w:vAlign w:val="bottom"/>
          </w:tcPr>
          <w:p w14:paraId="1CFE5612" w14:textId="2B0E41DD" w:rsidR="0D98AB8A" w:rsidRPr="00C664B3" w:rsidRDefault="0D98AB8A" w:rsidP="21416834">
            <w:pPr>
              <w:spacing w:line="360" w:lineRule="auto"/>
              <w:rPr>
                <w:rFonts w:ascii="Times New Roman" w:eastAsia="Times New Roman" w:hAnsi="Times New Roman" w:cs="Times New Roman"/>
                <w:color w:val="000000" w:themeColor="text1"/>
                <w:sz w:val="24"/>
                <w:szCs w:val="24"/>
              </w:rPr>
            </w:pPr>
            <w:r w:rsidRPr="00C664B3">
              <w:rPr>
                <w:rFonts w:ascii="Times New Roman" w:eastAsia="Times New Roman" w:hAnsi="Times New Roman" w:cs="Times New Roman"/>
                <w:color w:val="000000" w:themeColor="text1"/>
                <w:sz w:val="24"/>
                <w:szCs w:val="24"/>
              </w:rPr>
              <w:t>А3</w:t>
            </w:r>
          </w:p>
        </w:tc>
        <w:tc>
          <w:tcPr>
            <w:tcW w:w="1290" w:type="dxa"/>
            <w:tcBorders>
              <w:top w:val="single" w:sz="6" w:space="0" w:color="auto"/>
              <w:left w:val="single" w:sz="6" w:space="0" w:color="auto"/>
              <w:bottom w:val="single" w:sz="6" w:space="0" w:color="auto"/>
              <w:right w:val="single" w:sz="6" w:space="0" w:color="auto"/>
            </w:tcBorders>
            <w:shd w:val="clear" w:color="auto" w:fill="F2F2F2" w:themeFill="background1" w:themeFillShade="F2"/>
            <w:vAlign w:val="bottom"/>
          </w:tcPr>
          <w:p w14:paraId="675C1AA7" w14:textId="2CC6CEBA" w:rsidR="0D98AB8A" w:rsidRPr="00C664B3" w:rsidRDefault="0D98AB8A" w:rsidP="21416834">
            <w:pPr>
              <w:spacing w:line="360" w:lineRule="auto"/>
              <w:jc w:val="right"/>
              <w:rPr>
                <w:rFonts w:ascii="Times New Roman" w:eastAsia="Times New Roman" w:hAnsi="Times New Roman" w:cs="Times New Roman"/>
                <w:color w:val="000000" w:themeColor="text1"/>
                <w:sz w:val="24"/>
                <w:szCs w:val="24"/>
              </w:rPr>
            </w:pPr>
            <w:r w:rsidRPr="00C664B3">
              <w:rPr>
                <w:rFonts w:ascii="Times New Roman" w:eastAsia="Times New Roman" w:hAnsi="Times New Roman" w:cs="Times New Roman"/>
                <w:b/>
                <w:color w:val="000000" w:themeColor="text1"/>
                <w:sz w:val="24"/>
                <w:szCs w:val="24"/>
              </w:rPr>
              <w:t>0</w:t>
            </w:r>
          </w:p>
        </w:tc>
        <w:tc>
          <w:tcPr>
            <w:tcW w:w="1290" w:type="dxa"/>
            <w:tcBorders>
              <w:top w:val="single" w:sz="6" w:space="0" w:color="auto"/>
              <w:left w:val="single" w:sz="6" w:space="0" w:color="auto"/>
              <w:bottom w:val="single" w:sz="6" w:space="0" w:color="auto"/>
              <w:right w:val="single" w:sz="6" w:space="0" w:color="auto"/>
            </w:tcBorders>
            <w:shd w:val="clear" w:color="auto" w:fill="F2F2F2" w:themeFill="background1" w:themeFillShade="F2"/>
            <w:vAlign w:val="bottom"/>
          </w:tcPr>
          <w:p w14:paraId="03AE3CB9" w14:textId="5B728A87" w:rsidR="0D98AB8A" w:rsidRPr="00C664B3" w:rsidRDefault="0D98AB8A" w:rsidP="21416834">
            <w:pPr>
              <w:spacing w:line="360" w:lineRule="auto"/>
              <w:jc w:val="right"/>
              <w:rPr>
                <w:rFonts w:ascii="Times New Roman" w:eastAsia="Times New Roman" w:hAnsi="Times New Roman" w:cs="Times New Roman"/>
                <w:color w:val="000000" w:themeColor="text1"/>
                <w:sz w:val="24"/>
                <w:szCs w:val="24"/>
              </w:rPr>
            </w:pPr>
            <w:r w:rsidRPr="00C664B3">
              <w:rPr>
                <w:rFonts w:ascii="Times New Roman" w:eastAsia="Times New Roman" w:hAnsi="Times New Roman" w:cs="Times New Roman"/>
                <w:b/>
                <w:color w:val="000000" w:themeColor="text1"/>
                <w:sz w:val="24"/>
                <w:szCs w:val="24"/>
              </w:rPr>
              <w:t>0</w:t>
            </w:r>
          </w:p>
        </w:tc>
        <w:tc>
          <w:tcPr>
            <w:tcW w:w="1290" w:type="dxa"/>
            <w:tcBorders>
              <w:top w:val="single" w:sz="6" w:space="0" w:color="auto"/>
              <w:left w:val="single" w:sz="6" w:space="0" w:color="auto"/>
              <w:bottom w:val="single" w:sz="6" w:space="0" w:color="auto"/>
              <w:right w:val="single" w:sz="6" w:space="0" w:color="auto"/>
            </w:tcBorders>
            <w:shd w:val="clear" w:color="auto" w:fill="F2F2F2" w:themeFill="background1" w:themeFillShade="F2"/>
            <w:vAlign w:val="bottom"/>
          </w:tcPr>
          <w:p w14:paraId="3D6069AB" w14:textId="6D187278" w:rsidR="0D98AB8A" w:rsidRPr="00C664B3" w:rsidRDefault="0D98AB8A" w:rsidP="21416834">
            <w:pPr>
              <w:spacing w:line="360" w:lineRule="auto"/>
              <w:jc w:val="right"/>
              <w:rPr>
                <w:rFonts w:ascii="Times New Roman" w:eastAsia="Times New Roman" w:hAnsi="Times New Roman" w:cs="Times New Roman"/>
                <w:color w:val="000000" w:themeColor="text1"/>
                <w:sz w:val="24"/>
                <w:szCs w:val="24"/>
              </w:rPr>
            </w:pPr>
            <w:r w:rsidRPr="00C664B3">
              <w:rPr>
                <w:rFonts w:ascii="Times New Roman" w:eastAsia="Times New Roman" w:hAnsi="Times New Roman" w:cs="Times New Roman"/>
                <w:b/>
                <w:color w:val="000000" w:themeColor="text1"/>
                <w:sz w:val="24"/>
                <w:szCs w:val="24"/>
              </w:rPr>
              <w:t>20</w:t>
            </w:r>
          </w:p>
        </w:tc>
        <w:tc>
          <w:tcPr>
            <w:tcW w:w="1290" w:type="dxa"/>
            <w:tcBorders>
              <w:top w:val="single" w:sz="6" w:space="0" w:color="auto"/>
              <w:left w:val="single" w:sz="6" w:space="0" w:color="auto"/>
              <w:bottom w:val="single" w:sz="6" w:space="0" w:color="auto"/>
              <w:right w:val="single" w:sz="6" w:space="0" w:color="auto"/>
            </w:tcBorders>
            <w:shd w:val="clear" w:color="auto" w:fill="00B050"/>
            <w:vAlign w:val="bottom"/>
          </w:tcPr>
          <w:p w14:paraId="49045968" w14:textId="198F7B57" w:rsidR="0D98AB8A" w:rsidRPr="00C664B3" w:rsidRDefault="0D98AB8A" w:rsidP="21416834">
            <w:pPr>
              <w:spacing w:line="360" w:lineRule="auto"/>
              <w:jc w:val="right"/>
              <w:rPr>
                <w:rFonts w:ascii="Times New Roman" w:eastAsia="Times New Roman" w:hAnsi="Times New Roman" w:cs="Times New Roman"/>
                <w:color w:val="000000" w:themeColor="text1"/>
                <w:sz w:val="24"/>
                <w:szCs w:val="24"/>
              </w:rPr>
            </w:pPr>
            <w:r w:rsidRPr="00C664B3">
              <w:rPr>
                <w:rFonts w:ascii="Times New Roman" w:eastAsia="Times New Roman" w:hAnsi="Times New Roman" w:cs="Times New Roman"/>
                <w:color w:val="000000" w:themeColor="text1"/>
                <w:sz w:val="24"/>
                <w:szCs w:val="24"/>
              </w:rPr>
              <w:t>20</w:t>
            </w:r>
          </w:p>
        </w:tc>
      </w:tr>
    </w:tbl>
    <w:p w14:paraId="234C2778" w14:textId="5C51D84E" w:rsidR="0D98AB8A" w:rsidRPr="00C664B3" w:rsidRDefault="0D98AB8A" w:rsidP="0D98AB8A">
      <w:pPr>
        <w:spacing w:line="360" w:lineRule="auto"/>
        <w:rPr>
          <w:rFonts w:ascii="Times New Roman" w:eastAsia="Times New Roman" w:hAnsi="Times New Roman" w:cs="Times New Roman"/>
          <w:color w:val="000000" w:themeColor="text1"/>
          <w:sz w:val="24"/>
          <w:szCs w:val="24"/>
        </w:rPr>
      </w:pPr>
    </w:p>
    <w:p w14:paraId="5451F8EE" w14:textId="75CA2FF3" w:rsidR="0D98AB8A" w:rsidRPr="00C664B3" w:rsidRDefault="0D98AB8A" w:rsidP="00CE3DAE">
      <w:pPr>
        <w:spacing w:line="360" w:lineRule="auto"/>
        <w:ind w:firstLine="567"/>
        <w:jc w:val="both"/>
        <w:rPr>
          <w:rFonts w:ascii="Times New Roman" w:eastAsia="Times New Roman" w:hAnsi="Times New Roman" w:cs="Times New Roman"/>
          <w:color w:val="000000" w:themeColor="text1"/>
          <w:sz w:val="24"/>
          <w:szCs w:val="24"/>
        </w:rPr>
      </w:pPr>
      <w:r w:rsidRPr="00C664B3">
        <w:rPr>
          <w:rFonts w:ascii="Times New Roman" w:eastAsia="Times New Roman" w:hAnsi="Times New Roman" w:cs="Times New Roman"/>
          <w:color w:val="000000" w:themeColor="text1"/>
          <w:sz w:val="24"/>
          <w:szCs w:val="24"/>
        </w:rPr>
        <w:t xml:space="preserve">Таким образом, чем больше величина сожаления, тем больше игрок </w:t>
      </w:r>
      <w:proofErr w:type="spellStart"/>
      <w:r w:rsidRPr="00C664B3">
        <w:rPr>
          <w:rFonts w:ascii="Times New Roman" w:eastAsia="Times New Roman" w:hAnsi="Times New Roman" w:cs="Times New Roman"/>
          <w:color w:val="000000" w:themeColor="text1"/>
          <w:sz w:val="24"/>
          <w:szCs w:val="24"/>
        </w:rPr>
        <w:t>теря</w:t>
      </w:r>
      <w:proofErr w:type="spellEnd"/>
      <w:r w:rsidRPr="00C664B3">
        <w:rPr>
          <w:rFonts w:ascii="Times New Roman" w:eastAsia="Times New Roman" w:hAnsi="Times New Roman" w:cs="Times New Roman"/>
          <w:color w:val="000000" w:themeColor="text1"/>
          <w:sz w:val="24"/>
          <w:szCs w:val="24"/>
        </w:rPr>
        <w:t xml:space="preserve">- </w:t>
      </w:r>
      <w:proofErr w:type="spellStart"/>
      <w:r w:rsidRPr="00C664B3">
        <w:rPr>
          <w:rFonts w:ascii="Times New Roman" w:eastAsia="Times New Roman" w:hAnsi="Times New Roman" w:cs="Times New Roman"/>
          <w:color w:val="000000" w:themeColor="text1"/>
          <w:sz w:val="24"/>
          <w:szCs w:val="24"/>
        </w:rPr>
        <w:t>ет</w:t>
      </w:r>
      <w:proofErr w:type="spellEnd"/>
      <w:r w:rsidRPr="00C664B3">
        <w:rPr>
          <w:rFonts w:ascii="Times New Roman" w:eastAsia="Times New Roman" w:hAnsi="Times New Roman" w:cs="Times New Roman"/>
          <w:color w:val="000000" w:themeColor="text1"/>
          <w:sz w:val="24"/>
          <w:szCs w:val="24"/>
        </w:rPr>
        <w:t xml:space="preserve"> в выигрыше от незнания состояния окружения. Далее, применяя принцип </w:t>
      </w:r>
      <w:proofErr w:type="gramStart"/>
      <w:r w:rsidRPr="00C664B3">
        <w:rPr>
          <w:rFonts w:ascii="Times New Roman" w:eastAsia="Times New Roman" w:hAnsi="Times New Roman" w:cs="Times New Roman"/>
          <w:color w:val="000000" w:themeColor="text1"/>
          <w:sz w:val="24"/>
          <w:szCs w:val="24"/>
        </w:rPr>
        <w:t xml:space="preserve">га- </w:t>
      </w:r>
      <w:proofErr w:type="spellStart"/>
      <w:r w:rsidRPr="00C664B3">
        <w:rPr>
          <w:rFonts w:ascii="Times New Roman" w:eastAsia="Times New Roman" w:hAnsi="Times New Roman" w:cs="Times New Roman"/>
          <w:color w:val="000000" w:themeColor="text1"/>
          <w:sz w:val="24"/>
          <w:szCs w:val="24"/>
        </w:rPr>
        <w:t>рантированного</w:t>
      </w:r>
      <w:proofErr w:type="spellEnd"/>
      <w:proofErr w:type="gramEnd"/>
      <w:r w:rsidRPr="00C664B3">
        <w:rPr>
          <w:rFonts w:ascii="Times New Roman" w:eastAsia="Times New Roman" w:hAnsi="Times New Roman" w:cs="Times New Roman"/>
          <w:color w:val="000000" w:themeColor="text1"/>
          <w:sz w:val="24"/>
          <w:szCs w:val="24"/>
        </w:rPr>
        <w:t xml:space="preserve"> результата, в </w:t>
      </w:r>
      <w:proofErr w:type="spellStart"/>
      <w:r w:rsidRPr="00C664B3">
        <w:rPr>
          <w:rFonts w:ascii="Times New Roman" w:eastAsia="Times New Roman" w:hAnsi="Times New Roman" w:cs="Times New Roman"/>
          <w:color w:val="000000" w:themeColor="text1"/>
          <w:sz w:val="24"/>
          <w:szCs w:val="24"/>
        </w:rPr>
        <w:t>каждои</w:t>
      </w:r>
      <w:proofErr w:type="spellEnd"/>
      <w:r w:rsidRPr="00C664B3">
        <w:rPr>
          <w:rFonts w:ascii="Times New Roman" w:eastAsia="Times New Roman" w:hAnsi="Times New Roman" w:cs="Times New Roman"/>
          <w:color w:val="000000" w:themeColor="text1"/>
          <w:sz w:val="24"/>
          <w:szCs w:val="24"/>
        </w:rPr>
        <w:t xml:space="preserve">̆ строке находим </w:t>
      </w:r>
      <w:proofErr w:type="spellStart"/>
      <w:r w:rsidRPr="00C664B3">
        <w:rPr>
          <w:rFonts w:ascii="Times New Roman" w:eastAsia="Times New Roman" w:hAnsi="Times New Roman" w:cs="Times New Roman"/>
          <w:color w:val="000000" w:themeColor="text1"/>
          <w:sz w:val="24"/>
          <w:szCs w:val="24"/>
        </w:rPr>
        <w:t>наихудшии</w:t>
      </w:r>
      <w:proofErr w:type="spellEnd"/>
      <w:r w:rsidRPr="00C664B3">
        <w:rPr>
          <w:rFonts w:ascii="Times New Roman" w:eastAsia="Times New Roman" w:hAnsi="Times New Roman" w:cs="Times New Roman"/>
          <w:color w:val="000000" w:themeColor="text1"/>
          <w:sz w:val="24"/>
          <w:szCs w:val="24"/>
        </w:rPr>
        <w:t xml:space="preserve">̆ результат, то есть максимальное сожаление при применении </w:t>
      </w:r>
      <w:proofErr w:type="spellStart"/>
      <w:r w:rsidRPr="00C664B3">
        <w:rPr>
          <w:rFonts w:ascii="Times New Roman" w:eastAsia="Times New Roman" w:hAnsi="Times New Roman" w:cs="Times New Roman"/>
          <w:color w:val="000000" w:themeColor="text1"/>
          <w:sz w:val="24"/>
          <w:szCs w:val="24"/>
        </w:rPr>
        <w:t>даннои</w:t>
      </w:r>
      <w:proofErr w:type="spellEnd"/>
      <w:r w:rsidRPr="00C664B3">
        <w:rPr>
          <w:rFonts w:ascii="Times New Roman" w:eastAsia="Times New Roman" w:hAnsi="Times New Roman" w:cs="Times New Roman"/>
          <w:color w:val="000000" w:themeColor="text1"/>
          <w:sz w:val="24"/>
          <w:szCs w:val="24"/>
        </w:rPr>
        <w:t xml:space="preserve">̆ стратегии, и выбираем среди них </w:t>
      </w:r>
      <w:proofErr w:type="spellStart"/>
      <w:r w:rsidRPr="00C664B3">
        <w:rPr>
          <w:rFonts w:ascii="Times New Roman" w:eastAsia="Times New Roman" w:hAnsi="Times New Roman" w:cs="Times New Roman"/>
          <w:color w:val="000000" w:themeColor="text1"/>
          <w:sz w:val="24"/>
          <w:szCs w:val="24"/>
        </w:rPr>
        <w:t>наилучшии</w:t>
      </w:r>
      <w:proofErr w:type="spellEnd"/>
      <w:r w:rsidRPr="00C664B3">
        <w:rPr>
          <w:rFonts w:ascii="Times New Roman" w:eastAsia="Times New Roman" w:hAnsi="Times New Roman" w:cs="Times New Roman"/>
          <w:color w:val="000000" w:themeColor="text1"/>
          <w:sz w:val="24"/>
          <w:szCs w:val="24"/>
        </w:rPr>
        <w:t xml:space="preserve">̆ результат (минимальное сожаление), </w:t>
      </w:r>
      <w:proofErr w:type="spellStart"/>
      <w:r w:rsidRPr="00C664B3">
        <w:rPr>
          <w:rFonts w:ascii="Times New Roman" w:eastAsia="Times New Roman" w:hAnsi="Times New Roman" w:cs="Times New Roman"/>
          <w:color w:val="000000" w:themeColor="text1"/>
          <w:sz w:val="24"/>
          <w:szCs w:val="24"/>
        </w:rPr>
        <w:t>которыи</w:t>
      </w:r>
      <w:proofErr w:type="spellEnd"/>
      <w:r w:rsidRPr="00C664B3">
        <w:rPr>
          <w:rFonts w:ascii="Times New Roman" w:eastAsia="Times New Roman" w:hAnsi="Times New Roman" w:cs="Times New Roman"/>
          <w:color w:val="000000" w:themeColor="text1"/>
          <w:sz w:val="24"/>
          <w:szCs w:val="24"/>
        </w:rPr>
        <w:t xml:space="preserve">̆ в данном примере достигается при применении стратегии A3. Итак, согласно критерию </w:t>
      </w:r>
      <w:proofErr w:type="spellStart"/>
      <w:r w:rsidRPr="00C664B3">
        <w:rPr>
          <w:rFonts w:ascii="Times New Roman" w:eastAsia="Times New Roman" w:hAnsi="Times New Roman" w:cs="Times New Roman"/>
          <w:color w:val="000000" w:themeColor="text1"/>
          <w:sz w:val="24"/>
          <w:szCs w:val="24"/>
        </w:rPr>
        <w:t>Сэвиджа</w:t>
      </w:r>
      <w:proofErr w:type="spellEnd"/>
      <w:r w:rsidRPr="00C664B3">
        <w:rPr>
          <w:rFonts w:ascii="Times New Roman" w:eastAsia="Times New Roman" w:hAnsi="Times New Roman" w:cs="Times New Roman"/>
          <w:color w:val="000000" w:themeColor="text1"/>
          <w:sz w:val="24"/>
          <w:szCs w:val="24"/>
        </w:rPr>
        <w:t xml:space="preserve"> </w:t>
      </w:r>
      <w:proofErr w:type="spellStart"/>
      <w:r w:rsidRPr="00C664B3">
        <w:rPr>
          <w:rFonts w:ascii="Times New Roman" w:eastAsia="Times New Roman" w:hAnsi="Times New Roman" w:cs="Times New Roman"/>
          <w:color w:val="000000" w:themeColor="text1"/>
          <w:sz w:val="24"/>
          <w:szCs w:val="24"/>
        </w:rPr>
        <w:t>оптимальнои</w:t>
      </w:r>
      <w:proofErr w:type="spellEnd"/>
      <w:r w:rsidRPr="00C664B3">
        <w:rPr>
          <w:rFonts w:ascii="Times New Roman" w:eastAsia="Times New Roman" w:hAnsi="Times New Roman" w:cs="Times New Roman"/>
          <w:color w:val="000000" w:themeColor="text1"/>
          <w:sz w:val="24"/>
          <w:szCs w:val="24"/>
        </w:rPr>
        <w:t xml:space="preserve">̆ </w:t>
      </w:r>
      <w:proofErr w:type="spellStart"/>
      <w:r w:rsidRPr="00C664B3">
        <w:rPr>
          <w:rFonts w:ascii="Times New Roman" w:eastAsia="Times New Roman" w:hAnsi="Times New Roman" w:cs="Times New Roman"/>
          <w:color w:val="000000" w:themeColor="text1"/>
          <w:sz w:val="24"/>
          <w:szCs w:val="24"/>
        </w:rPr>
        <w:t>стратегиеи</w:t>
      </w:r>
      <w:proofErr w:type="spellEnd"/>
      <w:r w:rsidRPr="00C664B3">
        <w:rPr>
          <w:rFonts w:ascii="Times New Roman" w:eastAsia="Times New Roman" w:hAnsi="Times New Roman" w:cs="Times New Roman"/>
          <w:color w:val="000000" w:themeColor="text1"/>
          <w:sz w:val="24"/>
          <w:szCs w:val="24"/>
        </w:rPr>
        <w:t xml:space="preserve">̆ является стратегия A3, при </w:t>
      </w:r>
      <w:proofErr w:type="spellStart"/>
      <w:r w:rsidRPr="00C664B3">
        <w:rPr>
          <w:rFonts w:ascii="Times New Roman" w:eastAsia="Times New Roman" w:hAnsi="Times New Roman" w:cs="Times New Roman"/>
          <w:color w:val="000000" w:themeColor="text1"/>
          <w:sz w:val="24"/>
          <w:szCs w:val="24"/>
        </w:rPr>
        <w:t>которои</w:t>
      </w:r>
      <w:proofErr w:type="spellEnd"/>
      <w:r w:rsidRPr="00C664B3">
        <w:rPr>
          <w:rFonts w:ascii="Times New Roman" w:eastAsia="Times New Roman" w:hAnsi="Times New Roman" w:cs="Times New Roman"/>
          <w:color w:val="000000" w:themeColor="text1"/>
          <w:sz w:val="24"/>
          <w:szCs w:val="24"/>
        </w:rPr>
        <w:t xml:space="preserve">̆ все поля засеваются </w:t>
      </w:r>
      <w:proofErr w:type="spellStart"/>
      <w:r w:rsidRPr="00C664B3">
        <w:rPr>
          <w:rFonts w:ascii="Times New Roman" w:eastAsia="Times New Roman" w:hAnsi="Times New Roman" w:cs="Times New Roman"/>
          <w:color w:val="000000" w:themeColor="text1"/>
          <w:sz w:val="24"/>
          <w:szCs w:val="24"/>
        </w:rPr>
        <w:t>третьеи</w:t>
      </w:r>
      <w:proofErr w:type="spellEnd"/>
      <w:r w:rsidRPr="00C664B3">
        <w:rPr>
          <w:rFonts w:ascii="Times New Roman" w:eastAsia="Times New Roman" w:hAnsi="Times New Roman" w:cs="Times New Roman"/>
          <w:color w:val="000000" w:themeColor="text1"/>
          <w:sz w:val="24"/>
          <w:szCs w:val="24"/>
        </w:rPr>
        <w:t xml:space="preserve">̆ </w:t>
      </w:r>
      <w:proofErr w:type="spellStart"/>
      <w:r w:rsidRPr="00C664B3">
        <w:rPr>
          <w:rFonts w:ascii="Times New Roman" w:eastAsia="Times New Roman" w:hAnsi="Times New Roman" w:cs="Times New Roman"/>
          <w:color w:val="000000" w:themeColor="text1"/>
          <w:sz w:val="24"/>
          <w:szCs w:val="24"/>
        </w:rPr>
        <w:t>культурои</w:t>
      </w:r>
      <w:proofErr w:type="spellEnd"/>
      <w:r w:rsidRPr="00C664B3">
        <w:rPr>
          <w:rFonts w:ascii="Times New Roman" w:eastAsia="Times New Roman" w:hAnsi="Times New Roman" w:cs="Times New Roman"/>
          <w:color w:val="000000" w:themeColor="text1"/>
          <w:sz w:val="24"/>
          <w:szCs w:val="24"/>
        </w:rPr>
        <w:t>̆.</w:t>
      </w:r>
    </w:p>
    <w:p w14:paraId="006747D6" w14:textId="76E8A699" w:rsidR="0D98AB8A" w:rsidRPr="00C664B3" w:rsidRDefault="0D98AB8A" w:rsidP="00CE3DAE">
      <w:pPr>
        <w:spacing w:line="360" w:lineRule="auto"/>
        <w:ind w:firstLine="567"/>
        <w:jc w:val="both"/>
        <w:rPr>
          <w:rFonts w:ascii="Times New Roman" w:eastAsia="Times New Roman" w:hAnsi="Times New Roman" w:cs="Times New Roman"/>
          <w:color w:val="000000" w:themeColor="text1"/>
          <w:sz w:val="24"/>
          <w:szCs w:val="24"/>
        </w:rPr>
      </w:pPr>
      <w:r w:rsidRPr="00C664B3">
        <w:rPr>
          <w:rFonts w:ascii="Times New Roman" w:eastAsia="Times New Roman" w:hAnsi="Times New Roman" w:cs="Times New Roman"/>
          <w:color w:val="000000" w:themeColor="text1"/>
          <w:sz w:val="24"/>
          <w:szCs w:val="24"/>
        </w:rPr>
        <w:t xml:space="preserve">Критерий </w:t>
      </w:r>
      <w:proofErr w:type="spellStart"/>
      <w:r w:rsidRPr="00C664B3">
        <w:rPr>
          <w:rFonts w:ascii="Times New Roman" w:eastAsia="Times New Roman" w:hAnsi="Times New Roman" w:cs="Times New Roman"/>
          <w:color w:val="000000" w:themeColor="text1"/>
          <w:sz w:val="24"/>
          <w:szCs w:val="24"/>
        </w:rPr>
        <w:t>Сэвиджа</w:t>
      </w:r>
      <w:proofErr w:type="spellEnd"/>
      <w:r w:rsidRPr="00C664B3">
        <w:rPr>
          <w:rFonts w:ascii="Times New Roman" w:eastAsia="Times New Roman" w:hAnsi="Times New Roman" w:cs="Times New Roman"/>
          <w:color w:val="000000" w:themeColor="text1"/>
          <w:sz w:val="24"/>
          <w:szCs w:val="24"/>
        </w:rPr>
        <w:t xml:space="preserve"> тоже </w:t>
      </w:r>
      <w:proofErr w:type="spellStart"/>
      <w:r w:rsidRPr="00C664B3">
        <w:rPr>
          <w:rFonts w:ascii="Times New Roman" w:eastAsia="Times New Roman" w:hAnsi="Times New Roman" w:cs="Times New Roman"/>
          <w:color w:val="000000" w:themeColor="text1"/>
          <w:sz w:val="24"/>
          <w:szCs w:val="24"/>
        </w:rPr>
        <w:t>крайне</w:t>
      </w:r>
      <w:proofErr w:type="spellEnd"/>
      <w:r w:rsidRPr="00C664B3">
        <w:rPr>
          <w:rFonts w:ascii="Times New Roman" w:eastAsia="Times New Roman" w:hAnsi="Times New Roman" w:cs="Times New Roman"/>
          <w:color w:val="000000" w:themeColor="text1"/>
          <w:sz w:val="24"/>
          <w:szCs w:val="24"/>
        </w:rPr>
        <w:t xml:space="preserve"> </w:t>
      </w:r>
      <w:proofErr w:type="spellStart"/>
      <w:r w:rsidRPr="00C664B3">
        <w:rPr>
          <w:rFonts w:ascii="Times New Roman" w:eastAsia="Times New Roman" w:hAnsi="Times New Roman" w:cs="Times New Roman"/>
          <w:color w:val="000000" w:themeColor="text1"/>
          <w:sz w:val="24"/>
          <w:szCs w:val="24"/>
        </w:rPr>
        <w:t>пессимистическии</w:t>
      </w:r>
      <w:proofErr w:type="spellEnd"/>
      <w:r w:rsidRPr="00C664B3">
        <w:rPr>
          <w:rFonts w:ascii="Times New Roman" w:eastAsia="Times New Roman" w:hAnsi="Times New Roman" w:cs="Times New Roman"/>
          <w:color w:val="000000" w:themeColor="text1"/>
          <w:sz w:val="24"/>
          <w:szCs w:val="24"/>
        </w:rPr>
        <w:t>̆, и в смысле «пессимизма» он сходен с критерием Вальда.</w:t>
      </w:r>
    </w:p>
    <w:p w14:paraId="041228BB" w14:textId="24FC280C" w:rsidR="0D98AB8A" w:rsidRPr="00C664B3" w:rsidRDefault="0D98AB8A" w:rsidP="00CE3DAE">
      <w:pPr>
        <w:spacing w:line="360" w:lineRule="auto"/>
        <w:jc w:val="center"/>
        <w:rPr>
          <w:rFonts w:ascii="Times New Roman" w:eastAsia="Times New Roman" w:hAnsi="Times New Roman" w:cs="Times New Roman"/>
          <w:color w:val="000000" w:themeColor="text1"/>
          <w:sz w:val="24"/>
          <w:szCs w:val="24"/>
        </w:rPr>
      </w:pPr>
      <w:r w:rsidRPr="00C664B3">
        <w:rPr>
          <w:rFonts w:ascii="Times New Roman" w:eastAsia="Times New Roman" w:hAnsi="Times New Roman" w:cs="Times New Roman"/>
          <w:b/>
          <w:color w:val="000000" w:themeColor="text1"/>
          <w:sz w:val="24"/>
          <w:szCs w:val="24"/>
        </w:rPr>
        <w:t>Критерий пессимизма-оптимизма Гурвица</w:t>
      </w:r>
    </w:p>
    <w:p w14:paraId="26149392" w14:textId="47AE5DDE" w:rsidR="0D98AB8A" w:rsidRPr="00C664B3" w:rsidRDefault="0D98AB8A" w:rsidP="00CE3DAE">
      <w:pPr>
        <w:spacing w:line="360" w:lineRule="auto"/>
        <w:ind w:firstLine="567"/>
        <w:jc w:val="both"/>
        <w:rPr>
          <w:rFonts w:ascii="Times New Roman" w:eastAsia="Times New Roman" w:hAnsi="Times New Roman" w:cs="Times New Roman"/>
          <w:color w:val="000000" w:themeColor="text1"/>
          <w:sz w:val="24"/>
          <w:szCs w:val="24"/>
        </w:rPr>
      </w:pPr>
      <w:r w:rsidRPr="00C664B3">
        <w:rPr>
          <w:rFonts w:ascii="Times New Roman" w:eastAsia="Times New Roman" w:hAnsi="Times New Roman" w:cs="Times New Roman"/>
          <w:color w:val="000000" w:themeColor="text1"/>
          <w:sz w:val="24"/>
          <w:szCs w:val="24"/>
        </w:rPr>
        <w:t xml:space="preserve">Этот критерий состоит в следующем. Вместо </w:t>
      </w:r>
      <w:proofErr w:type="spellStart"/>
      <w:r w:rsidRPr="00C664B3">
        <w:rPr>
          <w:rFonts w:ascii="Times New Roman" w:eastAsia="Times New Roman" w:hAnsi="Times New Roman" w:cs="Times New Roman"/>
          <w:color w:val="000000" w:themeColor="text1"/>
          <w:sz w:val="24"/>
          <w:szCs w:val="24"/>
        </w:rPr>
        <w:t>исходнои</w:t>
      </w:r>
      <w:proofErr w:type="spellEnd"/>
      <w:r w:rsidRPr="00C664B3">
        <w:rPr>
          <w:rFonts w:ascii="Times New Roman" w:eastAsia="Times New Roman" w:hAnsi="Times New Roman" w:cs="Times New Roman"/>
          <w:color w:val="000000" w:themeColor="text1"/>
          <w:sz w:val="24"/>
          <w:szCs w:val="24"/>
        </w:rPr>
        <w:t xml:space="preserve">̆ матрицы </w:t>
      </w:r>
      <w:proofErr w:type="spellStart"/>
      <w:r w:rsidRPr="00C664B3">
        <w:rPr>
          <w:rFonts w:ascii="Times New Roman" w:eastAsia="Times New Roman" w:hAnsi="Times New Roman" w:cs="Times New Roman"/>
          <w:color w:val="000000" w:themeColor="text1"/>
          <w:sz w:val="24"/>
          <w:szCs w:val="24"/>
        </w:rPr>
        <w:t>выигрышеи</w:t>
      </w:r>
      <w:proofErr w:type="spellEnd"/>
      <w:r w:rsidRPr="00C664B3">
        <w:rPr>
          <w:rFonts w:ascii="Times New Roman" w:eastAsia="Times New Roman" w:hAnsi="Times New Roman" w:cs="Times New Roman"/>
          <w:color w:val="000000" w:themeColor="text1"/>
          <w:sz w:val="24"/>
          <w:szCs w:val="24"/>
        </w:rPr>
        <w:t>̆ C (</w:t>
      </w:r>
      <w:proofErr w:type="spellStart"/>
      <w:r w:rsidRPr="00C664B3">
        <w:rPr>
          <w:rFonts w:ascii="Times New Roman" w:eastAsia="Times New Roman" w:hAnsi="Times New Roman" w:cs="Times New Roman"/>
          <w:color w:val="000000" w:themeColor="text1"/>
          <w:sz w:val="24"/>
          <w:szCs w:val="24"/>
        </w:rPr>
        <w:t>cij</w:t>
      </w:r>
      <w:proofErr w:type="spellEnd"/>
      <w:r w:rsidRPr="00C664B3">
        <w:rPr>
          <w:rFonts w:ascii="Times New Roman" w:eastAsia="Times New Roman" w:hAnsi="Times New Roman" w:cs="Times New Roman"/>
          <w:color w:val="000000" w:themeColor="text1"/>
          <w:sz w:val="24"/>
          <w:szCs w:val="24"/>
        </w:rPr>
        <w:t xml:space="preserve"> ) рассматривается матрица B (</w:t>
      </w:r>
      <w:proofErr w:type="spellStart"/>
      <w:r w:rsidRPr="00C664B3">
        <w:rPr>
          <w:rFonts w:ascii="Times New Roman" w:eastAsia="Times New Roman" w:hAnsi="Times New Roman" w:cs="Times New Roman"/>
          <w:color w:val="000000" w:themeColor="text1"/>
          <w:sz w:val="24"/>
          <w:szCs w:val="24"/>
        </w:rPr>
        <w:t>bij</w:t>
      </w:r>
      <w:proofErr w:type="spellEnd"/>
      <w:r w:rsidRPr="00C664B3">
        <w:rPr>
          <w:rFonts w:ascii="Times New Roman" w:eastAsia="Times New Roman" w:hAnsi="Times New Roman" w:cs="Times New Roman"/>
          <w:color w:val="000000" w:themeColor="text1"/>
          <w:sz w:val="24"/>
          <w:szCs w:val="24"/>
        </w:rPr>
        <w:t xml:space="preserve"> ) , где </w:t>
      </w:r>
    </w:p>
    <w:p w14:paraId="72DF878F" w14:textId="5F4D1971" w:rsidR="0D98AB8A" w:rsidRPr="00C664B3" w:rsidRDefault="0D98AB8A" w:rsidP="3F54719B">
      <w:pPr>
        <w:spacing w:line="360" w:lineRule="auto"/>
        <w:jc w:val="center"/>
        <w:rPr>
          <w:rFonts w:ascii="Times New Roman" w:eastAsia="Calibri" w:hAnsi="Times New Roman" w:cs="Times New Roman"/>
          <w:color w:val="000000" w:themeColor="text1"/>
          <w:sz w:val="24"/>
          <w:szCs w:val="24"/>
          <w:lang w:val="en-US"/>
        </w:rPr>
      </w:pPr>
      <w:r w:rsidRPr="00C664B3">
        <w:rPr>
          <w:rFonts w:ascii="Times New Roman" w:eastAsia="Times New Roman" w:hAnsi="Times New Roman" w:cs="Times New Roman"/>
          <w:color w:val="000000" w:themeColor="text1"/>
          <w:sz w:val="24"/>
          <w:szCs w:val="24"/>
          <w:lang w:val="en-US"/>
        </w:rPr>
        <w:t>Alpha*</w:t>
      </w:r>
      <w:proofErr w:type="gramStart"/>
      <w:r w:rsidRPr="00C664B3">
        <w:rPr>
          <w:rFonts w:ascii="Times New Roman" w:eastAsia="Times New Roman" w:hAnsi="Times New Roman" w:cs="Times New Roman"/>
          <w:color w:val="000000" w:themeColor="text1"/>
          <w:sz w:val="24"/>
          <w:szCs w:val="24"/>
          <w:lang w:val="en-US"/>
        </w:rPr>
        <w:t>max(</w:t>
      </w:r>
      <w:proofErr w:type="gramEnd"/>
      <w:r w:rsidRPr="00C664B3">
        <w:rPr>
          <w:rFonts w:ascii="Times New Roman" w:eastAsia="Times New Roman" w:hAnsi="Times New Roman" w:cs="Times New Roman"/>
          <w:color w:val="000000" w:themeColor="text1"/>
          <w:sz w:val="24"/>
          <w:szCs w:val="24"/>
          <w:lang w:val="en-US"/>
        </w:rPr>
        <w:t>Ai)+(1-Alpha)*min(Ai)</w:t>
      </w:r>
    </w:p>
    <w:p w14:paraId="2425F9C9" w14:textId="41E58A56" w:rsidR="0D98AB8A" w:rsidRPr="00C664B3" w:rsidRDefault="0D98AB8A" w:rsidP="00CE3DAE">
      <w:pPr>
        <w:spacing w:line="360" w:lineRule="auto"/>
        <w:ind w:firstLine="567"/>
        <w:jc w:val="both"/>
        <w:rPr>
          <w:rFonts w:ascii="Times New Roman" w:eastAsia="Times New Roman" w:hAnsi="Times New Roman" w:cs="Times New Roman"/>
          <w:color w:val="000000" w:themeColor="text1"/>
          <w:sz w:val="24"/>
          <w:szCs w:val="24"/>
        </w:rPr>
      </w:pPr>
      <w:r w:rsidRPr="00C664B3">
        <w:rPr>
          <w:rFonts w:ascii="Times New Roman" w:eastAsia="Times New Roman" w:hAnsi="Times New Roman" w:cs="Times New Roman"/>
          <w:color w:val="000000" w:themeColor="text1"/>
          <w:sz w:val="24"/>
          <w:szCs w:val="24"/>
        </w:rPr>
        <w:t xml:space="preserve">Здесь </w:t>
      </w:r>
      <w:r w:rsidRPr="00C664B3">
        <w:rPr>
          <w:rFonts w:ascii="Times New Roman" w:eastAsia="Times New Roman" w:hAnsi="Times New Roman" w:cs="Times New Roman"/>
          <w:color w:val="000000" w:themeColor="text1"/>
          <w:sz w:val="24"/>
          <w:szCs w:val="24"/>
          <w:lang w:val="en-US"/>
        </w:rPr>
        <w:t>Alpha</w:t>
      </w:r>
      <w:r w:rsidRPr="00C664B3">
        <w:rPr>
          <w:rFonts w:ascii="Times New Roman" w:eastAsia="Times New Roman" w:hAnsi="Times New Roman" w:cs="Times New Roman"/>
          <w:color w:val="000000" w:themeColor="text1"/>
          <w:sz w:val="24"/>
          <w:szCs w:val="24"/>
        </w:rPr>
        <w:t xml:space="preserve"> некоторое число, 0&lt;</w:t>
      </w:r>
      <w:r w:rsidRPr="00C664B3">
        <w:rPr>
          <w:rFonts w:ascii="Times New Roman" w:eastAsia="Times New Roman" w:hAnsi="Times New Roman" w:cs="Times New Roman"/>
          <w:color w:val="000000" w:themeColor="text1"/>
          <w:sz w:val="24"/>
          <w:szCs w:val="24"/>
          <w:lang w:val="en-US"/>
        </w:rPr>
        <w:t>Alpha</w:t>
      </w:r>
      <w:r w:rsidRPr="00C664B3">
        <w:rPr>
          <w:rFonts w:ascii="Times New Roman" w:eastAsia="Times New Roman" w:hAnsi="Times New Roman" w:cs="Times New Roman"/>
          <w:color w:val="000000" w:themeColor="text1"/>
          <w:sz w:val="24"/>
          <w:szCs w:val="24"/>
        </w:rPr>
        <w:t xml:space="preserve">&lt;1, характеризующее степень оптимизма игрока. Тогда число 1 - </w:t>
      </w:r>
      <w:r w:rsidRPr="00C664B3">
        <w:rPr>
          <w:rFonts w:ascii="Times New Roman" w:eastAsia="Times New Roman" w:hAnsi="Times New Roman" w:cs="Times New Roman"/>
          <w:color w:val="000000" w:themeColor="text1"/>
          <w:sz w:val="24"/>
          <w:szCs w:val="24"/>
          <w:lang w:val="en-US"/>
        </w:rPr>
        <w:t>Alpha</w:t>
      </w:r>
      <w:r w:rsidRPr="00C664B3">
        <w:rPr>
          <w:rFonts w:ascii="Times New Roman" w:eastAsia="Times New Roman" w:hAnsi="Times New Roman" w:cs="Times New Roman"/>
          <w:color w:val="000000" w:themeColor="text1"/>
          <w:sz w:val="24"/>
          <w:szCs w:val="24"/>
        </w:rPr>
        <w:t xml:space="preserve"> можно понимать как степень пессимизма. При </w:t>
      </w:r>
      <w:r w:rsidRPr="00C664B3">
        <w:rPr>
          <w:rFonts w:ascii="Times New Roman" w:eastAsia="Times New Roman" w:hAnsi="Times New Roman" w:cs="Times New Roman"/>
          <w:color w:val="000000" w:themeColor="text1"/>
          <w:sz w:val="24"/>
          <w:szCs w:val="24"/>
          <w:lang w:val="en-US"/>
        </w:rPr>
        <w:t>Alpha</w:t>
      </w:r>
      <w:r w:rsidRPr="00C664B3">
        <w:rPr>
          <w:rFonts w:ascii="Times New Roman" w:eastAsia="Times New Roman" w:hAnsi="Times New Roman" w:cs="Times New Roman"/>
          <w:color w:val="000000" w:themeColor="text1"/>
          <w:sz w:val="24"/>
          <w:szCs w:val="24"/>
        </w:rPr>
        <w:t xml:space="preserve"> = 0 в </w:t>
      </w:r>
      <w:proofErr w:type="spellStart"/>
      <w:r w:rsidRPr="00C664B3">
        <w:rPr>
          <w:rFonts w:ascii="Times New Roman" w:eastAsia="Times New Roman" w:hAnsi="Times New Roman" w:cs="Times New Roman"/>
          <w:color w:val="000000" w:themeColor="text1"/>
          <w:sz w:val="24"/>
          <w:szCs w:val="24"/>
        </w:rPr>
        <w:lastRenderedPageBreak/>
        <w:t>каждои</w:t>
      </w:r>
      <w:proofErr w:type="spellEnd"/>
      <w:r w:rsidRPr="00C664B3">
        <w:rPr>
          <w:rFonts w:ascii="Times New Roman" w:eastAsia="Times New Roman" w:hAnsi="Times New Roman" w:cs="Times New Roman"/>
          <w:color w:val="000000" w:themeColor="text1"/>
          <w:sz w:val="24"/>
          <w:szCs w:val="24"/>
        </w:rPr>
        <w:t xml:space="preserve">̆ строке во всех столбцах стоит одно и то же число, равное </w:t>
      </w:r>
      <w:proofErr w:type="gramStart"/>
      <w:r w:rsidRPr="00C664B3">
        <w:rPr>
          <w:rFonts w:ascii="Times New Roman" w:eastAsia="Times New Roman" w:hAnsi="Times New Roman" w:cs="Times New Roman"/>
          <w:color w:val="000000" w:themeColor="text1"/>
          <w:sz w:val="24"/>
          <w:szCs w:val="24"/>
        </w:rPr>
        <w:t xml:space="preserve">мак- </w:t>
      </w:r>
      <w:proofErr w:type="spellStart"/>
      <w:r w:rsidRPr="00C664B3">
        <w:rPr>
          <w:rFonts w:ascii="Times New Roman" w:eastAsia="Times New Roman" w:hAnsi="Times New Roman" w:cs="Times New Roman"/>
          <w:color w:val="000000" w:themeColor="text1"/>
          <w:sz w:val="24"/>
          <w:szCs w:val="24"/>
        </w:rPr>
        <w:t>симальному</w:t>
      </w:r>
      <w:proofErr w:type="spellEnd"/>
      <w:proofErr w:type="gramEnd"/>
      <w:r w:rsidRPr="00C664B3">
        <w:rPr>
          <w:rFonts w:ascii="Times New Roman" w:eastAsia="Times New Roman" w:hAnsi="Times New Roman" w:cs="Times New Roman"/>
          <w:color w:val="000000" w:themeColor="text1"/>
          <w:sz w:val="24"/>
          <w:szCs w:val="24"/>
        </w:rPr>
        <w:t xml:space="preserve"> выигрышу при выборе </w:t>
      </w:r>
      <w:proofErr w:type="spellStart"/>
      <w:r w:rsidRPr="00C664B3">
        <w:rPr>
          <w:rFonts w:ascii="Times New Roman" w:eastAsia="Times New Roman" w:hAnsi="Times New Roman" w:cs="Times New Roman"/>
          <w:color w:val="000000" w:themeColor="text1"/>
          <w:sz w:val="24"/>
          <w:szCs w:val="24"/>
        </w:rPr>
        <w:t>соответствующеи</w:t>
      </w:r>
      <w:proofErr w:type="spellEnd"/>
      <w:r w:rsidRPr="00C664B3">
        <w:rPr>
          <w:rFonts w:ascii="Times New Roman" w:eastAsia="Times New Roman" w:hAnsi="Times New Roman" w:cs="Times New Roman"/>
          <w:color w:val="000000" w:themeColor="text1"/>
          <w:sz w:val="24"/>
          <w:szCs w:val="24"/>
        </w:rPr>
        <w:t xml:space="preserve">̆ строке стратегии, то есть </w:t>
      </w:r>
      <w:proofErr w:type="spellStart"/>
      <w:r w:rsidRPr="00C664B3">
        <w:rPr>
          <w:rFonts w:ascii="Times New Roman" w:eastAsia="Times New Roman" w:hAnsi="Times New Roman" w:cs="Times New Roman"/>
          <w:color w:val="000000" w:themeColor="text1"/>
          <w:sz w:val="24"/>
          <w:szCs w:val="24"/>
        </w:rPr>
        <w:t>самыи</w:t>
      </w:r>
      <w:proofErr w:type="spellEnd"/>
      <w:r w:rsidRPr="00C664B3">
        <w:rPr>
          <w:rFonts w:ascii="Times New Roman" w:eastAsia="Times New Roman" w:hAnsi="Times New Roman" w:cs="Times New Roman"/>
          <w:color w:val="000000" w:themeColor="text1"/>
          <w:sz w:val="24"/>
          <w:szCs w:val="24"/>
        </w:rPr>
        <w:t xml:space="preserve">̆ </w:t>
      </w:r>
      <w:proofErr w:type="spellStart"/>
      <w:r w:rsidRPr="00C664B3">
        <w:rPr>
          <w:rFonts w:ascii="Times New Roman" w:eastAsia="Times New Roman" w:hAnsi="Times New Roman" w:cs="Times New Roman"/>
          <w:color w:val="000000" w:themeColor="text1"/>
          <w:sz w:val="24"/>
          <w:szCs w:val="24"/>
        </w:rPr>
        <w:t>оптимистичныи</w:t>
      </w:r>
      <w:proofErr w:type="spellEnd"/>
      <w:r w:rsidRPr="00C664B3">
        <w:rPr>
          <w:rFonts w:ascii="Times New Roman" w:eastAsia="Times New Roman" w:hAnsi="Times New Roman" w:cs="Times New Roman"/>
          <w:color w:val="000000" w:themeColor="text1"/>
          <w:sz w:val="24"/>
          <w:szCs w:val="24"/>
        </w:rPr>
        <w:t xml:space="preserve">̆ результат. При </w:t>
      </w:r>
      <w:r w:rsidRPr="00C664B3">
        <w:rPr>
          <w:rFonts w:ascii="Times New Roman" w:eastAsia="Times New Roman" w:hAnsi="Times New Roman" w:cs="Times New Roman"/>
          <w:color w:val="000000" w:themeColor="text1"/>
          <w:sz w:val="24"/>
          <w:szCs w:val="24"/>
          <w:lang w:val="en-US"/>
        </w:rPr>
        <w:t>Alpha</w:t>
      </w:r>
      <w:r w:rsidRPr="00C664B3">
        <w:rPr>
          <w:rFonts w:ascii="Times New Roman" w:eastAsia="Times New Roman" w:hAnsi="Times New Roman" w:cs="Times New Roman"/>
          <w:color w:val="000000" w:themeColor="text1"/>
          <w:sz w:val="24"/>
          <w:szCs w:val="24"/>
        </w:rPr>
        <w:t xml:space="preserve"> = 1 матрица </w:t>
      </w:r>
      <w:r w:rsidRPr="00C664B3">
        <w:rPr>
          <w:rFonts w:ascii="Times New Roman" w:eastAsia="Times New Roman" w:hAnsi="Times New Roman" w:cs="Times New Roman"/>
          <w:color w:val="000000" w:themeColor="text1"/>
          <w:sz w:val="24"/>
          <w:szCs w:val="24"/>
          <w:lang w:val="en-US"/>
        </w:rPr>
        <w:t>B</w:t>
      </w:r>
      <w:r w:rsidRPr="00C664B3">
        <w:rPr>
          <w:rFonts w:ascii="Times New Roman" w:eastAsia="Times New Roman" w:hAnsi="Times New Roman" w:cs="Times New Roman"/>
          <w:color w:val="000000" w:themeColor="text1"/>
          <w:sz w:val="24"/>
          <w:szCs w:val="24"/>
        </w:rPr>
        <w:t xml:space="preserve"> совпадает с </w:t>
      </w:r>
      <w:proofErr w:type="spellStart"/>
      <w:r w:rsidRPr="00C664B3">
        <w:rPr>
          <w:rFonts w:ascii="Times New Roman" w:eastAsia="Times New Roman" w:hAnsi="Times New Roman" w:cs="Times New Roman"/>
          <w:color w:val="000000" w:themeColor="text1"/>
          <w:sz w:val="24"/>
          <w:szCs w:val="24"/>
        </w:rPr>
        <w:t>матрицеи</w:t>
      </w:r>
      <w:proofErr w:type="spellEnd"/>
      <w:r w:rsidRPr="00C664B3">
        <w:rPr>
          <w:rFonts w:ascii="Times New Roman" w:eastAsia="Times New Roman" w:hAnsi="Times New Roman" w:cs="Times New Roman"/>
          <w:color w:val="000000" w:themeColor="text1"/>
          <w:sz w:val="24"/>
          <w:szCs w:val="24"/>
        </w:rPr>
        <w:t xml:space="preserve">̆ </w:t>
      </w:r>
      <w:proofErr w:type="spellStart"/>
      <w:r w:rsidRPr="00C664B3">
        <w:rPr>
          <w:rFonts w:ascii="Times New Roman" w:eastAsia="Times New Roman" w:hAnsi="Times New Roman" w:cs="Times New Roman"/>
          <w:color w:val="000000" w:themeColor="text1"/>
          <w:sz w:val="24"/>
          <w:szCs w:val="24"/>
        </w:rPr>
        <w:t>выигрышеи</w:t>
      </w:r>
      <w:proofErr w:type="spellEnd"/>
      <w:r w:rsidRPr="00C664B3">
        <w:rPr>
          <w:rFonts w:ascii="Times New Roman" w:eastAsia="Times New Roman" w:hAnsi="Times New Roman" w:cs="Times New Roman"/>
          <w:color w:val="000000" w:themeColor="text1"/>
          <w:sz w:val="24"/>
          <w:szCs w:val="24"/>
        </w:rPr>
        <w:t xml:space="preserve">̆ </w:t>
      </w:r>
      <w:r w:rsidRPr="00C664B3">
        <w:rPr>
          <w:rFonts w:ascii="Times New Roman" w:eastAsia="Times New Roman" w:hAnsi="Times New Roman" w:cs="Times New Roman"/>
          <w:color w:val="000000" w:themeColor="text1"/>
          <w:sz w:val="24"/>
          <w:szCs w:val="24"/>
          <w:lang w:val="en-US"/>
        </w:rPr>
        <w:t>C</w:t>
      </w:r>
      <w:r w:rsidRPr="00C664B3">
        <w:rPr>
          <w:rFonts w:ascii="Times New Roman" w:eastAsia="Times New Roman" w:hAnsi="Times New Roman" w:cs="Times New Roman"/>
          <w:color w:val="000000" w:themeColor="text1"/>
          <w:sz w:val="24"/>
          <w:szCs w:val="24"/>
        </w:rPr>
        <w:t xml:space="preserve">, и критерий Гурвица превращается в критерий Вальда; при </w:t>
      </w:r>
      <w:r w:rsidRPr="00C664B3">
        <w:rPr>
          <w:rFonts w:ascii="Times New Roman" w:eastAsia="Times New Roman" w:hAnsi="Times New Roman" w:cs="Times New Roman"/>
          <w:color w:val="000000" w:themeColor="text1"/>
          <w:sz w:val="24"/>
          <w:szCs w:val="24"/>
          <w:lang w:val="en-US"/>
        </w:rPr>
        <w:t>Alpha</w:t>
      </w:r>
      <w:r w:rsidRPr="00C664B3">
        <w:rPr>
          <w:rFonts w:ascii="Times New Roman" w:eastAsia="Times New Roman" w:hAnsi="Times New Roman" w:cs="Times New Roman"/>
          <w:color w:val="000000" w:themeColor="text1"/>
          <w:sz w:val="24"/>
          <w:szCs w:val="24"/>
        </w:rPr>
        <w:t xml:space="preserve"> = 0 – в критерий «</w:t>
      </w:r>
      <w:proofErr w:type="spellStart"/>
      <w:r w:rsidRPr="00C664B3">
        <w:rPr>
          <w:rFonts w:ascii="Times New Roman" w:eastAsia="Times New Roman" w:hAnsi="Times New Roman" w:cs="Times New Roman"/>
          <w:color w:val="000000" w:themeColor="text1"/>
          <w:sz w:val="24"/>
          <w:szCs w:val="24"/>
        </w:rPr>
        <w:t>крайнего</w:t>
      </w:r>
      <w:proofErr w:type="spellEnd"/>
      <w:r w:rsidRPr="00C664B3">
        <w:rPr>
          <w:rFonts w:ascii="Times New Roman" w:eastAsia="Times New Roman" w:hAnsi="Times New Roman" w:cs="Times New Roman"/>
          <w:color w:val="000000" w:themeColor="text1"/>
          <w:sz w:val="24"/>
          <w:szCs w:val="24"/>
        </w:rPr>
        <w:t xml:space="preserve"> оптимизма», при других значениях </w:t>
      </w:r>
      <w:r w:rsidRPr="00C664B3">
        <w:rPr>
          <w:rFonts w:ascii="Times New Roman" w:eastAsia="Times New Roman" w:hAnsi="Times New Roman" w:cs="Times New Roman"/>
          <w:color w:val="000000" w:themeColor="text1"/>
          <w:sz w:val="24"/>
          <w:szCs w:val="24"/>
          <w:lang w:val="en-US"/>
        </w:rPr>
        <w:t></w:t>
      </w:r>
      <w:r w:rsidRPr="00C664B3">
        <w:rPr>
          <w:rFonts w:ascii="Times New Roman" w:eastAsia="Times New Roman" w:hAnsi="Times New Roman" w:cs="Times New Roman"/>
          <w:color w:val="000000" w:themeColor="text1"/>
          <w:sz w:val="24"/>
          <w:szCs w:val="24"/>
        </w:rPr>
        <w:t xml:space="preserve"> получается нечто среднее – ближе к оптимизму, если </w:t>
      </w:r>
      <w:r w:rsidRPr="00C664B3">
        <w:rPr>
          <w:rFonts w:ascii="Times New Roman" w:eastAsia="Times New Roman" w:hAnsi="Times New Roman" w:cs="Times New Roman"/>
          <w:color w:val="000000" w:themeColor="text1"/>
          <w:sz w:val="24"/>
          <w:szCs w:val="24"/>
          <w:lang w:val="en-US"/>
        </w:rPr>
        <w:t>Alpha</w:t>
      </w:r>
      <w:r w:rsidRPr="00C664B3">
        <w:rPr>
          <w:rFonts w:ascii="Times New Roman" w:eastAsia="Times New Roman" w:hAnsi="Times New Roman" w:cs="Times New Roman"/>
          <w:color w:val="000000" w:themeColor="text1"/>
          <w:sz w:val="24"/>
          <w:szCs w:val="24"/>
        </w:rPr>
        <w:t xml:space="preserve"> близко к 0, или ближе к пессимизму, если </w:t>
      </w:r>
      <w:r w:rsidRPr="00C664B3">
        <w:rPr>
          <w:rFonts w:ascii="Times New Roman" w:eastAsia="Times New Roman" w:hAnsi="Times New Roman" w:cs="Times New Roman"/>
          <w:color w:val="000000" w:themeColor="text1"/>
          <w:sz w:val="24"/>
          <w:szCs w:val="24"/>
          <w:lang w:val="en-US"/>
        </w:rPr>
        <w:t>Alpha</w:t>
      </w:r>
      <w:r w:rsidRPr="00C664B3">
        <w:rPr>
          <w:rFonts w:ascii="Times New Roman" w:eastAsia="Times New Roman" w:hAnsi="Times New Roman" w:cs="Times New Roman"/>
          <w:color w:val="000000" w:themeColor="text1"/>
          <w:sz w:val="24"/>
          <w:szCs w:val="24"/>
        </w:rPr>
        <w:t xml:space="preserve"> близко к 1. Критерий Гурвица заключается в применении принципа гарантированного результата (критерия Вальда) к матрице </w:t>
      </w:r>
      <w:r w:rsidRPr="00C664B3">
        <w:rPr>
          <w:rFonts w:ascii="Times New Roman" w:eastAsia="Times New Roman" w:hAnsi="Times New Roman" w:cs="Times New Roman"/>
          <w:color w:val="000000" w:themeColor="text1"/>
          <w:sz w:val="24"/>
          <w:szCs w:val="24"/>
          <w:lang w:val="en-US"/>
        </w:rPr>
        <w:t>B</w:t>
      </w:r>
      <w:r w:rsidRPr="00C664B3">
        <w:rPr>
          <w:rFonts w:ascii="Times New Roman" w:eastAsia="Times New Roman" w:hAnsi="Times New Roman" w:cs="Times New Roman"/>
          <w:color w:val="000000" w:themeColor="text1"/>
          <w:sz w:val="24"/>
          <w:szCs w:val="24"/>
        </w:rPr>
        <w:t xml:space="preserve"> .</w:t>
      </w:r>
    </w:p>
    <w:p w14:paraId="4637A05A" w14:textId="354CE732" w:rsidR="0D98AB8A" w:rsidRPr="00C664B3" w:rsidRDefault="0D98AB8A" w:rsidP="00CE3DAE">
      <w:pPr>
        <w:spacing w:line="360" w:lineRule="auto"/>
        <w:ind w:firstLine="567"/>
        <w:jc w:val="both"/>
        <w:rPr>
          <w:rFonts w:ascii="Times New Roman" w:eastAsia="Times New Roman" w:hAnsi="Times New Roman" w:cs="Times New Roman"/>
          <w:color w:val="000000" w:themeColor="text1"/>
          <w:sz w:val="24"/>
          <w:szCs w:val="24"/>
        </w:rPr>
      </w:pPr>
      <w:r w:rsidRPr="00C664B3">
        <w:rPr>
          <w:rFonts w:ascii="Times New Roman" w:eastAsia="Times New Roman" w:hAnsi="Times New Roman" w:cs="Times New Roman"/>
          <w:color w:val="000000" w:themeColor="text1"/>
          <w:sz w:val="24"/>
          <w:szCs w:val="24"/>
          <w:lang w:val="en-US"/>
        </w:rPr>
        <w:t> </w:t>
      </w:r>
      <w:r w:rsidRPr="00C664B3">
        <w:rPr>
          <w:rFonts w:ascii="Times New Roman" w:eastAsia="Times New Roman" w:hAnsi="Times New Roman" w:cs="Times New Roman"/>
          <w:color w:val="000000" w:themeColor="text1"/>
          <w:sz w:val="24"/>
          <w:szCs w:val="24"/>
        </w:rPr>
        <w:t xml:space="preserve">Запишем линейную свертку: </w:t>
      </w:r>
    </w:p>
    <w:p w14:paraId="0C06B890" w14:textId="1E3FA5E2" w:rsidR="0D98AB8A" w:rsidRPr="00C664B3" w:rsidRDefault="0D98AB8A" w:rsidP="00FF70BB">
      <w:pPr>
        <w:spacing w:line="360" w:lineRule="auto"/>
        <w:ind w:right="708"/>
        <w:jc w:val="right"/>
        <w:rPr>
          <w:rFonts w:ascii="Times New Roman" w:eastAsia="Times New Roman" w:hAnsi="Times New Roman" w:cs="Times New Roman"/>
          <w:color w:val="000000" w:themeColor="text1"/>
          <w:sz w:val="24"/>
          <w:szCs w:val="24"/>
        </w:rPr>
      </w:pPr>
      <w:r w:rsidRPr="00C664B3">
        <w:rPr>
          <w:rFonts w:ascii="Times New Roman" w:eastAsia="Times New Roman" w:hAnsi="Times New Roman" w:cs="Times New Roman"/>
          <w:color w:val="000000" w:themeColor="text1"/>
          <w:sz w:val="24"/>
          <w:szCs w:val="24"/>
        </w:rPr>
        <w:t>Таблица 4 – «Линейная свертка»</w:t>
      </w:r>
    </w:p>
    <w:tbl>
      <w:tblPr>
        <w:tblW w:w="0" w:type="auto"/>
        <w:jc w:val="center"/>
        <w:tblLayout w:type="fixed"/>
        <w:tblLook w:val="04A0" w:firstRow="1" w:lastRow="0" w:firstColumn="1" w:lastColumn="0" w:noHBand="0" w:noVBand="1"/>
      </w:tblPr>
      <w:tblGrid>
        <w:gridCol w:w="1290"/>
        <w:gridCol w:w="495"/>
        <w:gridCol w:w="570"/>
        <w:gridCol w:w="585"/>
        <w:gridCol w:w="510"/>
        <w:gridCol w:w="750"/>
        <w:gridCol w:w="555"/>
        <w:gridCol w:w="555"/>
        <w:gridCol w:w="510"/>
        <w:gridCol w:w="600"/>
        <w:gridCol w:w="555"/>
        <w:gridCol w:w="840"/>
      </w:tblGrid>
      <w:tr w:rsidR="00C664B3" w:rsidRPr="00C664B3" w14:paraId="6A93CE58" w14:textId="77777777" w:rsidTr="0FCB4E82">
        <w:trPr>
          <w:trHeight w:val="315"/>
          <w:jc w:val="center"/>
        </w:trPr>
        <w:tc>
          <w:tcPr>
            <w:tcW w:w="1290" w:type="dxa"/>
            <w:tcBorders>
              <w:top w:val="single" w:sz="6" w:space="0" w:color="auto"/>
              <w:left w:val="single" w:sz="6" w:space="0" w:color="auto"/>
              <w:bottom w:val="single" w:sz="6" w:space="0" w:color="auto"/>
              <w:right w:val="single" w:sz="6" w:space="0" w:color="auto"/>
            </w:tcBorders>
            <w:vAlign w:val="bottom"/>
          </w:tcPr>
          <w:p w14:paraId="3FCAAD66" w14:textId="0C0BCD11" w:rsidR="0D98AB8A" w:rsidRPr="00C664B3" w:rsidRDefault="0D98AB8A" w:rsidP="00FF70BB">
            <w:pPr>
              <w:spacing w:line="360" w:lineRule="auto"/>
              <w:jc w:val="center"/>
              <w:rPr>
                <w:rFonts w:ascii="Times New Roman" w:eastAsia="Times New Roman" w:hAnsi="Times New Roman" w:cs="Times New Roman"/>
                <w:color w:val="000000" w:themeColor="text1"/>
                <w:sz w:val="24"/>
                <w:szCs w:val="24"/>
              </w:rPr>
            </w:pPr>
            <w:r w:rsidRPr="00C664B3">
              <w:rPr>
                <w:rFonts w:ascii="Times New Roman" w:eastAsia="Times New Roman" w:hAnsi="Times New Roman" w:cs="Times New Roman"/>
                <w:color w:val="000000" w:themeColor="text1"/>
                <w:sz w:val="24"/>
                <w:szCs w:val="24"/>
              </w:rPr>
              <w:t>Alpha</w:t>
            </w:r>
          </w:p>
        </w:tc>
        <w:tc>
          <w:tcPr>
            <w:tcW w:w="495" w:type="dxa"/>
            <w:tcBorders>
              <w:top w:val="single" w:sz="6" w:space="0" w:color="auto"/>
              <w:left w:val="single" w:sz="6" w:space="0" w:color="auto"/>
              <w:bottom w:val="single" w:sz="6" w:space="0" w:color="auto"/>
              <w:right w:val="single" w:sz="6" w:space="0" w:color="auto"/>
            </w:tcBorders>
            <w:vAlign w:val="center"/>
          </w:tcPr>
          <w:p w14:paraId="2F0CCBFC" w14:textId="617EE685" w:rsidR="0D98AB8A" w:rsidRPr="00C664B3" w:rsidRDefault="0D98AB8A" w:rsidP="00FF70BB">
            <w:pPr>
              <w:spacing w:line="360" w:lineRule="auto"/>
              <w:jc w:val="center"/>
              <w:rPr>
                <w:rFonts w:ascii="Times New Roman" w:eastAsia="Times New Roman" w:hAnsi="Times New Roman" w:cs="Times New Roman"/>
                <w:color w:val="000000" w:themeColor="text1"/>
                <w:sz w:val="24"/>
                <w:szCs w:val="24"/>
              </w:rPr>
            </w:pPr>
            <w:r w:rsidRPr="00C664B3">
              <w:rPr>
                <w:rFonts w:ascii="Times New Roman" w:eastAsia="Times New Roman" w:hAnsi="Times New Roman" w:cs="Times New Roman"/>
                <w:color w:val="000000" w:themeColor="text1"/>
                <w:sz w:val="24"/>
                <w:szCs w:val="24"/>
              </w:rPr>
              <w:t>0</w:t>
            </w:r>
          </w:p>
        </w:tc>
        <w:tc>
          <w:tcPr>
            <w:tcW w:w="570" w:type="dxa"/>
            <w:tcBorders>
              <w:top w:val="single" w:sz="6" w:space="0" w:color="auto"/>
              <w:left w:val="single" w:sz="6" w:space="0" w:color="auto"/>
              <w:bottom w:val="single" w:sz="6" w:space="0" w:color="auto"/>
              <w:right w:val="single" w:sz="6" w:space="0" w:color="auto"/>
            </w:tcBorders>
            <w:vAlign w:val="center"/>
          </w:tcPr>
          <w:p w14:paraId="06C35E0E" w14:textId="3B97C3F3" w:rsidR="0D98AB8A" w:rsidRPr="00C664B3" w:rsidRDefault="0D98AB8A" w:rsidP="00FF70BB">
            <w:pPr>
              <w:spacing w:line="360" w:lineRule="auto"/>
              <w:jc w:val="center"/>
              <w:rPr>
                <w:rFonts w:ascii="Times New Roman" w:eastAsia="Times New Roman" w:hAnsi="Times New Roman" w:cs="Times New Roman"/>
                <w:color w:val="000000" w:themeColor="text1"/>
                <w:sz w:val="24"/>
                <w:szCs w:val="24"/>
              </w:rPr>
            </w:pPr>
            <w:r w:rsidRPr="00C664B3">
              <w:rPr>
                <w:rFonts w:ascii="Times New Roman" w:eastAsia="Times New Roman" w:hAnsi="Times New Roman" w:cs="Times New Roman"/>
                <w:color w:val="000000" w:themeColor="text1"/>
                <w:sz w:val="24"/>
                <w:szCs w:val="24"/>
              </w:rPr>
              <w:t>0,1</w:t>
            </w:r>
          </w:p>
        </w:tc>
        <w:tc>
          <w:tcPr>
            <w:tcW w:w="585" w:type="dxa"/>
            <w:tcBorders>
              <w:top w:val="single" w:sz="6" w:space="0" w:color="auto"/>
              <w:left w:val="single" w:sz="6" w:space="0" w:color="auto"/>
              <w:bottom w:val="single" w:sz="6" w:space="0" w:color="auto"/>
              <w:right w:val="single" w:sz="6" w:space="0" w:color="auto"/>
            </w:tcBorders>
            <w:vAlign w:val="center"/>
          </w:tcPr>
          <w:p w14:paraId="780151A1" w14:textId="5A0035E9" w:rsidR="0D98AB8A" w:rsidRPr="00C664B3" w:rsidRDefault="0D98AB8A" w:rsidP="00FF70BB">
            <w:pPr>
              <w:spacing w:line="360" w:lineRule="auto"/>
              <w:jc w:val="center"/>
              <w:rPr>
                <w:rFonts w:ascii="Times New Roman" w:eastAsia="Times New Roman" w:hAnsi="Times New Roman" w:cs="Times New Roman"/>
                <w:color w:val="000000" w:themeColor="text1"/>
                <w:sz w:val="24"/>
                <w:szCs w:val="24"/>
              </w:rPr>
            </w:pPr>
            <w:r w:rsidRPr="00C664B3">
              <w:rPr>
                <w:rFonts w:ascii="Times New Roman" w:eastAsia="Times New Roman" w:hAnsi="Times New Roman" w:cs="Times New Roman"/>
                <w:color w:val="000000" w:themeColor="text1"/>
                <w:sz w:val="24"/>
                <w:szCs w:val="24"/>
              </w:rPr>
              <w:t>0,2</w:t>
            </w:r>
          </w:p>
        </w:tc>
        <w:tc>
          <w:tcPr>
            <w:tcW w:w="510" w:type="dxa"/>
            <w:tcBorders>
              <w:top w:val="single" w:sz="6" w:space="0" w:color="auto"/>
              <w:left w:val="single" w:sz="6" w:space="0" w:color="auto"/>
              <w:bottom w:val="single" w:sz="6" w:space="0" w:color="auto"/>
              <w:right w:val="single" w:sz="6" w:space="0" w:color="auto"/>
            </w:tcBorders>
            <w:vAlign w:val="center"/>
          </w:tcPr>
          <w:p w14:paraId="72E2934F" w14:textId="185CB8D2" w:rsidR="0D98AB8A" w:rsidRPr="00C664B3" w:rsidRDefault="0D98AB8A" w:rsidP="00FF70BB">
            <w:pPr>
              <w:spacing w:line="360" w:lineRule="auto"/>
              <w:jc w:val="center"/>
              <w:rPr>
                <w:rFonts w:ascii="Times New Roman" w:eastAsia="Times New Roman" w:hAnsi="Times New Roman" w:cs="Times New Roman"/>
                <w:color w:val="000000" w:themeColor="text1"/>
                <w:sz w:val="24"/>
                <w:szCs w:val="24"/>
              </w:rPr>
            </w:pPr>
            <w:r w:rsidRPr="00C664B3">
              <w:rPr>
                <w:rFonts w:ascii="Times New Roman" w:eastAsia="Times New Roman" w:hAnsi="Times New Roman" w:cs="Times New Roman"/>
                <w:color w:val="000000" w:themeColor="text1"/>
                <w:sz w:val="24"/>
                <w:szCs w:val="24"/>
              </w:rPr>
              <w:t>0,3</w:t>
            </w:r>
          </w:p>
        </w:tc>
        <w:tc>
          <w:tcPr>
            <w:tcW w:w="750" w:type="dxa"/>
            <w:tcBorders>
              <w:top w:val="single" w:sz="6" w:space="0" w:color="auto"/>
              <w:left w:val="single" w:sz="6" w:space="0" w:color="auto"/>
              <w:bottom w:val="single" w:sz="6" w:space="0" w:color="auto"/>
              <w:right w:val="single" w:sz="6" w:space="0" w:color="auto"/>
            </w:tcBorders>
            <w:vAlign w:val="center"/>
          </w:tcPr>
          <w:p w14:paraId="4D16F262" w14:textId="4B2DC01D" w:rsidR="0D98AB8A" w:rsidRPr="00C664B3" w:rsidRDefault="0D98AB8A" w:rsidP="00FF70BB">
            <w:pPr>
              <w:spacing w:line="360" w:lineRule="auto"/>
              <w:jc w:val="center"/>
              <w:rPr>
                <w:rFonts w:ascii="Times New Roman" w:eastAsia="Times New Roman" w:hAnsi="Times New Roman" w:cs="Times New Roman"/>
                <w:color w:val="000000" w:themeColor="text1"/>
                <w:sz w:val="24"/>
                <w:szCs w:val="24"/>
              </w:rPr>
            </w:pPr>
            <w:r w:rsidRPr="00C664B3">
              <w:rPr>
                <w:rFonts w:ascii="Times New Roman" w:eastAsia="Times New Roman" w:hAnsi="Times New Roman" w:cs="Times New Roman"/>
                <w:color w:val="000000" w:themeColor="text1"/>
                <w:sz w:val="24"/>
                <w:szCs w:val="24"/>
              </w:rPr>
              <w:t>0,4</w:t>
            </w:r>
          </w:p>
        </w:tc>
        <w:tc>
          <w:tcPr>
            <w:tcW w:w="555" w:type="dxa"/>
            <w:tcBorders>
              <w:top w:val="single" w:sz="6" w:space="0" w:color="auto"/>
              <w:left w:val="single" w:sz="6" w:space="0" w:color="auto"/>
              <w:bottom w:val="single" w:sz="6" w:space="0" w:color="auto"/>
              <w:right w:val="single" w:sz="6" w:space="0" w:color="auto"/>
            </w:tcBorders>
            <w:vAlign w:val="center"/>
          </w:tcPr>
          <w:p w14:paraId="49318867" w14:textId="6036AE02" w:rsidR="0D98AB8A" w:rsidRPr="00C664B3" w:rsidRDefault="0D98AB8A" w:rsidP="00FF70BB">
            <w:pPr>
              <w:spacing w:line="360" w:lineRule="auto"/>
              <w:jc w:val="center"/>
              <w:rPr>
                <w:rFonts w:ascii="Times New Roman" w:eastAsia="Times New Roman" w:hAnsi="Times New Roman" w:cs="Times New Roman"/>
                <w:color w:val="000000" w:themeColor="text1"/>
                <w:sz w:val="24"/>
                <w:szCs w:val="24"/>
              </w:rPr>
            </w:pPr>
            <w:r w:rsidRPr="00C664B3">
              <w:rPr>
                <w:rFonts w:ascii="Times New Roman" w:eastAsia="Times New Roman" w:hAnsi="Times New Roman" w:cs="Times New Roman"/>
                <w:color w:val="000000" w:themeColor="text1"/>
                <w:sz w:val="24"/>
                <w:szCs w:val="24"/>
              </w:rPr>
              <w:t>0,5</w:t>
            </w:r>
          </w:p>
        </w:tc>
        <w:tc>
          <w:tcPr>
            <w:tcW w:w="555" w:type="dxa"/>
            <w:tcBorders>
              <w:top w:val="single" w:sz="6" w:space="0" w:color="auto"/>
              <w:left w:val="single" w:sz="6" w:space="0" w:color="auto"/>
              <w:bottom w:val="single" w:sz="6" w:space="0" w:color="auto"/>
              <w:right w:val="single" w:sz="6" w:space="0" w:color="auto"/>
            </w:tcBorders>
            <w:vAlign w:val="center"/>
          </w:tcPr>
          <w:p w14:paraId="1FD6B5EA" w14:textId="7A37F899" w:rsidR="0D98AB8A" w:rsidRPr="00C664B3" w:rsidRDefault="0D98AB8A" w:rsidP="00FF70BB">
            <w:pPr>
              <w:spacing w:line="360" w:lineRule="auto"/>
              <w:jc w:val="center"/>
              <w:rPr>
                <w:rFonts w:ascii="Times New Roman" w:eastAsia="Times New Roman" w:hAnsi="Times New Roman" w:cs="Times New Roman"/>
                <w:color w:val="000000" w:themeColor="text1"/>
                <w:sz w:val="24"/>
                <w:szCs w:val="24"/>
              </w:rPr>
            </w:pPr>
            <w:r w:rsidRPr="00C664B3">
              <w:rPr>
                <w:rFonts w:ascii="Times New Roman" w:eastAsia="Times New Roman" w:hAnsi="Times New Roman" w:cs="Times New Roman"/>
                <w:color w:val="000000" w:themeColor="text1"/>
                <w:sz w:val="24"/>
                <w:szCs w:val="24"/>
              </w:rPr>
              <w:t>0,6</w:t>
            </w:r>
          </w:p>
        </w:tc>
        <w:tc>
          <w:tcPr>
            <w:tcW w:w="510" w:type="dxa"/>
            <w:tcBorders>
              <w:top w:val="single" w:sz="6" w:space="0" w:color="auto"/>
              <w:left w:val="single" w:sz="6" w:space="0" w:color="auto"/>
              <w:bottom w:val="single" w:sz="6" w:space="0" w:color="auto"/>
              <w:right w:val="single" w:sz="6" w:space="0" w:color="auto"/>
            </w:tcBorders>
            <w:vAlign w:val="center"/>
          </w:tcPr>
          <w:p w14:paraId="5FBDAC8C" w14:textId="53A0A614" w:rsidR="0D98AB8A" w:rsidRPr="00C664B3" w:rsidRDefault="0D98AB8A" w:rsidP="00FF70BB">
            <w:pPr>
              <w:spacing w:line="360" w:lineRule="auto"/>
              <w:jc w:val="center"/>
              <w:rPr>
                <w:rFonts w:ascii="Times New Roman" w:eastAsia="Times New Roman" w:hAnsi="Times New Roman" w:cs="Times New Roman"/>
                <w:color w:val="000000" w:themeColor="text1"/>
                <w:sz w:val="24"/>
                <w:szCs w:val="24"/>
              </w:rPr>
            </w:pPr>
            <w:r w:rsidRPr="00C664B3">
              <w:rPr>
                <w:rFonts w:ascii="Times New Roman" w:eastAsia="Times New Roman" w:hAnsi="Times New Roman" w:cs="Times New Roman"/>
                <w:color w:val="000000" w:themeColor="text1"/>
                <w:sz w:val="24"/>
                <w:szCs w:val="24"/>
              </w:rPr>
              <w:t>0,7</w:t>
            </w:r>
          </w:p>
        </w:tc>
        <w:tc>
          <w:tcPr>
            <w:tcW w:w="600" w:type="dxa"/>
            <w:tcBorders>
              <w:top w:val="single" w:sz="6" w:space="0" w:color="auto"/>
              <w:left w:val="single" w:sz="6" w:space="0" w:color="auto"/>
              <w:bottom w:val="single" w:sz="6" w:space="0" w:color="auto"/>
              <w:right w:val="single" w:sz="6" w:space="0" w:color="auto"/>
            </w:tcBorders>
            <w:vAlign w:val="center"/>
          </w:tcPr>
          <w:p w14:paraId="575E0E6E" w14:textId="19353DAE" w:rsidR="0D98AB8A" w:rsidRPr="00C664B3" w:rsidRDefault="0D98AB8A" w:rsidP="00FF70BB">
            <w:pPr>
              <w:spacing w:line="360" w:lineRule="auto"/>
              <w:jc w:val="center"/>
              <w:rPr>
                <w:rFonts w:ascii="Times New Roman" w:eastAsia="Times New Roman" w:hAnsi="Times New Roman" w:cs="Times New Roman"/>
                <w:color w:val="000000" w:themeColor="text1"/>
                <w:sz w:val="24"/>
                <w:szCs w:val="24"/>
              </w:rPr>
            </w:pPr>
            <w:r w:rsidRPr="00C664B3">
              <w:rPr>
                <w:rFonts w:ascii="Times New Roman" w:eastAsia="Times New Roman" w:hAnsi="Times New Roman" w:cs="Times New Roman"/>
                <w:color w:val="000000" w:themeColor="text1"/>
                <w:sz w:val="24"/>
                <w:szCs w:val="24"/>
              </w:rPr>
              <w:t>0,8</w:t>
            </w:r>
          </w:p>
        </w:tc>
        <w:tc>
          <w:tcPr>
            <w:tcW w:w="555" w:type="dxa"/>
            <w:tcBorders>
              <w:top w:val="single" w:sz="6" w:space="0" w:color="auto"/>
              <w:left w:val="single" w:sz="6" w:space="0" w:color="auto"/>
              <w:bottom w:val="single" w:sz="6" w:space="0" w:color="auto"/>
              <w:right w:val="single" w:sz="6" w:space="0" w:color="auto"/>
            </w:tcBorders>
            <w:vAlign w:val="center"/>
          </w:tcPr>
          <w:p w14:paraId="55965DB4" w14:textId="67757BD3" w:rsidR="0D98AB8A" w:rsidRPr="00C664B3" w:rsidRDefault="0D98AB8A" w:rsidP="00FF70BB">
            <w:pPr>
              <w:spacing w:line="360" w:lineRule="auto"/>
              <w:jc w:val="center"/>
              <w:rPr>
                <w:rFonts w:ascii="Times New Roman" w:eastAsia="Times New Roman" w:hAnsi="Times New Roman" w:cs="Times New Roman"/>
                <w:color w:val="000000" w:themeColor="text1"/>
                <w:sz w:val="24"/>
                <w:szCs w:val="24"/>
              </w:rPr>
            </w:pPr>
            <w:r w:rsidRPr="00C664B3">
              <w:rPr>
                <w:rFonts w:ascii="Times New Roman" w:eastAsia="Times New Roman" w:hAnsi="Times New Roman" w:cs="Times New Roman"/>
                <w:color w:val="000000" w:themeColor="text1"/>
                <w:sz w:val="24"/>
                <w:szCs w:val="24"/>
              </w:rPr>
              <w:t>0,9</w:t>
            </w:r>
          </w:p>
        </w:tc>
        <w:tc>
          <w:tcPr>
            <w:tcW w:w="840" w:type="dxa"/>
            <w:tcBorders>
              <w:top w:val="single" w:sz="6" w:space="0" w:color="auto"/>
              <w:left w:val="single" w:sz="6" w:space="0" w:color="auto"/>
              <w:bottom w:val="single" w:sz="6" w:space="0" w:color="auto"/>
              <w:right w:val="single" w:sz="6" w:space="0" w:color="auto"/>
            </w:tcBorders>
            <w:vAlign w:val="center"/>
          </w:tcPr>
          <w:p w14:paraId="70F88AD3" w14:textId="1E5AF2F4" w:rsidR="0D98AB8A" w:rsidRPr="00C664B3" w:rsidRDefault="0D98AB8A" w:rsidP="00FF70BB">
            <w:pPr>
              <w:spacing w:line="360" w:lineRule="auto"/>
              <w:jc w:val="center"/>
              <w:rPr>
                <w:rFonts w:ascii="Times New Roman" w:eastAsia="Times New Roman" w:hAnsi="Times New Roman" w:cs="Times New Roman"/>
                <w:color w:val="000000" w:themeColor="text1"/>
                <w:sz w:val="24"/>
                <w:szCs w:val="24"/>
              </w:rPr>
            </w:pPr>
            <w:r w:rsidRPr="00C664B3">
              <w:rPr>
                <w:rFonts w:ascii="Times New Roman" w:eastAsia="Times New Roman" w:hAnsi="Times New Roman" w:cs="Times New Roman"/>
                <w:color w:val="000000" w:themeColor="text1"/>
                <w:sz w:val="24"/>
                <w:szCs w:val="24"/>
              </w:rPr>
              <w:t>1</w:t>
            </w:r>
          </w:p>
        </w:tc>
      </w:tr>
      <w:tr w:rsidR="00C664B3" w:rsidRPr="00C664B3" w14:paraId="4E7B4376" w14:textId="77777777" w:rsidTr="1B0E0129">
        <w:trPr>
          <w:trHeight w:val="315"/>
          <w:jc w:val="center"/>
        </w:trPr>
        <w:tc>
          <w:tcPr>
            <w:tcW w:w="1290" w:type="dxa"/>
            <w:tcBorders>
              <w:top w:val="single" w:sz="6" w:space="0" w:color="auto"/>
              <w:left w:val="single" w:sz="6" w:space="0" w:color="auto"/>
              <w:bottom w:val="single" w:sz="6" w:space="0" w:color="auto"/>
              <w:right w:val="single" w:sz="6" w:space="0" w:color="auto"/>
            </w:tcBorders>
            <w:vAlign w:val="bottom"/>
          </w:tcPr>
          <w:p w14:paraId="69B7324C" w14:textId="2BF8755A" w:rsidR="0D98AB8A" w:rsidRPr="00C664B3" w:rsidRDefault="0D98AB8A" w:rsidP="00FF70BB">
            <w:pPr>
              <w:spacing w:line="360" w:lineRule="auto"/>
              <w:jc w:val="center"/>
              <w:rPr>
                <w:rFonts w:ascii="Times New Roman" w:eastAsia="Times New Roman" w:hAnsi="Times New Roman" w:cs="Times New Roman"/>
                <w:color w:val="000000" w:themeColor="text1"/>
                <w:sz w:val="24"/>
                <w:szCs w:val="24"/>
              </w:rPr>
            </w:pPr>
            <w:r w:rsidRPr="00C664B3">
              <w:rPr>
                <w:rFonts w:ascii="Times New Roman" w:eastAsia="Times New Roman" w:hAnsi="Times New Roman" w:cs="Times New Roman"/>
                <w:color w:val="000000" w:themeColor="text1"/>
                <w:sz w:val="24"/>
                <w:szCs w:val="24"/>
              </w:rPr>
              <w:t>А1</w:t>
            </w:r>
          </w:p>
        </w:tc>
        <w:tc>
          <w:tcPr>
            <w:tcW w:w="495" w:type="dxa"/>
            <w:tcBorders>
              <w:top w:val="single" w:sz="6" w:space="0" w:color="auto"/>
              <w:left w:val="single" w:sz="6" w:space="0" w:color="auto"/>
              <w:bottom w:val="single" w:sz="6" w:space="0" w:color="auto"/>
              <w:right w:val="single" w:sz="6" w:space="0" w:color="auto"/>
            </w:tcBorders>
            <w:vAlign w:val="bottom"/>
          </w:tcPr>
          <w:p w14:paraId="53954B4D" w14:textId="4A411895" w:rsidR="0D98AB8A" w:rsidRPr="00C664B3" w:rsidRDefault="0D98AB8A" w:rsidP="00FF70BB">
            <w:pPr>
              <w:spacing w:line="360" w:lineRule="auto"/>
              <w:jc w:val="center"/>
              <w:rPr>
                <w:rFonts w:ascii="Times New Roman" w:eastAsia="Times New Roman" w:hAnsi="Times New Roman" w:cs="Times New Roman"/>
                <w:color w:val="000000" w:themeColor="text1"/>
                <w:sz w:val="24"/>
                <w:szCs w:val="24"/>
              </w:rPr>
            </w:pPr>
            <w:r w:rsidRPr="00C664B3">
              <w:rPr>
                <w:rFonts w:ascii="Times New Roman" w:eastAsia="Times New Roman" w:hAnsi="Times New Roman" w:cs="Times New Roman"/>
                <w:color w:val="000000" w:themeColor="text1"/>
                <w:sz w:val="24"/>
                <w:szCs w:val="24"/>
              </w:rPr>
              <w:t>25</w:t>
            </w:r>
          </w:p>
        </w:tc>
        <w:tc>
          <w:tcPr>
            <w:tcW w:w="570" w:type="dxa"/>
            <w:tcBorders>
              <w:top w:val="single" w:sz="6" w:space="0" w:color="auto"/>
              <w:left w:val="single" w:sz="6" w:space="0" w:color="auto"/>
              <w:bottom w:val="single" w:sz="6" w:space="0" w:color="auto"/>
              <w:right w:val="single" w:sz="6" w:space="0" w:color="auto"/>
            </w:tcBorders>
            <w:vAlign w:val="bottom"/>
          </w:tcPr>
          <w:p w14:paraId="3FD4AA57" w14:textId="3530FC63" w:rsidR="0D98AB8A" w:rsidRPr="00C664B3" w:rsidRDefault="0D98AB8A" w:rsidP="00FF70BB">
            <w:pPr>
              <w:spacing w:line="360" w:lineRule="auto"/>
              <w:jc w:val="center"/>
              <w:rPr>
                <w:rFonts w:ascii="Times New Roman" w:eastAsia="Times New Roman" w:hAnsi="Times New Roman" w:cs="Times New Roman"/>
                <w:color w:val="000000" w:themeColor="text1"/>
                <w:sz w:val="24"/>
                <w:szCs w:val="24"/>
              </w:rPr>
            </w:pPr>
            <w:r w:rsidRPr="00C664B3">
              <w:rPr>
                <w:rFonts w:ascii="Times New Roman" w:eastAsia="Times New Roman" w:hAnsi="Times New Roman" w:cs="Times New Roman"/>
                <w:color w:val="000000" w:themeColor="text1"/>
                <w:sz w:val="24"/>
                <w:szCs w:val="24"/>
              </w:rPr>
              <w:t>27</w:t>
            </w:r>
          </w:p>
        </w:tc>
        <w:tc>
          <w:tcPr>
            <w:tcW w:w="585" w:type="dxa"/>
            <w:tcBorders>
              <w:top w:val="single" w:sz="6" w:space="0" w:color="auto"/>
              <w:left w:val="single" w:sz="6" w:space="0" w:color="auto"/>
              <w:bottom w:val="single" w:sz="6" w:space="0" w:color="auto"/>
              <w:right w:val="single" w:sz="6" w:space="0" w:color="auto"/>
            </w:tcBorders>
            <w:vAlign w:val="bottom"/>
          </w:tcPr>
          <w:p w14:paraId="2ADEFBAB" w14:textId="16F28228" w:rsidR="0D98AB8A" w:rsidRPr="00C664B3" w:rsidRDefault="0D98AB8A" w:rsidP="00FF70BB">
            <w:pPr>
              <w:spacing w:line="360" w:lineRule="auto"/>
              <w:jc w:val="center"/>
              <w:rPr>
                <w:rFonts w:ascii="Times New Roman" w:eastAsia="Times New Roman" w:hAnsi="Times New Roman" w:cs="Times New Roman"/>
                <w:color w:val="000000" w:themeColor="text1"/>
                <w:sz w:val="24"/>
                <w:szCs w:val="24"/>
              </w:rPr>
            </w:pPr>
            <w:r w:rsidRPr="00C664B3">
              <w:rPr>
                <w:rFonts w:ascii="Times New Roman" w:eastAsia="Times New Roman" w:hAnsi="Times New Roman" w:cs="Times New Roman"/>
                <w:color w:val="000000" w:themeColor="text1"/>
                <w:sz w:val="24"/>
                <w:szCs w:val="24"/>
              </w:rPr>
              <w:t>29</w:t>
            </w:r>
          </w:p>
        </w:tc>
        <w:tc>
          <w:tcPr>
            <w:tcW w:w="510" w:type="dxa"/>
            <w:tcBorders>
              <w:top w:val="single" w:sz="6" w:space="0" w:color="auto"/>
              <w:left w:val="single" w:sz="6" w:space="0" w:color="auto"/>
              <w:bottom w:val="single" w:sz="6" w:space="0" w:color="auto"/>
              <w:right w:val="single" w:sz="6" w:space="0" w:color="auto"/>
            </w:tcBorders>
            <w:vAlign w:val="bottom"/>
          </w:tcPr>
          <w:p w14:paraId="77754AC1" w14:textId="5B75A504" w:rsidR="0D98AB8A" w:rsidRPr="00C664B3" w:rsidRDefault="0D98AB8A" w:rsidP="00FF70BB">
            <w:pPr>
              <w:spacing w:line="360" w:lineRule="auto"/>
              <w:jc w:val="center"/>
              <w:rPr>
                <w:rFonts w:ascii="Times New Roman" w:eastAsia="Times New Roman" w:hAnsi="Times New Roman" w:cs="Times New Roman"/>
                <w:color w:val="000000" w:themeColor="text1"/>
                <w:sz w:val="24"/>
                <w:szCs w:val="24"/>
              </w:rPr>
            </w:pPr>
            <w:r w:rsidRPr="00C664B3">
              <w:rPr>
                <w:rFonts w:ascii="Times New Roman" w:eastAsia="Times New Roman" w:hAnsi="Times New Roman" w:cs="Times New Roman"/>
                <w:color w:val="000000" w:themeColor="text1"/>
                <w:sz w:val="24"/>
                <w:szCs w:val="24"/>
              </w:rPr>
              <w:t>31</w:t>
            </w:r>
          </w:p>
        </w:tc>
        <w:tc>
          <w:tcPr>
            <w:tcW w:w="750" w:type="dxa"/>
            <w:tcBorders>
              <w:top w:val="single" w:sz="6" w:space="0" w:color="auto"/>
              <w:left w:val="single" w:sz="6" w:space="0" w:color="auto"/>
              <w:bottom w:val="single" w:sz="6" w:space="0" w:color="auto"/>
              <w:right w:val="single" w:sz="6" w:space="0" w:color="auto"/>
            </w:tcBorders>
            <w:vAlign w:val="bottom"/>
          </w:tcPr>
          <w:p w14:paraId="183D8377" w14:textId="360F07B1" w:rsidR="0D98AB8A" w:rsidRPr="00C664B3" w:rsidRDefault="0D98AB8A" w:rsidP="00FF70BB">
            <w:pPr>
              <w:spacing w:line="360" w:lineRule="auto"/>
              <w:jc w:val="center"/>
              <w:rPr>
                <w:rFonts w:ascii="Times New Roman" w:eastAsia="Times New Roman" w:hAnsi="Times New Roman" w:cs="Times New Roman"/>
                <w:color w:val="000000" w:themeColor="text1"/>
                <w:sz w:val="24"/>
                <w:szCs w:val="24"/>
              </w:rPr>
            </w:pPr>
            <w:r w:rsidRPr="00C664B3">
              <w:rPr>
                <w:rFonts w:ascii="Times New Roman" w:eastAsia="Times New Roman" w:hAnsi="Times New Roman" w:cs="Times New Roman"/>
                <w:color w:val="000000" w:themeColor="text1"/>
                <w:sz w:val="24"/>
                <w:szCs w:val="24"/>
              </w:rPr>
              <w:t>33</w:t>
            </w:r>
          </w:p>
        </w:tc>
        <w:tc>
          <w:tcPr>
            <w:tcW w:w="555" w:type="dxa"/>
            <w:tcBorders>
              <w:top w:val="single" w:sz="6" w:space="0" w:color="auto"/>
              <w:left w:val="single" w:sz="6" w:space="0" w:color="auto"/>
              <w:bottom w:val="single" w:sz="6" w:space="0" w:color="auto"/>
              <w:right w:val="single" w:sz="6" w:space="0" w:color="auto"/>
            </w:tcBorders>
            <w:vAlign w:val="bottom"/>
          </w:tcPr>
          <w:p w14:paraId="5B23C355" w14:textId="7DCB4E98" w:rsidR="0D98AB8A" w:rsidRPr="00C664B3" w:rsidRDefault="0D98AB8A" w:rsidP="00FF70BB">
            <w:pPr>
              <w:spacing w:line="360" w:lineRule="auto"/>
              <w:jc w:val="center"/>
              <w:rPr>
                <w:rFonts w:ascii="Times New Roman" w:eastAsia="Times New Roman" w:hAnsi="Times New Roman" w:cs="Times New Roman"/>
                <w:color w:val="000000" w:themeColor="text1"/>
                <w:sz w:val="24"/>
                <w:szCs w:val="24"/>
              </w:rPr>
            </w:pPr>
            <w:r w:rsidRPr="00C664B3">
              <w:rPr>
                <w:rFonts w:ascii="Times New Roman" w:eastAsia="Times New Roman" w:hAnsi="Times New Roman" w:cs="Times New Roman"/>
                <w:color w:val="000000" w:themeColor="text1"/>
                <w:sz w:val="24"/>
                <w:szCs w:val="24"/>
              </w:rPr>
              <w:t>35</w:t>
            </w:r>
          </w:p>
        </w:tc>
        <w:tc>
          <w:tcPr>
            <w:tcW w:w="555" w:type="dxa"/>
            <w:tcBorders>
              <w:top w:val="single" w:sz="6" w:space="0" w:color="auto"/>
              <w:left w:val="single" w:sz="6" w:space="0" w:color="auto"/>
              <w:bottom w:val="single" w:sz="6" w:space="0" w:color="auto"/>
              <w:right w:val="single" w:sz="6" w:space="0" w:color="auto"/>
            </w:tcBorders>
            <w:vAlign w:val="bottom"/>
          </w:tcPr>
          <w:p w14:paraId="57EBAF2C" w14:textId="3A78D941" w:rsidR="0D98AB8A" w:rsidRPr="00C664B3" w:rsidRDefault="0D98AB8A" w:rsidP="00FF70BB">
            <w:pPr>
              <w:spacing w:line="360" w:lineRule="auto"/>
              <w:jc w:val="center"/>
              <w:rPr>
                <w:rFonts w:ascii="Times New Roman" w:eastAsia="Times New Roman" w:hAnsi="Times New Roman" w:cs="Times New Roman"/>
                <w:color w:val="000000" w:themeColor="text1"/>
                <w:sz w:val="24"/>
                <w:szCs w:val="24"/>
              </w:rPr>
            </w:pPr>
            <w:r w:rsidRPr="00C664B3">
              <w:rPr>
                <w:rFonts w:ascii="Times New Roman" w:eastAsia="Times New Roman" w:hAnsi="Times New Roman" w:cs="Times New Roman"/>
                <w:color w:val="000000" w:themeColor="text1"/>
                <w:sz w:val="24"/>
                <w:szCs w:val="24"/>
              </w:rPr>
              <w:t>37</w:t>
            </w:r>
          </w:p>
        </w:tc>
        <w:tc>
          <w:tcPr>
            <w:tcW w:w="510" w:type="dxa"/>
            <w:tcBorders>
              <w:top w:val="single" w:sz="6" w:space="0" w:color="auto"/>
              <w:left w:val="single" w:sz="6" w:space="0" w:color="auto"/>
              <w:bottom w:val="single" w:sz="6" w:space="0" w:color="auto"/>
              <w:right w:val="single" w:sz="6" w:space="0" w:color="auto"/>
            </w:tcBorders>
            <w:vAlign w:val="bottom"/>
          </w:tcPr>
          <w:p w14:paraId="2A3D0C4B" w14:textId="46005D09" w:rsidR="0D98AB8A" w:rsidRPr="00C664B3" w:rsidRDefault="0D98AB8A" w:rsidP="00FF70BB">
            <w:pPr>
              <w:spacing w:line="360" w:lineRule="auto"/>
              <w:jc w:val="center"/>
              <w:rPr>
                <w:rFonts w:ascii="Times New Roman" w:eastAsia="Times New Roman" w:hAnsi="Times New Roman" w:cs="Times New Roman"/>
                <w:color w:val="000000" w:themeColor="text1"/>
                <w:sz w:val="24"/>
                <w:szCs w:val="24"/>
              </w:rPr>
            </w:pPr>
            <w:r w:rsidRPr="00C664B3">
              <w:rPr>
                <w:rFonts w:ascii="Times New Roman" w:eastAsia="Times New Roman" w:hAnsi="Times New Roman" w:cs="Times New Roman"/>
                <w:color w:val="000000" w:themeColor="text1"/>
                <w:sz w:val="24"/>
                <w:szCs w:val="24"/>
              </w:rPr>
              <w:t>39</w:t>
            </w:r>
          </w:p>
        </w:tc>
        <w:tc>
          <w:tcPr>
            <w:tcW w:w="600" w:type="dxa"/>
            <w:tcBorders>
              <w:top w:val="single" w:sz="6" w:space="0" w:color="auto"/>
              <w:left w:val="single" w:sz="6" w:space="0" w:color="auto"/>
              <w:bottom w:val="single" w:sz="6" w:space="0" w:color="auto"/>
              <w:right w:val="single" w:sz="6" w:space="0" w:color="auto"/>
            </w:tcBorders>
            <w:vAlign w:val="bottom"/>
          </w:tcPr>
          <w:p w14:paraId="31B9B867" w14:textId="015B2B7C" w:rsidR="0D98AB8A" w:rsidRPr="00C664B3" w:rsidRDefault="0D98AB8A" w:rsidP="00FF70BB">
            <w:pPr>
              <w:spacing w:line="360" w:lineRule="auto"/>
              <w:jc w:val="center"/>
              <w:rPr>
                <w:rFonts w:ascii="Times New Roman" w:eastAsia="Times New Roman" w:hAnsi="Times New Roman" w:cs="Times New Roman"/>
                <w:color w:val="000000" w:themeColor="text1"/>
                <w:sz w:val="24"/>
                <w:szCs w:val="24"/>
              </w:rPr>
            </w:pPr>
            <w:r w:rsidRPr="00C664B3">
              <w:rPr>
                <w:rFonts w:ascii="Times New Roman" w:eastAsia="Times New Roman" w:hAnsi="Times New Roman" w:cs="Times New Roman"/>
                <w:color w:val="000000" w:themeColor="text1"/>
                <w:sz w:val="24"/>
                <w:szCs w:val="24"/>
              </w:rPr>
              <w:t>41</w:t>
            </w:r>
          </w:p>
        </w:tc>
        <w:tc>
          <w:tcPr>
            <w:tcW w:w="555" w:type="dxa"/>
            <w:tcBorders>
              <w:top w:val="single" w:sz="6" w:space="0" w:color="auto"/>
              <w:left w:val="single" w:sz="6" w:space="0" w:color="auto"/>
              <w:bottom w:val="single" w:sz="6" w:space="0" w:color="auto"/>
              <w:right w:val="single" w:sz="6" w:space="0" w:color="auto"/>
            </w:tcBorders>
            <w:vAlign w:val="bottom"/>
          </w:tcPr>
          <w:p w14:paraId="698B81D9" w14:textId="70C20E19" w:rsidR="0D98AB8A" w:rsidRPr="00C664B3" w:rsidRDefault="0D98AB8A" w:rsidP="00FF70BB">
            <w:pPr>
              <w:spacing w:line="360" w:lineRule="auto"/>
              <w:jc w:val="center"/>
              <w:rPr>
                <w:rFonts w:ascii="Times New Roman" w:eastAsia="Times New Roman" w:hAnsi="Times New Roman" w:cs="Times New Roman"/>
                <w:color w:val="000000" w:themeColor="text1"/>
                <w:sz w:val="24"/>
                <w:szCs w:val="24"/>
              </w:rPr>
            </w:pPr>
            <w:r w:rsidRPr="00C664B3">
              <w:rPr>
                <w:rFonts w:ascii="Times New Roman" w:eastAsia="Times New Roman" w:hAnsi="Times New Roman" w:cs="Times New Roman"/>
                <w:color w:val="000000" w:themeColor="text1"/>
                <w:sz w:val="24"/>
                <w:szCs w:val="24"/>
              </w:rPr>
              <w:t>43</w:t>
            </w:r>
          </w:p>
        </w:tc>
        <w:tc>
          <w:tcPr>
            <w:tcW w:w="840" w:type="dxa"/>
            <w:tcBorders>
              <w:top w:val="single" w:sz="6" w:space="0" w:color="auto"/>
              <w:left w:val="single" w:sz="6" w:space="0" w:color="auto"/>
              <w:bottom w:val="single" w:sz="6" w:space="0" w:color="auto"/>
              <w:right w:val="single" w:sz="6" w:space="0" w:color="auto"/>
            </w:tcBorders>
            <w:vAlign w:val="bottom"/>
          </w:tcPr>
          <w:p w14:paraId="0EB3D12B" w14:textId="78AE700B" w:rsidR="0D98AB8A" w:rsidRPr="00C664B3" w:rsidRDefault="0D98AB8A" w:rsidP="00FF70BB">
            <w:pPr>
              <w:spacing w:line="360" w:lineRule="auto"/>
              <w:jc w:val="center"/>
              <w:rPr>
                <w:rFonts w:ascii="Times New Roman" w:eastAsia="Times New Roman" w:hAnsi="Times New Roman" w:cs="Times New Roman"/>
                <w:color w:val="000000" w:themeColor="text1"/>
                <w:sz w:val="24"/>
                <w:szCs w:val="24"/>
              </w:rPr>
            </w:pPr>
            <w:r w:rsidRPr="00C664B3">
              <w:rPr>
                <w:rFonts w:ascii="Times New Roman" w:eastAsia="Times New Roman" w:hAnsi="Times New Roman" w:cs="Times New Roman"/>
                <w:color w:val="000000" w:themeColor="text1"/>
                <w:sz w:val="24"/>
                <w:szCs w:val="24"/>
              </w:rPr>
              <w:t>45</w:t>
            </w:r>
          </w:p>
        </w:tc>
      </w:tr>
      <w:tr w:rsidR="00C664B3" w:rsidRPr="00C664B3" w14:paraId="2DF62112" w14:textId="77777777" w:rsidTr="1B0E0129">
        <w:trPr>
          <w:trHeight w:val="315"/>
          <w:jc w:val="center"/>
        </w:trPr>
        <w:tc>
          <w:tcPr>
            <w:tcW w:w="1290" w:type="dxa"/>
            <w:tcBorders>
              <w:top w:val="single" w:sz="6" w:space="0" w:color="auto"/>
              <w:left w:val="single" w:sz="6" w:space="0" w:color="auto"/>
              <w:bottom w:val="single" w:sz="6" w:space="0" w:color="auto"/>
              <w:right w:val="single" w:sz="6" w:space="0" w:color="auto"/>
            </w:tcBorders>
            <w:vAlign w:val="bottom"/>
          </w:tcPr>
          <w:p w14:paraId="71D46E4B" w14:textId="799E3F1C" w:rsidR="0D98AB8A" w:rsidRPr="00C664B3" w:rsidRDefault="0D98AB8A" w:rsidP="00FF70BB">
            <w:pPr>
              <w:spacing w:line="360" w:lineRule="auto"/>
              <w:jc w:val="center"/>
              <w:rPr>
                <w:rFonts w:ascii="Times New Roman" w:eastAsia="Times New Roman" w:hAnsi="Times New Roman" w:cs="Times New Roman"/>
                <w:color w:val="000000" w:themeColor="text1"/>
                <w:sz w:val="24"/>
                <w:szCs w:val="24"/>
              </w:rPr>
            </w:pPr>
            <w:r w:rsidRPr="00C664B3">
              <w:rPr>
                <w:rFonts w:ascii="Times New Roman" w:eastAsia="Times New Roman" w:hAnsi="Times New Roman" w:cs="Times New Roman"/>
                <w:color w:val="000000" w:themeColor="text1"/>
                <w:sz w:val="24"/>
                <w:szCs w:val="24"/>
              </w:rPr>
              <w:t>А2</w:t>
            </w:r>
          </w:p>
        </w:tc>
        <w:tc>
          <w:tcPr>
            <w:tcW w:w="495" w:type="dxa"/>
            <w:tcBorders>
              <w:top w:val="single" w:sz="6" w:space="0" w:color="auto"/>
              <w:left w:val="single" w:sz="6" w:space="0" w:color="auto"/>
              <w:bottom w:val="single" w:sz="6" w:space="0" w:color="auto"/>
              <w:right w:val="single" w:sz="6" w:space="0" w:color="auto"/>
            </w:tcBorders>
            <w:vAlign w:val="bottom"/>
          </w:tcPr>
          <w:p w14:paraId="49980B0A" w14:textId="51008876" w:rsidR="0D98AB8A" w:rsidRPr="00C664B3" w:rsidRDefault="0D98AB8A" w:rsidP="00FF70BB">
            <w:pPr>
              <w:spacing w:line="360" w:lineRule="auto"/>
              <w:jc w:val="center"/>
              <w:rPr>
                <w:rFonts w:ascii="Times New Roman" w:eastAsia="Times New Roman" w:hAnsi="Times New Roman" w:cs="Times New Roman"/>
                <w:color w:val="000000" w:themeColor="text1"/>
                <w:sz w:val="24"/>
                <w:szCs w:val="24"/>
              </w:rPr>
            </w:pPr>
            <w:r w:rsidRPr="00C664B3">
              <w:rPr>
                <w:rFonts w:ascii="Times New Roman" w:eastAsia="Times New Roman" w:hAnsi="Times New Roman" w:cs="Times New Roman"/>
                <w:color w:val="000000" w:themeColor="text1"/>
                <w:sz w:val="24"/>
                <w:szCs w:val="24"/>
              </w:rPr>
              <w:t>20</w:t>
            </w:r>
          </w:p>
        </w:tc>
        <w:tc>
          <w:tcPr>
            <w:tcW w:w="570" w:type="dxa"/>
            <w:tcBorders>
              <w:top w:val="single" w:sz="6" w:space="0" w:color="auto"/>
              <w:left w:val="single" w:sz="6" w:space="0" w:color="auto"/>
              <w:bottom w:val="single" w:sz="6" w:space="0" w:color="auto"/>
              <w:right w:val="single" w:sz="6" w:space="0" w:color="auto"/>
            </w:tcBorders>
            <w:vAlign w:val="bottom"/>
          </w:tcPr>
          <w:p w14:paraId="16A7A5A4" w14:textId="6154657B" w:rsidR="0D98AB8A" w:rsidRPr="00C664B3" w:rsidRDefault="0D98AB8A" w:rsidP="00FF70BB">
            <w:pPr>
              <w:spacing w:line="360" w:lineRule="auto"/>
              <w:jc w:val="center"/>
              <w:rPr>
                <w:rFonts w:ascii="Times New Roman" w:eastAsia="Times New Roman" w:hAnsi="Times New Roman" w:cs="Times New Roman"/>
                <w:color w:val="000000" w:themeColor="text1"/>
                <w:sz w:val="24"/>
                <w:szCs w:val="24"/>
              </w:rPr>
            </w:pPr>
            <w:r w:rsidRPr="00C664B3">
              <w:rPr>
                <w:rFonts w:ascii="Times New Roman" w:eastAsia="Times New Roman" w:hAnsi="Times New Roman" w:cs="Times New Roman"/>
                <w:color w:val="000000" w:themeColor="text1"/>
                <w:sz w:val="24"/>
                <w:szCs w:val="24"/>
              </w:rPr>
              <w:t>23</w:t>
            </w:r>
          </w:p>
        </w:tc>
        <w:tc>
          <w:tcPr>
            <w:tcW w:w="585" w:type="dxa"/>
            <w:tcBorders>
              <w:top w:val="single" w:sz="6" w:space="0" w:color="auto"/>
              <w:left w:val="single" w:sz="6" w:space="0" w:color="auto"/>
              <w:bottom w:val="single" w:sz="6" w:space="0" w:color="auto"/>
              <w:right w:val="single" w:sz="6" w:space="0" w:color="auto"/>
            </w:tcBorders>
            <w:vAlign w:val="bottom"/>
          </w:tcPr>
          <w:p w14:paraId="5E0187AD" w14:textId="5BBDA8AD" w:rsidR="0D98AB8A" w:rsidRPr="00C664B3" w:rsidRDefault="0D98AB8A" w:rsidP="00FF70BB">
            <w:pPr>
              <w:spacing w:line="360" w:lineRule="auto"/>
              <w:jc w:val="center"/>
              <w:rPr>
                <w:rFonts w:ascii="Times New Roman" w:eastAsia="Times New Roman" w:hAnsi="Times New Roman" w:cs="Times New Roman"/>
                <w:color w:val="000000" w:themeColor="text1"/>
                <w:sz w:val="24"/>
                <w:szCs w:val="24"/>
              </w:rPr>
            </w:pPr>
            <w:r w:rsidRPr="00C664B3">
              <w:rPr>
                <w:rFonts w:ascii="Times New Roman" w:eastAsia="Times New Roman" w:hAnsi="Times New Roman" w:cs="Times New Roman"/>
                <w:color w:val="000000" w:themeColor="text1"/>
                <w:sz w:val="24"/>
                <w:szCs w:val="24"/>
              </w:rPr>
              <w:t>26</w:t>
            </w:r>
          </w:p>
        </w:tc>
        <w:tc>
          <w:tcPr>
            <w:tcW w:w="510" w:type="dxa"/>
            <w:tcBorders>
              <w:top w:val="single" w:sz="6" w:space="0" w:color="auto"/>
              <w:left w:val="single" w:sz="6" w:space="0" w:color="auto"/>
              <w:bottom w:val="single" w:sz="6" w:space="0" w:color="auto"/>
              <w:right w:val="single" w:sz="6" w:space="0" w:color="auto"/>
            </w:tcBorders>
            <w:vAlign w:val="bottom"/>
          </w:tcPr>
          <w:p w14:paraId="1BA55825" w14:textId="2B2F56B3" w:rsidR="0D98AB8A" w:rsidRPr="00C664B3" w:rsidRDefault="0D98AB8A" w:rsidP="00FF70BB">
            <w:pPr>
              <w:spacing w:line="360" w:lineRule="auto"/>
              <w:jc w:val="center"/>
              <w:rPr>
                <w:rFonts w:ascii="Times New Roman" w:eastAsia="Times New Roman" w:hAnsi="Times New Roman" w:cs="Times New Roman"/>
                <w:color w:val="000000" w:themeColor="text1"/>
                <w:sz w:val="24"/>
                <w:szCs w:val="24"/>
              </w:rPr>
            </w:pPr>
            <w:r w:rsidRPr="00C664B3">
              <w:rPr>
                <w:rFonts w:ascii="Times New Roman" w:eastAsia="Times New Roman" w:hAnsi="Times New Roman" w:cs="Times New Roman"/>
                <w:color w:val="000000" w:themeColor="text1"/>
                <w:sz w:val="24"/>
                <w:szCs w:val="24"/>
              </w:rPr>
              <w:t>29</w:t>
            </w:r>
          </w:p>
        </w:tc>
        <w:tc>
          <w:tcPr>
            <w:tcW w:w="750" w:type="dxa"/>
            <w:tcBorders>
              <w:top w:val="single" w:sz="6" w:space="0" w:color="auto"/>
              <w:left w:val="single" w:sz="6" w:space="0" w:color="auto"/>
              <w:bottom w:val="single" w:sz="6" w:space="0" w:color="auto"/>
              <w:right w:val="single" w:sz="6" w:space="0" w:color="auto"/>
            </w:tcBorders>
            <w:vAlign w:val="bottom"/>
          </w:tcPr>
          <w:p w14:paraId="05F695DA" w14:textId="1D3A9060" w:rsidR="0D98AB8A" w:rsidRPr="00C664B3" w:rsidRDefault="0D98AB8A" w:rsidP="00FF70BB">
            <w:pPr>
              <w:spacing w:line="360" w:lineRule="auto"/>
              <w:jc w:val="center"/>
              <w:rPr>
                <w:rFonts w:ascii="Times New Roman" w:eastAsia="Times New Roman" w:hAnsi="Times New Roman" w:cs="Times New Roman"/>
                <w:color w:val="000000" w:themeColor="text1"/>
                <w:sz w:val="24"/>
                <w:szCs w:val="24"/>
              </w:rPr>
            </w:pPr>
            <w:r w:rsidRPr="00C664B3">
              <w:rPr>
                <w:rFonts w:ascii="Times New Roman" w:eastAsia="Times New Roman" w:hAnsi="Times New Roman" w:cs="Times New Roman"/>
                <w:color w:val="000000" w:themeColor="text1"/>
                <w:sz w:val="24"/>
                <w:szCs w:val="24"/>
              </w:rPr>
              <w:t>32</w:t>
            </w:r>
          </w:p>
        </w:tc>
        <w:tc>
          <w:tcPr>
            <w:tcW w:w="555" w:type="dxa"/>
            <w:tcBorders>
              <w:top w:val="single" w:sz="6" w:space="0" w:color="auto"/>
              <w:left w:val="single" w:sz="6" w:space="0" w:color="auto"/>
              <w:bottom w:val="single" w:sz="6" w:space="0" w:color="auto"/>
              <w:right w:val="single" w:sz="6" w:space="0" w:color="auto"/>
            </w:tcBorders>
            <w:vAlign w:val="bottom"/>
          </w:tcPr>
          <w:p w14:paraId="14BC21D6" w14:textId="7FB80BC6" w:rsidR="0D98AB8A" w:rsidRPr="00C664B3" w:rsidRDefault="0D98AB8A" w:rsidP="00FF70BB">
            <w:pPr>
              <w:spacing w:line="360" w:lineRule="auto"/>
              <w:jc w:val="center"/>
              <w:rPr>
                <w:rFonts w:ascii="Times New Roman" w:eastAsia="Times New Roman" w:hAnsi="Times New Roman" w:cs="Times New Roman"/>
                <w:color w:val="000000" w:themeColor="text1"/>
                <w:sz w:val="24"/>
                <w:szCs w:val="24"/>
              </w:rPr>
            </w:pPr>
            <w:r w:rsidRPr="00C664B3">
              <w:rPr>
                <w:rFonts w:ascii="Times New Roman" w:eastAsia="Times New Roman" w:hAnsi="Times New Roman" w:cs="Times New Roman"/>
                <w:color w:val="000000" w:themeColor="text1"/>
                <w:sz w:val="24"/>
                <w:szCs w:val="24"/>
              </w:rPr>
              <w:t>35</w:t>
            </w:r>
          </w:p>
        </w:tc>
        <w:tc>
          <w:tcPr>
            <w:tcW w:w="555" w:type="dxa"/>
            <w:tcBorders>
              <w:top w:val="single" w:sz="6" w:space="0" w:color="auto"/>
              <w:left w:val="single" w:sz="6" w:space="0" w:color="auto"/>
              <w:bottom w:val="single" w:sz="6" w:space="0" w:color="auto"/>
              <w:right w:val="single" w:sz="6" w:space="0" w:color="auto"/>
            </w:tcBorders>
            <w:vAlign w:val="bottom"/>
          </w:tcPr>
          <w:p w14:paraId="013B64CA" w14:textId="7926F0CB" w:rsidR="0D98AB8A" w:rsidRPr="00C664B3" w:rsidRDefault="0D98AB8A" w:rsidP="00FF70BB">
            <w:pPr>
              <w:spacing w:line="360" w:lineRule="auto"/>
              <w:jc w:val="center"/>
              <w:rPr>
                <w:rFonts w:ascii="Times New Roman" w:eastAsia="Times New Roman" w:hAnsi="Times New Roman" w:cs="Times New Roman"/>
                <w:color w:val="000000" w:themeColor="text1"/>
                <w:sz w:val="24"/>
                <w:szCs w:val="24"/>
              </w:rPr>
            </w:pPr>
            <w:r w:rsidRPr="00C664B3">
              <w:rPr>
                <w:rFonts w:ascii="Times New Roman" w:eastAsia="Times New Roman" w:hAnsi="Times New Roman" w:cs="Times New Roman"/>
                <w:color w:val="000000" w:themeColor="text1"/>
                <w:sz w:val="24"/>
                <w:szCs w:val="24"/>
              </w:rPr>
              <w:t>38</w:t>
            </w:r>
          </w:p>
        </w:tc>
        <w:tc>
          <w:tcPr>
            <w:tcW w:w="510" w:type="dxa"/>
            <w:tcBorders>
              <w:top w:val="single" w:sz="6" w:space="0" w:color="auto"/>
              <w:left w:val="single" w:sz="6" w:space="0" w:color="auto"/>
              <w:bottom w:val="single" w:sz="6" w:space="0" w:color="auto"/>
              <w:right w:val="single" w:sz="6" w:space="0" w:color="auto"/>
            </w:tcBorders>
            <w:vAlign w:val="bottom"/>
          </w:tcPr>
          <w:p w14:paraId="6EDA0305" w14:textId="097045DE" w:rsidR="0D98AB8A" w:rsidRPr="00C664B3" w:rsidRDefault="0D98AB8A" w:rsidP="00FF70BB">
            <w:pPr>
              <w:spacing w:line="360" w:lineRule="auto"/>
              <w:jc w:val="center"/>
              <w:rPr>
                <w:rFonts w:ascii="Times New Roman" w:eastAsia="Times New Roman" w:hAnsi="Times New Roman" w:cs="Times New Roman"/>
                <w:color w:val="000000" w:themeColor="text1"/>
                <w:sz w:val="24"/>
                <w:szCs w:val="24"/>
              </w:rPr>
            </w:pPr>
            <w:r w:rsidRPr="00C664B3">
              <w:rPr>
                <w:rFonts w:ascii="Times New Roman" w:eastAsia="Times New Roman" w:hAnsi="Times New Roman" w:cs="Times New Roman"/>
                <w:color w:val="000000" w:themeColor="text1"/>
                <w:sz w:val="24"/>
                <w:szCs w:val="24"/>
              </w:rPr>
              <w:t>41</w:t>
            </w:r>
          </w:p>
        </w:tc>
        <w:tc>
          <w:tcPr>
            <w:tcW w:w="600" w:type="dxa"/>
            <w:tcBorders>
              <w:top w:val="single" w:sz="6" w:space="0" w:color="auto"/>
              <w:left w:val="single" w:sz="6" w:space="0" w:color="auto"/>
              <w:bottom w:val="single" w:sz="6" w:space="0" w:color="auto"/>
              <w:right w:val="single" w:sz="6" w:space="0" w:color="auto"/>
            </w:tcBorders>
            <w:vAlign w:val="bottom"/>
          </w:tcPr>
          <w:p w14:paraId="34ADA3C4" w14:textId="34EF59DC" w:rsidR="0D98AB8A" w:rsidRPr="00C664B3" w:rsidRDefault="0D98AB8A" w:rsidP="00FF70BB">
            <w:pPr>
              <w:spacing w:line="360" w:lineRule="auto"/>
              <w:jc w:val="center"/>
              <w:rPr>
                <w:rFonts w:ascii="Times New Roman" w:eastAsia="Times New Roman" w:hAnsi="Times New Roman" w:cs="Times New Roman"/>
                <w:color w:val="000000" w:themeColor="text1"/>
                <w:sz w:val="24"/>
                <w:szCs w:val="24"/>
              </w:rPr>
            </w:pPr>
            <w:r w:rsidRPr="00C664B3">
              <w:rPr>
                <w:rFonts w:ascii="Times New Roman" w:eastAsia="Times New Roman" w:hAnsi="Times New Roman" w:cs="Times New Roman"/>
                <w:color w:val="000000" w:themeColor="text1"/>
                <w:sz w:val="24"/>
                <w:szCs w:val="24"/>
              </w:rPr>
              <w:t>44</w:t>
            </w:r>
          </w:p>
        </w:tc>
        <w:tc>
          <w:tcPr>
            <w:tcW w:w="555" w:type="dxa"/>
            <w:tcBorders>
              <w:top w:val="single" w:sz="6" w:space="0" w:color="auto"/>
              <w:left w:val="single" w:sz="6" w:space="0" w:color="auto"/>
              <w:bottom w:val="single" w:sz="6" w:space="0" w:color="auto"/>
              <w:right w:val="single" w:sz="6" w:space="0" w:color="auto"/>
            </w:tcBorders>
            <w:vAlign w:val="bottom"/>
          </w:tcPr>
          <w:p w14:paraId="146F0DF7" w14:textId="12B7B22E" w:rsidR="0D98AB8A" w:rsidRPr="00C664B3" w:rsidRDefault="0D98AB8A" w:rsidP="00FF70BB">
            <w:pPr>
              <w:spacing w:line="360" w:lineRule="auto"/>
              <w:jc w:val="center"/>
              <w:rPr>
                <w:rFonts w:ascii="Times New Roman" w:eastAsia="Times New Roman" w:hAnsi="Times New Roman" w:cs="Times New Roman"/>
                <w:color w:val="000000" w:themeColor="text1"/>
                <w:sz w:val="24"/>
                <w:szCs w:val="24"/>
              </w:rPr>
            </w:pPr>
            <w:r w:rsidRPr="00C664B3">
              <w:rPr>
                <w:rFonts w:ascii="Times New Roman" w:eastAsia="Times New Roman" w:hAnsi="Times New Roman" w:cs="Times New Roman"/>
                <w:color w:val="000000" w:themeColor="text1"/>
                <w:sz w:val="24"/>
                <w:szCs w:val="24"/>
              </w:rPr>
              <w:t>47</w:t>
            </w:r>
          </w:p>
        </w:tc>
        <w:tc>
          <w:tcPr>
            <w:tcW w:w="840" w:type="dxa"/>
            <w:tcBorders>
              <w:top w:val="single" w:sz="6" w:space="0" w:color="auto"/>
              <w:left w:val="single" w:sz="6" w:space="0" w:color="auto"/>
              <w:bottom w:val="single" w:sz="6" w:space="0" w:color="auto"/>
              <w:right w:val="single" w:sz="6" w:space="0" w:color="auto"/>
            </w:tcBorders>
            <w:shd w:val="clear" w:color="auto" w:fill="00B050"/>
            <w:vAlign w:val="bottom"/>
          </w:tcPr>
          <w:p w14:paraId="7C1383DA" w14:textId="18474BE0" w:rsidR="0D98AB8A" w:rsidRPr="00C664B3" w:rsidRDefault="0D98AB8A" w:rsidP="00FF70BB">
            <w:pPr>
              <w:spacing w:line="360" w:lineRule="auto"/>
              <w:jc w:val="center"/>
              <w:rPr>
                <w:rFonts w:ascii="Times New Roman" w:eastAsia="Times New Roman" w:hAnsi="Times New Roman" w:cs="Times New Roman"/>
                <w:color w:val="000000" w:themeColor="text1"/>
                <w:sz w:val="24"/>
                <w:szCs w:val="24"/>
              </w:rPr>
            </w:pPr>
            <w:r w:rsidRPr="00C664B3">
              <w:rPr>
                <w:rFonts w:ascii="Times New Roman" w:eastAsia="Times New Roman" w:hAnsi="Times New Roman" w:cs="Times New Roman"/>
                <w:color w:val="000000" w:themeColor="text1"/>
                <w:sz w:val="24"/>
                <w:szCs w:val="24"/>
              </w:rPr>
              <w:t>50</w:t>
            </w:r>
          </w:p>
        </w:tc>
      </w:tr>
      <w:tr w:rsidR="00C664B3" w:rsidRPr="00C664B3" w14:paraId="031B51C2" w14:textId="77777777" w:rsidTr="1B0E0129">
        <w:trPr>
          <w:trHeight w:val="315"/>
          <w:jc w:val="center"/>
        </w:trPr>
        <w:tc>
          <w:tcPr>
            <w:tcW w:w="1290" w:type="dxa"/>
            <w:tcBorders>
              <w:top w:val="single" w:sz="6" w:space="0" w:color="auto"/>
              <w:left w:val="single" w:sz="6" w:space="0" w:color="auto"/>
              <w:bottom w:val="single" w:sz="6" w:space="0" w:color="auto"/>
              <w:right w:val="single" w:sz="6" w:space="0" w:color="auto"/>
            </w:tcBorders>
            <w:vAlign w:val="bottom"/>
          </w:tcPr>
          <w:p w14:paraId="5DD28BB7" w14:textId="4EA4A398" w:rsidR="0D98AB8A" w:rsidRPr="00C664B3" w:rsidRDefault="0D98AB8A" w:rsidP="00FF70BB">
            <w:pPr>
              <w:spacing w:line="360" w:lineRule="auto"/>
              <w:jc w:val="center"/>
              <w:rPr>
                <w:rFonts w:ascii="Times New Roman" w:eastAsia="Times New Roman" w:hAnsi="Times New Roman" w:cs="Times New Roman"/>
                <w:color w:val="000000" w:themeColor="text1"/>
                <w:sz w:val="24"/>
                <w:szCs w:val="24"/>
              </w:rPr>
            </w:pPr>
            <w:r w:rsidRPr="00C664B3">
              <w:rPr>
                <w:rFonts w:ascii="Times New Roman" w:eastAsia="Times New Roman" w:hAnsi="Times New Roman" w:cs="Times New Roman"/>
                <w:color w:val="000000" w:themeColor="text1"/>
                <w:sz w:val="24"/>
                <w:szCs w:val="24"/>
              </w:rPr>
              <w:t>А3</w:t>
            </w:r>
          </w:p>
        </w:tc>
        <w:tc>
          <w:tcPr>
            <w:tcW w:w="495" w:type="dxa"/>
            <w:tcBorders>
              <w:top w:val="single" w:sz="6" w:space="0" w:color="auto"/>
              <w:left w:val="single" w:sz="6" w:space="0" w:color="auto"/>
              <w:bottom w:val="single" w:sz="6" w:space="0" w:color="auto"/>
              <w:right w:val="single" w:sz="6" w:space="0" w:color="auto"/>
            </w:tcBorders>
            <w:shd w:val="clear" w:color="auto" w:fill="00B050"/>
            <w:vAlign w:val="bottom"/>
          </w:tcPr>
          <w:p w14:paraId="21C54042" w14:textId="484714ED" w:rsidR="0D98AB8A" w:rsidRPr="00C664B3" w:rsidRDefault="0D98AB8A" w:rsidP="00FF70BB">
            <w:pPr>
              <w:spacing w:line="360" w:lineRule="auto"/>
              <w:jc w:val="center"/>
              <w:rPr>
                <w:rFonts w:ascii="Times New Roman" w:eastAsia="Times New Roman" w:hAnsi="Times New Roman" w:cs="Times New Roman"/>
                <w:color w:val="000000" w:themeColor="text1"/>
                <w:sz w:val="24"/>
                <w:szCs w:val="24"/>
              </w:rPr>
            </w:pPr>
            <w:r w:rsidRPr="00C664B3">
              <w:rPr>
                <w:rFonts w:ascii="Times New Roman" w:eastAsia="Times New Roman" w:hAnsi="Times New Roman" w:cs="Times New Roman"/>
                <w:color w:val="000000" w:themeColor="text1"/>
                <w:sz w:val="24"/>
                <w:szCs w:val="24"/>
              </w:rPr>
              <w:t>30</w:t>
            </w:r>
          </w:p>
        </w:tc>
        <w:tc>
          <w:tcPr>
            <w:tcW w:w="570" w:type="dxa"/>
            <w:tcBorders>
              <w:top w:val="single" w:sz="6" w:space="0" w:color="auto"/>
              <w:left w:val="single" w:sz="6" w:space="0" w:color="auto"/>
              <w:bottom w:val="single" w:sz="6" w:space="0" w:color="auto"/>
              <w:right w:val="single" w:sz="6" w:space="0" w:color="auto"/>
            </w:tcBorders>
            <w:shd w:val="clear" w:color="auto" w:fill="00B050"/>
            <w:vAlign w:val="bottom"/>
          </w:tcPr>
          <w:p w14:paraId="62E7CB4A" w14:textId="05CBA881" w:rsidR="0D98AB8A" w:rsidRPr="00C664B3" w:rsidRDefault="0D98AB8A" w:rsidP="00FF70BB">
            <w:pPr>
              <w:spacing w:line="360" w:lineRule="auto"/>
              <w:jc w:val="center"/>
              <w:rPr>
                <w:rFonts w:ascii="Times New Roman" w:eastAsia="Times New Roman" w:hAnsi="Times New Roman" w:cs="Times New Roman"/>
                <w:color w:val="000000" w:themeColor="text1"/>
                <w:sz w:val="24"/>
                <w:szCs w:val="24"/>
              </w:rPr>
            </w:pPr>
            <w:r w:rsidRPr="00C664B3">
              <w:rPr>
                <w:rFonts w:ascii="Times New Roman" w:eastAsia="Times New Roman" w:hAnsi="Times New Roman" w:cs="Times New Roman"/>
                <w:color w:val="000000" w:themeColor="text1"/>
                <w:sz w:val="24"/>
                <w:szCs w:val="24"/>
              </w:rPr>
              <w:t>32</w:t>
            </w:r>
          </w:p>
        </w:tc>
        <w:tc>
          <w:tcPr>
            <w:tcW w:w="585" w:type="dxa"/>
            <w:tcBorders>
              <w:top w:val="single" w:sz="6" w:space="0" w:color="auto"/>
              <w:left w:val="single" w:sz="6" w:space="0" w:color="auto"/>
              <w:bottom w:val="single" w:sz="6" w:space="0" w:color="auto"/>
              <w:right w:val="single" w:sz="6" w:space="0" w:color="auto"/>
            </w:tcBorders>
            <w:shd w:val="clear" w:color="auto" w:fill="00B050"/>
            <w:vAlign w:val="bottom"/>
          </w:tcPr>
          <w:p w14:paraId="56AC9057" w14:textId="7FAA8CC6" w:rsidR="0D98AB8A" w:rsidRPr="00C664B3" w:rsidRDefault="0D98AB8A" w:rsidP="00FF70BB">
            <w:pPr>
              <w:spacing w:line="360" w:lineRule="auto"/>
              <w:jc w:val="center"/>
              <w:rPr>
                <w:rFonts w:ascii="Times New Roman" w:eastAsia="Times New Roman" w:hAnsi="Times New Roman" w:cs="Times New Roman"/>
                <w:color w:val="000000" w:themeColor="text1"/>
                <w:sz w:val="24"/>
                <w:szCs w:val="24"/>
              </w:rPr>
            </w:pPr>
            <w:r w:rsidRPr="00C664B3">
              <w:rPr>
                <w:rFonts w:ascii="Times New Roman" w:eastAsia="Times New Roman" w:hAnsi="Times New Roman" w:cs="Times New Roman"/>
                <w:color w:val="000000" w:themeColor="text1"/>
                <w:sz w:val="24"/>
                <w:szCs w:val="24"/>
              </w:rPr>
              <w:t>34</w:t>
            </w:r>
          </w:p>
        </w:tc>
        <w:tc>
          <w:tcPr>
            <w:tcW w:w="510" w:type="dxa"/>
            <w:tcBorders>
              <w:top w:val="single" w:sz="6" w:space="0" w:color="auto"/>
              <w:left w:val="single" w:sz="6" w:space="0" w:color="auto"/>
              <w:bottom w:val="single" w:sz="6" w:space="0" w:color="auto"/>
              <w:right w:val="single" w:sz="6" w:space="0" w:color="auto"/>
            </w:tcBorders>
            <w:shd w:val="clear" w:color="auto" w:fill="00B050"/>
            <w:vAlign w:val="bottom"/>
          </w:tcPr>
          <w:p w14:paraId="42A4FE37" w14:textId="36397BA0" w:rsidR="0D98AB8A" w:rsidRPr="00C664B3" w:rsidRDefault="0D98AB8A" w:rsidP="00FF70BB">
            <w:pPr>
              <w:spacing w:line="360" w:lineRule="auto"/>
              <w:jc w:val="center"/>
              <w:rPr>
                <w:rFonts w:ascii="Times New Roman" w:eastAsia="Times New Roman" w:hAnsi="Times New Roman" w:cs="Times New Roman"/>
                <w:color w:val="000000" w:themeColor="text1"/>
                <w:sz w:val="24"/>
                <w:szCs w:val="24"/>
              </w:rPr>
            </w:pPr>
            <w:r w:rsidRPr="00C664B3">
              <w:rPr>
                <w:rFonts w:ascii="Times New Roman" w:eastAsia="Times New Roman" w:hAnsi="Times New Roman" w:cs="Times New Roman"/>
                <w:color w:val="000000" w:themeColor="text1"/>
                <w:sz w:val="24"/>
                <w:szCs w:val="24"/>
              </w:rPr>
              <w:t>36</w:t>
            </w:r>
          </w:p>
        </w:tc>
        <w:tc>
          <w:tcPr>
            <w:tcW w:w="750" w:type="dxa"/>
            <w:tcBorders>
              <w:top w:val="single" w:sz="6" w:space="0" w:color="auto"/>
              <w:left w:val="single" w:sz="6" w:space="0" w:color="auto"/>
              <w:bottom w:val="single" w:sz="6" w:space="0" w:color="auto"/>
              <w:right w:val="single" w:sz="6" w:space="0" w:color="auto"/>
            </w:tcBorders>
            <w:shd w:val="clear" w:color="auto" w:fill="00B050"/>
            <w:vAlign w:val="bottom"/>
          </w:tcPr>
          <w:p w14:paraId="09D8C24F" w14:textId="686F066B" w:rsidR="0D98AB8A" w:rsidRPr="00C664B3" w:rsidRDefault="0D98AB8A" w:rsidP="00FF70BB">
            <w:pPr>
              <w:spacing w:line="360" w:lineRule="auto"/>
              <w:jc w:val="center"/>
              <w:rPr>
                <w:rFonts w:ascii="Times New Roman" w:eastAsia="Times New Roman" w:hAnsi="Times New Roman" w:cs="Times New Roman"/>
                <w:color w:val="000000" w:themeColor="text1"/>
                <w:sz w:val="24"/>
                <w:szCs w:val="24"/>
              </w:rPr>
            </w:pPr>
            <w:r w:rsidRPr="00C664B3">
              <w:rPr>
                <w:rFonts w:ascii="Times New Roman" w:eastAsia="Times New Roman" w:hAnsi="Times New Roman" w:cs="Times New Roman"/>
                <w:color w:val="000000" w:themeColor="text1"/>
                <w:sz w:val="24"/>
                <w:szCs w:val="24"/>
              </w:rPr>
              <w:t>38</w:t>
            </w:r>
          </w:p>
        </w:tc>
        <w:tc>
          <w:tcPr>
            <w:tcW w:w="555" w:type="dxa"/>
            <w:tcBorders>
              <w:top w:val="single" w:sz="6" w:space="0" w:color="auto"/>
              <w:left w:val="single" w:sz="6" w:space="0" w:color="auto"/>
              <w:bottom w:val="single" w:sz="6" w:space="0" w:color="auto"/>
              <w:right w:val="single" w:sz="6" w:space="0" w:color="auto"/>
            </w:tcBorders>
            <w:shd w:val="clear" w:color="auto" w:fill="00B050"/>
            <w:vAlign w:val="bottom"/>
          </w:tcPr>
          <w:p w14:paraId="69827734" w14:textId="21D07D29" w:rsidR="0D98AB8A" w:rsidRPr="00C664B3" w:rsidRDefault="0D98AB8A" w:rsidP="00FF70BB">
            <w:pPr>
              <w:spacing w:line="360" w:lineRule="auto"/>
              <w:jc w:val="center"/>
              <w:rPr>
                <w:rFonts w:ascii="Times New Roman" w:eastAsia="Times New Roman" w:hAnsi="Times New Roman" w:cs="Times New Roman"/>
                <w:color w:val="000000" w:themeColor="text1"/>
                <w:sz w:val="24"/>
                <w:szCs w:val="24"/>
              </w:rPr>
            </w:pPr>
            <w:r w:rsidRPr="00C664B3">
              <w:rPr>
                <w:rFonts w:ascii="Times New Roman" w:eastAsia="Times New Roman" w:hAnsi="Times New Roman" w:cs="Times New Roman"/>
                <w:color w:val="000000" w:themeColor="text1"/>
                <w:sz w:val="24"/>
                <w:szCs w:val="24"/>
              </w:rPr>
              <w:t>40</w:t>
            </w:r>
          </w:p>
        </w:tc>
        <w:tc>
          <w:tcPr>
            <w:tcW w:w="555" w:type="dxa"/>
            <w:tcBorders>
              <w:top w:val="single" w:sz="6" w:space="0" w:color="auto"/>
              <w:left w:val="single" w:sz="6" w:space="0" w:color="auto"/>
              <w:bottom w:val="single" w:sz="6" w:space="0" w:color="auto"/>
              <w:right w:val="single" w:sz="6" w:space="0" w:color="auto"/>
            </w:tcBorders>
            <w:shd w:val="clear" w:color="auto" w:fill="00B050"/>
            <w:vAlign w:val="bottom"/>
          </w:tcPr>
          <w:p w14:paraId="417FD985" w14:textId="0EBCF1E5" w:rsidR="0D98AB8A" w:rsidRPr="00C664B3" w:rsidRDefault="0D98AB8A" w:rsidP="00FF70BB">
            <w:pPr>
              <w:spacing w:line="360" w:lineRule="auto"/>
              <w:jc w:val="center"/>
              <w:rPr>
                <w:rFonts w:ascii="Times New Roman" w:eastAsia="Times New Roman" w:hAnsi="Times New Roman" w:cs="Times New Roman"/>
                <w:color w:val="000000" w:themeColor="text1"/>
                <w:sz w:val="24"/>
                <w:szCs w:val="24"/>
              </w:rPr>
            </w:pPr>
            <w:r w:rsidRPr="00C664B3">
              <w:rPr>
                <w:rFonts w:ascii="Times New Roman" w:eastAsia="Times New Roman" w:hAnsi="Times New Roman" w:cs="Times New Roman"/>
                <w:color w:val="000000" w:themeColor="text1"/>
                <w:sz w:val="24"/>
                <w:szCs w:val="24"/>
              </w:rPr>
              <w:t>42</w:t>
            </w:r>
          </w:p>
        </w:tc>
        <w:tc>
          <w:tcPr>
            <w:tcW w:w="510" w:type="dxa"/>
            <w:tcBorders>
              <w:top w:val="single" w:sz="6" w:space="0" w:color="auto"/>
              <w:left w:val="single" w:sz="6" w:space="0" w:color="auto"/>
              <w:bottom w:val="single" w:sz="6" w:space="0" w:color="auto"/>
              <w:right w:val="single" w:sz="6" w:space="0" w:color="auto"/>
            </w:tcBorders>
            <w:shd w:val="clear" w:color="auto" w:fill="00B050"/>
            <w:vAlign w:val="bottom"/>
          </w:tcPr>
          <w:p w14:paraId="57BBED64" w14:textId="6B6BCAFA" w:rsidR="0D98AB8A" w:rsidRPr="00C664B3" w:rsidRDefault="0D98AB8A" w:rsidP="00FF70BB">
            <w:pPr>
              <w:spacing w:line="360" w:lineRule="auto"/>
              <w:jc w:val="center"/>
              <w:rPr>
                <w:rFonts w:ascii="Times New Roman" w:eastAsia="Times New Roman" w:hAnsi="Times New Roman" w:cs="Times New Roman"/>
                <w:color w:val="000000" w:themeColor="text1"/>
                <w:sz w:val="24"/>
                <w:szCs w:val="24"/>
              </w:rPr>
            </w:pPr>
            <w:r w:rsidRPr="00C664B3">
              <w:rPr>
                <w:rFonts w:ascii="Times New Roman" w:eastAsia="Times New Roman" w:hAnsi="Times New Roman" w:cs="Times New Roman"/>
                <w:color w:val="000000" w:themeColor="text1"/>
                <w:sz w:val="24"/>
                <w:szCs w:val="24"/>
              </w:rPr>
              <w:t>44</w:t>
            </w:r>
          </w:p>
        </w:tc>
        <w:tc>
          <w:tcPr>
            <w:tcW w:w="600" w:type="dxa"/>
            <w:tcBorders>
              <w:top w:val="single" w:sz="6" w:space="0" w:color="auto"/>
              <w:left w:val="single" w:sz="6" w:space="0" w:color="auto"/>
              <w:bottom w:val="single" w:sz="6" w:space="0" w:color="auto"/>
              <w:right w:val="single" w:sz="6" w:space="0" w:color="auto"/>
            </w:tcBorders>
            <w:shd w:val="clear" w:color="auto" w:fill="00B050"/>
            <w:vAlign w:val="bottom"/>
          </w:tcPr>
          <w:p w14:paraId="016D06C6" w14:textId="0DB7F9DA" w:rsidR="0D98AB8A" w:rsidRPr="00C664B3" w:rsidRDefault="0D98AB8A" w:rsidP="00FF70BB">
            <w:pPr>
              <w:spacing w:line="360" w:lineRule="auto"/>
              <w:jc w:val="center"/>
              <w:rPr>
                <w:rFonts w:ascii="Times New Roman" w:eastAsia="Times New Roman" w:hAnsi="Times New Roman" w:cs="Times New Roman"/>
                <w:color w:val="000000" w:themeColor="text1"/>
                <w:sz w:val="24"/>
                <w:szCs w:val="24"/>
              </w:rPr>
            </w:pPr>
            <w:r w:rsidRPr="00C664B3">
              <w:rPr>
                <w:rFonts w:ascii="Times New Roman" w:eastAsia="Times New Roman" w:hAnsi="Times New Roman" w:cs="Times New Roman"/>
                <w:color w:val="000000" w:themeColor="text1"/>
                <w:sz w:val="24"/>
                <w:szCs w:val="24"/>
              </w:rPr>
              <w:t>46</w:t>
            </w:r>
          </w:p>
        </w:tc>
        <w:tc>
          <w:tcPr>
            <w:tcW w:w="555" w:type="dxa"/>
            <w:tcBorders>
              <w:top w:val="single" w:sz="6" w:space="0" w:color="auto"/>
              <w:left w:val="single" w:sz="6" w:space="0" w:color="auto"/>
              <w:bottom w:val="single" w:sz="6" w:space="0" w:color="auto"/>
              <w:right w:val="single" w:sz="6" w:space="0" w:color="auto"/>
            </w:tcBorders>
            <w:shd w:val="clear" w:color="auto" w:fill="00B050"/>
            <w:vAlign w:val="bottom"/>
          </w:tcPr>
          <w:p w14:paraId="3EF815BD" w14:textId="3C840B76" w:rsidR="0D98AB8A" w:rsidRPr="00C664B3" w:rsidRDefault="0D98AB8A" w:rsidP="00FF70BB">
            <w:pPr>
              <w:spacing w:line="360" w:lineRule="auto"/>
              <w:jc w:val="center"/>
              <w:rPr>
                <w:rFonts w:ascii="Times New Roman" w:eastAsia="Times New Roman" w:hAnsi="Times New Roman" w:cs="Times New Roman"/>
                <w:color w:val="000000" w:themeColor="text1"/>
                <w:sz w:val="24"/>
                <w:szCs w:val="24"/>
              </w:rPr>
            </w:pPr>
            <w:r w:rsidRPr="00C664B3">
              <w:rPr>
                <w:rFonts w:ascii="Times New Roman" w:eastAsia="Times New Roman" w:hAnsi="Times New Roman" w:cs="Times New Roman"/>
                <w:color w:val="000000" w:themeColor="text1"/>
                <w:sz w:val="24"/>
                <w:szCs w:val="24"/>
              </w:rPr>
              <w:t>48</w:t>
            </w:r>
          </w:p>
        </w:tc>
        <w:tc>
          <w:tcPr>
            <w:tcW w:w="840" w:type="dxa"/>
            <w:tcBorders>
              <w:top w:val="single" w:sz="6" w:space="0" w:color="auto"/>
              <w:left w:val="single" w:sz="6" w:space="0" w:color="auto"/>
              <w:bottom w:val="single" w:sz="6" w:space="0" w:color="auto"/>
              <w:right w:val="single" w:sz="6" w:space="0" w:color="auto"/>
            </w:tcBorders>
            <w:shd w:val="clear" w:color="auto" w:fill="00B050"/>
            <w:vAlign w:val="bottom"/>
          </w:tcPr>
          <w:p w14:paraId="1201C547" w14:textId="6D8D5D5C" w:rsidR="0D98AB8A" w:rsidRPr="00C664B3" w:rsidRDefault="0D98AB8A" w:rsidP="00FF70BB">
            <w:pPr>
              <w:spacing w:line="360" w:lineRule="auto"/>
              <w:jc w:val="center"/>
              <w:rPr>
                <w:rFonts w:ascii="Times New Roman" w:eastAsia="Times New Roman" w:hAnsi="Times New Roman" w:cs="Times New Roman"/>
                <w:color w:val="000000" w:themeColor="text1"/>
                <w:sz w:val="24"/>
                <w:szCs w:val="24"/>
              </w:rPr>
            </w:pPr>
            <w:r w:rsidRPr="00C664B3">
              <w:rPr>
                <w:rFonts w:ascii="Times New Roman" w:eastAsia="Times New Roman" w:hAnsi="Times New Roman" w:cs="Times New Roman"/>
                <w:color w:val="000000" w:themeColor="text1"/>
                <w:sz w:val="24"/>
                <w:szCs w:val="24"/>
              </w:rPr>
              <w:t>50</w:t>
            </w:r>
          </w:p>
        </w:tc>
      </w:tr>
    </w:tbl>
    <w:p w14:paraId="22D3F512" w14:textId="515E1ACB" w:rsidR="0D98AB8A" w:rsidRPr="00C664B3" w:rsidRDefault="0D98AB8A" w:rsidP="0D98AB8A">
      <w:pPr>
        <w:spacing w:line="360" w:lineRule="auto"/>
        <w:rPr>
          <w:rFonts w:ascii="Times New Roman" w:eastAsia="Times New Roman" w:hAnsi="Times New Roman" w:cs="Times New Roman"/>
          <w:color w:val="000000" w:themeColor="text1"/>
          <w:sz w:val="24"/>
          <w:szCs w:val="24"/>
        </w:rPr>
      </w:pPr>
    </w:p>
    <w:p w14:paraId="4DC8A912" w14:textId="7BDCB74F" w:rsidR="0D98AB8A" w:rsidRPr="00C664B3" w:rsidRDefault="0D98AB8A" w:rsidP="00CE3DAE">
      <w:pPr>
        <w:spacing w:line="360" w:lineRule="auto"/>
        <w:ind w:firstLine="567"/>
        <w:jc w:val="both"/>
        <w:rPr>
          <w:rFonts w:ascii="Times New Roman" w:eastAsia="Times New Roman" w:hAnsi="Times New Roman" w:cs="Times New Roman"/>
          <w:color w:val="000000" w:themeColor="text1"/>
          <w:sz w:val="24"/>
          <w:szCs w:val="24"/>
        </w:rPr>
      </w:pPr>
      <w:r w:rsidRPr="00C664B3">
        <w:rPr>
          <w:rFonts w:ascii="Times New Roman" w:eastAsia="Times New Roman" w:hAnsi="Times New Roman" w:cs="Times New Roman"/>
          <w:color w:val="000000" w:themeColor="text1"/>
          <w:sz w:val="24"/>
          <w:szCs w:val="24"/>
        </w:rPr>
        <w:t xml:space="preserve"> </w:t>
      </w:r>
      <w:r w:rsidR="65C5977F" w:rsidRPr="00C664B3">
        <w:rPr>
          <w:rFonts w:ascii="Times New Roman" w:hAnsi="Times New Roman" w:cs="Times New Roman"/>
          <w:color w:val="000000" w:themeColor="text1"/>
          <w:sz w:val="24"/>
          <w:szCs w:val="24"/>
        </w:rPr>
        <w:tab/>
      </w:r>
      <w:r w:rsidRPr="00C664B3">
        <w:rPr>
          <w:rFonts w:ascii="Times New Roman" w:eastAsia="Times New Roman" w:hAnsi="Times New Roman" w:cs="Times New Roman"/>
          <w:color w:val="000000" w:themeColor="text1"/>
          <w:sz w:val="24"/>
          <w:szCs w:val="24"/>
        </w:rPr>
        <w:t xml:space="preserve">Применяя принцип </w:t>
      </w:r>
      <w:proofErr w:type="gramStart"/>
      <w:r w:rsidRPr="00C664B3">
        <w:rPr>
          <w:rFonts w:ascii="Times New Roman" w:eastAsia="Times New Roman" w:hAnsi="Times New Roman" w:cs="Times New Roman"/>
          <w:color w:val="000000" w:themeColor="text1"/>
          <w:sz w:val="24"/>
          <w:szCs w:val="24"/>
        </w:rPr>
        <w:t>гарантированного результата</w:t>
      </w:r>
      <w:proofErr w:type="gramEnd"/>
      <w:r w:rsidRPr="00C664B3">
        <w:rPr>
          <w:rFonts w:ascii="Times New Roman" w:eastAsia="Times New Roman" w:hAnsi="Times New Roman" w:cs="Times New Roman"/>
          <w:color w:val="000000" w:themeColor="text1"/>
          <w:sz w:val="24"/>
          <w:szCs w:val="24"/>
        </w:rPr>
        <w:t xml:space="preserve">, получаем, что по критерию Гурвица наилучшим выбором является выбор </w:t>
      </w:r>
      <w:proofErr w:type="spellStart"/>
      <w:r w:rsidRPr="00C664B3">
        <w:rPr>
          <w:rFonts w:ascii="Times New Roman" w:eastAsia="Times New Roman" w:hAnsi="Times New Roman" w:cs="Times New Roman"/>
          <w:color w:val="000000" w:themeColor="text1"/>
          <w:sz w:val="24"/>
          <w:szCs w:val="24"/>
        </w:rPr>
        <w:t>второи</w:t>
      </w:r>
      <w:proofErr w:type="spellEnd"/>
      <w:r w:rsidRPr="00C664B3">
        <w:rPr>
          <w:rFonts w:ascii="Times New Roman" w:eastAsia="Times New Roman" w:hAnsi="Times New Roman" w:cs="Times New Roman"/>
          <w:color w:val="000000" w:themeColor="text1"/>
          <w:sz w:val="24"/>
          <w:szCs w:val="24"/>
        </w:rPr>
        <w:t xml:space="preserve">̆ стратегии A3, то есть засеять все поля следует третьей </w:t>
      </w:r>
      <w:proofErr w:type="spellStart"/>
      <w:r w:rsidRPr="00C664B3">
        <w:rPr>
          <w:rFonts w:ascii="Times New Roman" w:eastAsia="Times New Roman" w:hAnsi="Times New Roman" w:cs="Times New Roman"/>
          <w:color w:val="000000" w:themeColor="text1"/>
          <w:sz w:val="24"/>
          <w:szCs w:val="24"/>
        </w:rPr>
        <w:t>культурои</w:t>
      </w:r>
      <w:proofErr w:type="spellEnd"/>
      <w:r w:rsidRPr="00C664B3">
        <w:rPr>
          <w:rFonts w:ascii="Times New Roman" w:eastAsia="Times New Roman" w:hAnsi="Times New Roman" w:cs="Times New Roman"/>
          <w:color w:val="000000" w:themeColor="text1"/>
          <w:sz w:val="24"/>
          <w:szCs w:val="24"/>
        </w:rPr>
        <w:t>̆.</w:t>
      </w:r>
    </w:p>
    <w:p w14:paraId="0A92FE8A" w14:textId="01589E23" w:rsidR="73B105D7" w:rsidRPr="00C664B3" w:rsidRDefault="00FF70BB" w:rsidP="00CE3DAE">
      <w:pPr>
        <w:pStyle w:val="ListParagraph"/>
        <w:numPr>
          <w:ilvl w:val="0"/>
          <w:numId w:val="3"/>
        </w:numPr>
        <w:ind w:left="714" w:hanging="357"/>
        <w:jc w:val="center"/>
        <w:outlineLvl w:val="1"/>
        <w:rPr>
          <w:rFonts w:eastAsiaTheme="minorEastAsia"/>
          <w:b/>
          <w:color w:val="000000" w:themeColor="text1"/>
          <w:sz w:val="24"/>
          <w:szCs w:val="24"/>
        </w:rPr>
      </w:pPr>
      <w:bookmarkStart w:id="62" w:name="_Toc100278467"/>
      <w:r w:rsidRPr="00C664B3">
        <w:rPr>
          <w:b/>
          <w:bCs/>
          <w:color w:val="000000" w:themeColor="text1"/>
          <w:sz w:val="24"/>
          <w:szCs w:val="24"/>
        </w:rPr>
        <w:t>ЗАКЛЮЧЕНИЕ</w:t>
      </w:r>
      <w:bookmarkEnd w:id="62"/>
      <w:r w:rsidRPr="00C664B3">
        <w:rPr>
          <w:b/>
          <w:bCs/>
          <w:color w:val="000000" w:themeColor="text1"/>
          <w:sz w:val="24"/>
          <w:szCs w:val="24"/>
        </w:rPr>
        <w:t xml:space="preserve"> </w:t>
      </w:r>
    </w:p>
    <w:p w14:paraId="7E0CEF02" w14:textId="2F058B3B" w:rsidR="00483D95" w:rsidRDefault="0595872B" w:rsidP="00CE3DAE">
      <w:pPr>
        <w:spacing w:line="360" w:lineRule="auto"/>
        <w:ind w:firstLine="567"/>
        <w:jc w:val="both"/>
        <w:rPr>
          <w:rFonts w:ascii="Times New Roman" w:eastAsia="Times New Roman" w:hAnsi="Times New Roman" w:cs="Times New Roman"/>
          <w:sz w:val="24"/>
          <w:szCs w:val="24"/>
        </w:rPr>
      </w:pPr>
      <w:r w:rsidRPr="00C664B3">
        <w:rPr>
          <w:rFonts w:ascii="Times New Roman" w:eastAsia="Times New Roman" w:hAnsi="Times New Roman" w:cs="Times New Roman"/>
          <w:color w:val="000000" w:themeColor="text1"/>
          <w:sz w:val="24"/>
          <w:szCs w:val="24"/>
        </w:rPr>
        <w:t>Мы решили</w:t>
      </w:r>
      <w:r w:rsidR="3E159196" w:rsidRPr="00C664B3">
        <w:rPr>
          <w:rFonts w:ascii="Times New Roman" w:eastAsia="Times New Roman" w:hAnsi="Times New Roman" w:cs="Times New Roman"/>
          <w:color w:val="000000" w:themeColor="text1"/>
          <w:sz w:val="24"/>
          <w:szCs w:val="24"/>
        </w:rPr>
        <w:t xml:space="preserve"> поставленную задачу при помощи </w:t>
      </w:r>
      <w:r w:rsidR="3E159196" w:rsidRPr="00C664B3">
        <w:rPr>
          <w:rFonts w:ascii="Times New Roman" w:eastAsia="Times New Roman" w:hAnsi="Times New Roman" w:cs="Times New Roman"/>
          <w:color w:val="000000" w:themeColor="text1"/>
          <w:sz w:val="24"/>
          <w:szCs w:val="24"/>
          <w:lang w:val="en-US"/>
        </w:rPr>
        <w:t>Excel</w:t>
      </w:r>
      <w:r w:rsidR="3E159196" w:rsidRPr="00C664B3">
        <w:rPr>
          <w:rFonts w:ascii="Times New Roman" w:eastAsia="Times New Roman" w:hAnsi="Times New Roman" w:cs="Times New Roman"/>
          <w:color w:val="000000" w:themeColor="text1"/>
          <w:sz w:val="24"/>
          <w:szCs w:val="24"/>
        </w:rPr>
        <w:t xml:space="preserve">. Так, мы пользовались различными критериями оценки неопределённой </w:t>
      </w:r>
      <w:proofErr w:type="spellStart"/>
      <w:r w:rsidR="3E159196" w:rsidRPr="00C664B3">
        <w:rPr>
          <w:rFonts w:ascii="Times New Roman" w:eastAsia="Times New Roman" w:hAnsi="Times New Roman" w:cs="Times New Roman"/>
          <w:color w:val="000000" w:themeColor="text1"/>
          <w:sz w:val="24"/>
          <w:szCs w:val="24"/>
        </w:rPr>
        <w:t>ситуаци</w:t>
      </w:r>
      <w:proofErr w:type="spellEnd"/>
      <w:r w:rsidR="1C9896B3" w:rsidRPr="00C664B3">
        <w:rPr>
          <w:rFonts w:ascii="Times New Roman" w:eastAsia="Times New Roman" w:hAnsi="Times New Roman" w:cs="Times New Roman"/>
          <w:color w:val="000000" w:themeColor="text1"/>
          <w:sz w:val="24"/>
          <w:szCs w:val="24"/>
        </w:rPr>
        <w:t xml:space="preserve"> (критерий пессимизма-оптимизма Гурвица, критерий минимаксного сожаления </w:t>
      </w:r>
      <w:proofErr w:type="spellStart"/>
      <w:r w:rsidR="1C9896B3" w:rsidRPr="00C664B3">
        <w:rPr>
          <w:rFonts w:ascii="Times New Roman" w:eastAsia="Times New Roman" w:hAnsi="Times New Roman" w:cs="Times New Roman"/>
          <w:color w:val="000000" w:themeColor="text1"/>
          <w:sz w:val="24"/>
          <w:szCs w:val="24"/>
        </w:rPr>
        <w:t>Сэвиджа</w:t>
      </w:r>
      <w:proofErr w:type="spellEnd"/>
      <w:r w:rsidR="1C9896B3" w:rsidRPr="00C664B3">
        <w:rPr>
          <w:rFonts w:ascii="Times New Roman" w:eastAsia="Times New Roman" w:hAnsi="Times New Roman" w:cs="Times New Roman"/>
          <w:color w:val="000000" w:themeColor="text1"/>
          <w:sz w:val="24"/>
          <w:szCs w:val="24"/>
        </w:rPr>
        <w:t xml:space="preserve"> и др.).</w:t>
      </w:r>
      <w:r w:rsidR="3E159196" w:rsidRPr="00C664B3">
        <w:rPr>
          <w:rFonts w:ascii="Times New Roman" w:eastAsia="Times New Roman" w:hAnsi="Times New Roman" w:cs="Times New Roman"/>
          <w:color w:val="000000" w:themeColor="text1"/>
          <w:sz w:val="24"/>
          <w:szCs w:val="24"/>
        </w:rPr>
        <w:t xml:space="preserve"> </w:t>
      </w:r>
      <w:r w:rsidRPr="00C664B3">
        <w:rPr>
          <w:rFonts w:ascii="Times New Roman" w:eastAsia="Times New Roman" w:hAnsi="Times New Roman" w:cs="Times New Roman"/>
          <w:color w:val="000000" w:themeColor="text1"/>
          <w:sz w:val="24"/>
          <w:szCs w:val="24"/>
        </w:rPr>
        <w:t xml:space="preserve">И таким образом, наилучшей стратегией для игрока А будет А3, </w:t>
      </w:r>
      <w:proofErr w:type="gramStart"/>
      <w:r w:rsidRPr="00C664B3">
        <w:rPr>
          <w:rFonts w:ascii="Times New Roman" w:eastAsia="Times New Roman" w:hAnsi="Times New Roman" w:cs="Times New Roman"/>
          <w:color w:val="000000" w:themeColor="text1"/>
          <w:sz w:val="24"/>
          <w:szCs w:val="24"/>
        </w:rPr>
        <w:t>т.е.</w:t>
      </w:r>
      <w:proofErr w:type="gramEnd"/>
      <w:r w:rsidRPr="00C664B3">
        <w:rPr>
          <w:rFonts w:ascii="Times New Roman" w:eastAsia="Times New Roman" w:hAnsi="Times New Roman" w:cs="Times New Roman"/>
          <w:color w:val="000000" w:themeColor="text1"/>
          <w:sz w:val="24"/>
          <w:szCs w:val="24"/>
        </w:rPr>
        <w:t xml:space="preserve"> </w:t>
      </w:r>
      <w:r w:rsidR="1C9896B3" w:rsidRPr="00C664B3">
        <w:rPr>
          <w:rFonts w:ascii="Times New Roman" w:eastAsia="Times New Roman" w:hAnsi="Times New Roman" w:cs="Times New Roman"/>
          <w:color w:val="000000" w:themeColor="text1"/>
          <w:sz w:val="24"/>
          <w:szCs w:val="24"/>
        </w:rPr>
        <w:t>засеять все поля следует сахарной свеклой, так как она по многим показателям превосходит своих соперник</w:t>
      </w:r>
      <w:r w:rsidR="1C9896B3" w:rsidRPr="1C9896B3">
        <w:rPr>
          <w:rFonts w:ascii="Times New Roman" w:eastAsia="Times New Roman" w:hAnsi="Times New Roman" w:cs="Times New Roman"/>
          <w:sz w:val="24"/>
          <w:szCs w:val="24"/>
        </w:rPr>
        <w:t>ов.</w:t>
      </w:r>
    </w:p>
    <w:sectPr w:rsidR="00483D95" w:rsidSect="007F65AD">
      <w:footerReference w:type="default" r:id="rId33"/>
      <w:pgSz w:w="11906" w:h="16838"/>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4F898B" w14:textId="77777777" w:rsidR="007F65AD" w:rsidRDefault="007F65AD" w:rsidP="007F65AD">
      <w:pPr>
        <w:spacing w:after="0" w:line="240" w:lineRule="auto"/>
      </w:pPr>
      <w:r>
        <w:separator/>
      </w:r>
    </w:p>
  </w:endnote>
  <w:endnote w:type="continuationSeparator" w:id="0">
    <w:p w14:paraId="7133F45C" w14:textId="77777777" w:rsidR="007F65AD" w:rsidRDefault="007F65AD" w:rsidP="007F65AD">
      <w:pPr>
        <w:spacing w:after="0" w:line="240" w:lineRule="auto"/>
      </w:pPr>
      <w:r>
        <w:continuationSeparator/>
      </w:r>
    </w:p>
  </w:endnote>
  <w:endnote w:type="continuationNotice" w:id="1">
    <w:p w14:paraId="3309AE76" w14:textId="77777777" w:rsidR="007F65AD" w:rsidRDefault="007F65A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0427509"/>
      <w:docPartObj>
        <w:docPartGallery w:val="Page Numbers (Bottom of Page)"/>
        <w:docPartUnique/>
      </w:docPartObj>
    </w:sdtPr>
    <w:sdtEndPr>
      <w:rPr>
        <w:noProof/>
      </w:rPr>
    </w:sdtEndPr>
    <w:sdtContent>
      <w:p w14:paraId="7B08982C" w14:textId="3166C048" w:rsidR="007F65AD" w:rsidRDefault="007F65A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CB6CBE8" w14:textId="77777777" w:rsidR="007F65AD" w:rsidRDefault="007F65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4380A6" w14:textId="77777777" w:rsidR="007F65AD" w:rsidRDefault="007F65AD" w:rsidP="007F65AD">
      <w:pPr>
        <w:spacing w:after="0" w:line="240" w:lineRule="auto"/>
      </w:pPr>
      <w:r>
        <w:separator/>
      </w:r>
    </w:p>
  </w:footnote>
  <w:footnote w:type="continuationSeparator" w:id="0">
    <w:p w14:paraId="4635CB5D" w14:textId="77777777" w:rsidR="007F65AD" w:rsidRDefault="007F65AD" w:rsidP="007F65AD">
      <w:pPr>
        <w:spacing w:after="0" w:line="240" w:lineRule="auto"/>
      </w:pPr>
      <w:r>
        <w:continuationSeparator/>
      </w:r>
    </w:p>
  </w:footnote>
  <w:footnote w:type="continuationNotice" w:id="1">
    <w:p w14:paraId="39165C34" w14:textId="77777777" w:rsidR="007F65AD" w:rsidRDefault="007F65A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7D3C68"/>
    <w:multiLevelType w:val="hybridMultilevel"/>
    <w:tmpl w:val="57140A7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 w15:restartNumberingAfterBreak="0">
    <w:nsid w:val="314C7E8D"/>
    <w:multiLevelType w:val="hybridMultilevel"/>
    <w:tmpl w:val="FFFFFFFF"/>
    <w:lvl w:ilvl="0" w:tplc="901871CC">
      <w:start w:val="1"/>
      <w:numFmt w:val="decimal"/>
      <w:lvlText w:val="%1."/>
      <w:lvlJc w:val="left"/>
      <w:pPr>
        <w:ind w:left="720" w:hanging="360"/>
      </w:pPr>
    </w:lvl>
    <w:lvl w:ilvl="1" w:tplc="235261CE">
      <w:start w:val="1"/>
      <w:numFmt w:val="lowerLetter"/>
      <w:lvlText w:val="%2."/>
      <w:lvlJc w:val="left"/>
      <w:pPr>
        <w:ind w:left="1440" w:hanging="360"/>
      </w:pPr>
    </w:lvl>
    <w:lvl w:ilvl="2" w:tplc="B376278E">
      <w:start w:val="1"/>
      <w:numFmt w:val="lowerRoman"/>
      <w:lvlText w:val="%3."/>
      <w:lvlJc w:val="right"/>
      <w:pPr>
        <w:ind w:left="2160" w:hanging="180"/>
      </w:pPr>
    </w:lvl>
    <w:lvl w:ilvl="3" w:tplc="D2B63962">
      <w:start w:val="1"/>
      <w:numFmt w:val="decimal"/>
      <w:lvlText w:val="%4."/>
      <w:lvlJc w:val="left"/>
      <w:pPr>
        <w:ind w:left="2880" w:hanging="360"/>
      </w:pPr>
    </w:lvl>
    <w:lvl w:ilvl="4" w:tplc="C276D784">
      <w:start w:val="1"/>
      <w:numFmt w:val="lowerLetter"/>
      <w:lvlText w:val="%5."/>
      <w:lvlJc w:val="left"/>
      <w:pPr>
        <w:ind w:left="3600" w:hanging="360"/>
      </w:pPr>
    </w:lvl>
    <w:lvl w:ilvl="5" w:tplc="9A622BC4">
      <w:start w:val="1"/>
      <w:numFmt w:val="lowerRoman"/>
      <w:lvlText w:val="%6."/>
      <w:lvlJc w:val="right"/>
      <w:pPr>
        <w:ind w:left="4320" w:hanging="180"/>
      </w:pPr>
    </w:lvl>
    <w:lvl w:ilvl="6" w:tplc="6B9CA856">
      <w:start w:val="1"/>
      <w:numFmt w:val="decimal"/>
      <w:lvlText w:val="%7."/>
      <w:lvlJc w:val="left"/>
      <w:pPr>
        <w:ind w:left="5040" w:hanging="360"/>
      </w:pPr>
    </w:lvl>
    <w:lvl w:ilvl="7" w:tplc="5D26CDBC">
      <w:start w:val="1"/>
      <w:numFmt w:val="lowerLetter"/>
      <w:lvlText w:val="%8."/>
      <w:lvlJc w:val="left"/>
      <w:pPr>
        <w:ind w:left="5760" w:hanging="360"/>
      </w:pPr>
    </w:lvl>
    <w:lvl w:ilvl="8" w:tplc="1C3C9804">
      <w:start w:val="1"/>
      <w:numFmt w:val="lowerRoman"/>
      <w:lvlText w:val="%9."/>
      <w:lvlJc w:val="right"/>
      <w:pPr>
        <w:ind w:left="6480" w:hanging="180"/>
      </w:pPr>
    </w:lvl>
  </w:abstractNum>
  <w:abstractNum w:abstractNumId="2" w15:restartNumberingAfterBreak="0">
    <w:nsid w:val="46876FAA"/>
    <w:multiLevelType w:val="hybridMultilevel"/>
    <w:tmpl w:val="45703DE0"/>
    <w:lvl w:ilvl="0" w:tplc="0419000F">
      <w:start w:val="1"/>
      <w:numFmt w:val="decimal"/>
      <w:lvlText w:val="%1."/>
      <w:lvlJc w:val="left"/>
      <w:pPr>
        <w:ind w:left="1495"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067266899">
    <w:abstractNumId w:val="2"/>
  </w:num>
  <w:num w:numId="2" w16cid:durableId="718167570">
    <w:abstractNumId w:val="0"/>
  </w:num>
  <w:num w:numId="3" w16cid:durableId="210228859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Петрова Арина Андреевна">
    <w15:presenceInfo w15:providerId="None" w15:userId="Петрова Арина Андреевна"/>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69AEBFA"/>
    <w:rsid w:val="00022F98"/>
    <w:rsid w:val="00034A68"/>
    <w:rsid w:val="00036644"/>
    <w:rsid w:val="00063034"/>
    <w:rsid w:val="000C7128"/>
    <w:rsid w:val="000D6310"/>
    <w:rsid w:val="000F0700"/>
    <w:rsid w:val="000F21A1"/>
    <w:rsid w:val="00105438"/>
    <w:rsid w:val="00134EB1"/>
    <w:rsid w:val="0019417B"/>
    <w:rsid w:val="001A487E"/>
    <w:rsid w:val="001F57C2"/>
    <w:rsid w:val="00244D77"/>
    <w:rsid w:val="002A57A9"/>
    <w:rsid w:val="003051BA"/>
    <w:rsid w:val="00313A4E"/>
    <w:rsid w:val="0036578F"/>
    <w:rsid w:val="0039156C"/>
    <w:rsid w:val="003B5178"/>
    <w:rsid w:val="003C5AF2"/>
    <w:rsid w:val="00407D93"/>
    <w:rsid w:val="00466DF0"/>
    <w:rsid w:val="0048395C"/>
    <w:rsid w:val="00483D95"/>
    <w:rsid w:val="004C4C83"/>
    <w:rsid w:val="004C4DEE"/>
    <w:rsid w:val="00584303"/>
    <w:rsid w:val="0068083B"/>
    <w:rsid w:val="006B23C3"/>
    <w:rsid w:val="00742B68"/>
    <w:rsid w:val="00747E7D"/>
    <w:rsid w:val="00786AB0"/>
    <w:rsid w:val="00795BEB"/>
    <w:rsid w:val="007A5266"/>
    <w:rsid w:val="007E4E09"/>
    <w:rsid w:val="007F65AD"/>
    <w:rsid w:val="007F73DF"/>
    <w:rsid w:val="0080132D"/>
    <w:rsid w:val="00826102"/>
    <w:rsid w:val="008D3A50"/>
    <w:rsid w:val="008F03D3"/>
    <w:rsid w:val="00944E87"/>
    <w:rsid w:val="009B5141"/>
    <w:rsid w:val="009C6D95"/>
    <w:rsid w:val="009D2E49"/>
    <w:rsid w:val="00A53CE2"/>
    <w:rsid w:val="00A631F6"/>
    <w:rsid w:val="00AA5AD8"/>
    <w:rsid w:val="00AC2294"/>
    <w:rsid w:val="00AF54E8"/>
    <w:rsid w:val="00AF6FA1"/>
    <w:rsid w:val="00B412DD"/>
    <w:rsid w:val="00B52AF8"/>
    <w:rsid w:val="00B70A70"/>
    <w:rsid w:val="00B93363"/>
    <w:rsid w:val="00B93EFF"/>
    <w:rsid w:val="00BA7B0C"/>
    <w:rsid w:val="00C1204B"/>
    <w:rsid w:val="00C37471"/>
    <w:rsid w:val="00C664B3"/>
    <w:rsid w:val="00C84584"/>
    <w:rsid w:val="00C93BB1"/>
    <w:rsid w:val="00C9584C"/>
    <w:rsid w:val="00CD5431"/>
    <w:rsid w:val="00CE1F12"/>
    <w:rsid w:val="00CE3DAE"/>
    <w:rsid w:val="00DF57C6"/>
    <w:rsid w:val="00E3062E"/>
    <w:rsid w:val="00E33F1D"/>
    <w:rsid w:val="00E4684A"/>
    <w:rsid w:val="00EA27F3"/>
    <w:rsid w:val="00EA621E"/>
    <w:rsid w:val="00EC73F2"/>
    <w:rsid w:val="00EF7BB4"/>
    <w:rsid w:val="00F4487C"/>
    <w:rsid w:val="00FF70BB"/>
    <w:rsid w:val="03F1C944"/>
    <w:rsid w:val="0595872B"/>
    <w:rsid w:val="09D97ACA"/>
    <w:rsid w:val="0A25304F"/>
    <w:rsid w:val="0D98AB8A"/>
    <w:rsid w:val="0FCB4E82"/>
    <w:rsid w:val="102DF99F"/>
    <w:rsid w:val="15F16B32"/>
    <w:rsid w:val="16427D8C"/>
    <w:rsid w:val="169AEBFA"/>
    <w:rsid w:val="19BDE64D"/>
    <w:rsid w:val="1B0E0129"/>
    <w:rsid w:val="1C9896B3"/>
    <w:rsid w:val="1CB1BF10"/>
    <w:rsid w:val="1D078380"/>
    <w:rsid w:val="1F0EC53C"/>
    <w:rsid w:val="21416834"/>
    <w:rsid w:val="2376036A"/>
    <w:rsid w:val="269E6193"/>
    <w:rsid w:val="28E834AA"/>
    <w:rsid w:val="30890BD8"/>
    <w:rsid w:val="33E7E8A0"/>
    <w:rsid w:val="3B423643"/>
    <w:rsid w:val="3DFC6939"/>
    <w:rsid w:val="3E159196"/>
    <w:rsid w:val="3F54719B"/>
    <w:rsid w:val="40085D0B"/>
    <w:rsid w:val="4778ABDD"/>
    <w:rsid w:val="49A6EE1F"/>
    <w:rsid w:val="4F9D228D"/>
    <w:rsid w:val="652EC4E8"/>
    <w:rsid w:val="65C5977F"/>
    <w:rsid w:val="6A45FE0A"/>
    <w:rsid w:val="6F196F2D"/>
    <w:rsid w:val="73B105D7"/>
    <w:rsid w:val="78C05173"/>
    <w:rsid w:val="7BFFDFB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AEBFA"/>
  <w15:chartTrackingRefBased/>
  <w15:docId w15:val="{0720A8B8-4A2C-4B1C-9AFC-3F8A36F35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6D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C5AF2"/>
    <w:pPr>
      <w:keepNext/>
      <w:keepLines/>
      <w:spacing w:before="360" w:after="80" w:line="360" w:lineRule="auto"/>
      <w:jc w:val="both"/>
      <w:outlineLvl w:val="1"/>
    </w:pPr>
    <w:rPr>
      <w:rFonts w:ascii="Times New Roman" w:eastAsia="Calibri" w:hAnsi="Times New Roman" w:cs="Times New Roman"/>
      <w:b/>
      <w:sz w:val="36"/>
      <w:szCs w:val="36"/>
      <w:lang w:eastAsia="ru-RU"/>
    </w:rPr>
  </w:style>
  <w:style w:type="paragraph" w:styleId="Heading3">
    <w:name w:val="heading 3"/>
    <w:basedOn w:val="Normal"/>
    <w:next w:val="Normal"/>
    <w:link w:val="Heading3Char"/>
    <w:uiPriority w:val="9"/>
    <w:unhideWhenUsed/>
    <w:qFormat/>
    <w:rsid w:val="00742B6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C5AF2"/>
    <w:rPr>
      <w:rFonts w:ascii="Times New Roman" w:eastAsia="Calibri" w:hAnsi="Times New Roman" w:cs="Times New Roman"/>
      <w:b/>
      <w:sz w:val="36"/>
      <w:szCs w:val="36"/>
      <w:lang w:eastAsia="ru-RU"/>
    </w:rPr>
  </w:style>
  <w:style w:type="paragraph" w:styleId="ListParagraph">
    <w:name w:val="List Paragraph"/>
    <w:basedOn w:val="Normal"/>
    <w:uiPriority w:val="34"/>
    <w:qFormat/>
    <w:rsid w:val="003C5AF2"/>
    <w:pPr>
      <w:spacing w:after="200" w:line="360" w:lineRule="auto"/>
      <w:ind w:left="720"/>
      <w:contextualSpacing/>
      <w:jc w:val="both"/>
    </w:pPr>
    <w:rPr>
      <w:rFonts w:ascii="Times New Roman" w:eastAsia="Calibri" w:hAnsi="Times New Roman" w:cs="Times New Roman"/>
      <w:sz w:val="28"/>
      <w:szCs w:val="28"/>
      <w:lang w:eastAsia="ru-RU"/>
    </w:rPr>
  </w:style>
  <w:style w:type="paragraph" w:styleId="Caption">
    <w:name w:val="caption"/>
    <w:basedOn w:val="Normal"/>
    <w:next w:val="Normal"/>
    <w:uiPriority w:val="35"/>
    <w:unhideWhenUsed/>
    <w:qFormat/>
    <w:rsid w:val="003C5AF2"/>
    <w:pPr>
      <w:spacing w:after="200" w:line="240" w:lineRule="auto"/>
    </w:pPr>
    <w:rPr>
      <w:i/>
      <w:iCs/>
      <w:color w:val="44546A" w:themeColor="text2"/>
      <w:sz w:val="18"/>
      <w:szCs w:val="18"/>
    </w:rPr>
  </w:style>
  <w:style w:type="paragraph" w:styleId="NormalWeb">
    <w:name w:val="Normal (Web)"/>
    <w:basedOn w:val="Normal"/>
    <w:uiPriority w:val="99"/>
    <w:unhideWhenUsed/>
    <w:rsid w:val="003C5AF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Heading1Char">
    <w:name w:val="Heading 1 Char"/>
    <w:basedOn w:val="DefaultParagraphFont"/>
    <w:link w:val="Heading1"/>
    <w:uiPriority w:val="9"/>
    <w:rsid w:val="00466DF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66DF0"/>
    <w:pPr>
      <w:outlineLvl w:val="9"/>
    </w:pPr>
    <w:rPr>
      <w:lang w:val="en-US"/>
    </w:rPr>
  </w:style>
  <w:style w:type="paragraph" w:styleId="TOC1">
    <w:name w:val="toc 1"/>
    <w:basedOn w:val="Normal"/>
    <w:next w:val="Normal"/>
    <w:autoRedefine/>
    <w:uiPriority w:val="39"/>
    <w:unhideWhenUsed/>
    <w:rsid w:val="00466DF0"/>
    <w:pPr>
      <w:spacing w:after="100"/>
    </w:pPr>
  </w:style>
  <w:style w:type="paragraph" w:styleId="TOC2">
    <w:name w:val="toc 2"/>
    <w:basedOn w:val="Normal"/>
    <w:next w:val="Normal"/>
    <w:autoRedefine/>
    <w:uiPriority w:val="39"/>
    <w:unhideWhenUsed/>
    <w:rsid w:val="007F65AD"/>
    <w:pPr>
      <w:tabs>
        <w:tab w:val="left" w:pos="660"/>
        <w:tab w:val="right" w:leader="dot" w:pos="9016"/>
      </w:tabs>
      <w:spacing w:after="100"/>
      <w:ind w:left="220" w:hanging="220"/>
      <w:jc w:val="center"/>
    </w:pPr>
  </w:style>
  <w:style w:type="character" w:styleId="Hyperlink">
    <w:name w:val="Hyperlink"/>
    <w:basedOn w:val="DefaultParagraphFont"/>
    <w:uiPriority w:val="99"/>
    <w:unhideWhenUsed/>
    <w:rsid w:val="00466DF0"/>
    <w:rPr>
      <w:color w:val="0563C1" w:themeColor="hyperlink"/>
      <w:u w:val="single"/>
    </w:rPr>
  </w:style>
  <w:style w:type="table" w:styleId="TableGrid">
    <w:name w:val="Table Grid"/>
    <w:basedOn w:val="TableNormal"/>
    <w:uiPriority w:val="39"/>
    <w:rsid w:val="00407D93"/>
    <w:pPr>
      <w:spacing w:after="0" w:line="240" w:lineRule="auto"/>
      <w:jc w:val="both"/>
    </w:pPr>
    <w:rPr>
      <w:rFonts w:ascii="Times New Roman" w:eastAsia="Times New Roman" w:hAnsi="Times New Roman" w:cs="Times New Roman"/>
      <w:sz w:val="28"/>
      <w:szCs w:val="28"/>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42B68"/>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7F65AD"/>
    <w:pPr>
      <w:spacing w:after="100"/>
      <w:ind w:left="440"/>
    </w:pPr>
  </w:style>
  <w:style w:type="paragraph" w:styleId="Header">
    <w:name w:val="header"/>
    <w:basedOn w:val="Normal"/>
    <w:link w:val="HeaderChar"/>
    <w:uiPriority w:val="99"/>
    <w:unhideWhenUsed/>
    <w:rsid w:val="007F65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65AD"/>
  </w:style>
  <w:style w:type="paragraph" w:styleId="Footer">
    <w:name w:val="footer"/>
    <w:basedOn w:val="Normal"/>
    <w:link w:val="FooterChar"/>
    <w:uiPriority w:val="99"/>
    <w:unhideWhenUsed/>
    <w:rsid w:val="007F65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65AD"/>
  </w:style>
  <w:style w:type="paragraph" w:styleId="Revision">
    <w:name w:val="Revision"/>
    <w:hidden/>
    <w:uiPriority w:val="99"/>
    <w:semiHidden/>
    <w:rsid w:val="00CE3DA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gif"/><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gi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gif"/><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gif"/><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gi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gif"/><Relationship Id="rId30" Type="http://schemas.openxmlformats.org/officeDocument/2006/relationships/image" Target="media/image23.gif"/><Relationship Id="rId35" Type="http://schemas.microsoft.com/office/2011/relationships/people" Target="peop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9BC852-55FB-4BE7-A344-8C798BE52F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Pages>
  <Words>5243</Words>
  <Characters>29888</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35061</CharactersWithSpaces>
  <SharedDoc>false</SharedDoc>
  <HLinks>
    <vt:vector size="102" baseType="variant">
      <vt:variant>
        <vt:i4>1703990</vt:i4>
      </vt:variant>
      <vt:variant>
        <vt:i4>98</vt:i4>
      </vt:variant>
      <vt:variant>
        <vt:i4>0</vt:i4>
      </vt:variant>
      <vt:variant>
        <vt:i4>5</vt:i4>
      </vt:variant>
      <vt:variant>
        <vt:lpwstr/>
      </vt:variant>
      <vt:variant>
        <vt:lpwstr>_Toc100277085</vt:lpwstr>
      </vt:variant>
      <vt:variant>
        <vt:i4>1703990</vt:i4>
      </vt:variant>
      <vt:variant>
        <vt:i4>92</vt:i4>
      </vt:variant>
      <vt:variant>
        <vt:i4>0</vt:i4>
      </vt:variant>
      <vt:variant>
        <vt:i4>5</vt:i4>
      </vt:variant>
      <vt:variant>
        <vt:lpwstr/>
      </vt:variant>
      <vt:variant>
        <vt:lpwstr>_Toc100277084</vt:lpwstr>
      </vt:variant>
      <vt:variant>
        <vt:i4>1703990</vt:i4>
      </vt:variant>
      <vt:variant>
        <vt:i4>86</vt:i4>
      </vt:variant>
      <vt:variant>
        <vt:i4>0</vt:i4>
      </vt:variant>
      <vt:variant>
        <vt:i4>5</vt:i4>
      </vt:variant>
      <vt:variant>
        <vt:lpwstr/>
      </vt:variant>
      <vt:variant>
        <vt:lpwstr>_Toc100277083</vt:lpwstr>
      </vt:variant>
      <vt:variant>
        <vt:i4>1703990</vt:i4>
      </vt:variant>
      <vt:variant>
        <vt:i4>80</vt:i4>
      </vt:variant>
      <vt:variant>
        <vt:i4>0</vt:i4>
      </vt:variant>
      <vt:variant>
        <vt:i4>5</vt:i4>
      </vt:variant>
      <vt:variant>
        <vt:lpwstr/>
      </vt:variant>
      <vt:variant>
        <vt:lpwstr>_Toc100277082</vt:lpwstr>
      </vt:variant>
      <vt:variant>
        <vt:i4>1703990</vt:i4>
      </vt:variant>
      <vt:variant>
        <vt:i4>74</vt:i4>
      </vt:variant>
      <vt:variant>
        <vt:i4>0</vt:i4>
      </vt:variant>
      <vt:variant>
        <vt:i4>5</vt:i4>
      </vt:variant>
      <vt:variant>
        <vt:lpwstr/>
      </vt:variant>
      <vt:variant>
        <vt:lpwstr>_Toc100277081</vt:lpwstr>
      </vt:variant>
      <vt:variant>
        <vt:i4>1703990</vt:i4>
      </vt:variant>
      <vt:variant>
        <vt:i4>68</vt:i4>
      </vt:variant>
      <vt:variant>
        <vt:i4>0</vt:i4>
      </vt:variant>
      <vt:variant>
        <vt:i4>5</vt:i4>
      </vt:variant>
      <vt:variant>
        <vt:lpwstr/>
      </vt:variant>
      <vt:variant>
        <vt:lpwstr>_Toc100277080</vt:lpwstr>
      </vt:variant>
      <vt:variant>
        <vt:i4>1376310</vt:i4>
      </vt:variant>
      <vt:variant>
        <vt:i4>62</vt:i4>
      </vt:variant>
      <vt:variant>
        <vt:i4>0</vt:i4>
      </vt:variant>
      <vt:variant>
        <vt:i4>5</vt:i4>
      </vt:variant>
      <vt:variant>
        <vt:lpwstr/>
      </vt:variant>
      <vt:variant>
        <vt:lpwstr>_Toc100277079</vt:lpwstr>
      </vt:variant>
      <vt:variant>
        <vt:i4>1376310</vt:i4>
      </vt:variant>
      <vt:variant>
        <vt:i4>56</vt:i4>
      </vt:variant>
      <vt:variant>
        <vt:i4>0</vt:i4>
      </vt:variant>
      <vt:variant>
        <vt:i4>5</vt:i4>
      </vt:variant>
      <vt:variant>
        <vt:lpwstr/>
      </vt:variant>
      <vt:variant>
        <vt:lpwstr>_Toc100277078</vt:lpwstr>
      </vt:variant>
      <vt:variant>
        <vt:i4>1376310</vt:i4>
      </vt:variant>
      <vt:variant>
        <vt:i4>50</vt:i4>
      </vt:variant>
      <vt:variant>
        <vt:i4>0</vt:i4>
      </vt:variant>
      <vt:variant>
        <vt:i4>5</vt:i4>
      </vt:variant>
      <vt:variant>
        <vt:lpwstr/>
      </vt:variant>
      <vt:variant>
        <vt:lpwstr>_Toc100277077</vt:lpwstr>
      </vt:variant>
      <vt:variant>
        <vt:i4>1376310</vt:i4>
      </vt:variant>
      <vt:variant>
        <vt:i4>44</vt:i4>
      </vt:variant>
      <vt:variant>
        <vt:i4>0</vt:i4>
      </vt:variant>
      <vt:variant>
        <vt:i4>5</vt:i4>
      </vt:variant>
      <vt:variant>
        <vt:lpwstr/>
      </vt:variant>
      <vt:variant>
        <vt:lpwstr>_Toc100277076</vt:lpwstr>
      </vt:variant>
      <vt:variant>
        <vt:i4>1376310</vt:i4>
      </vt:variant>
      <vt:variant>
        <vt:i4>38</vt:i4>
      </vt:variant>
      <vt:variant>
        <vt:i4>0</vt:i4>
      </vt:variant>
      <vt:variant>
        <vt:i4>5</vt:i4>
      </vt:variant>
      <vt:variant>
        <vt:lpwstr/>
      </vt:variant>
      <vt:variant>
        <vt:lpwstr>_Toc100277075</vt:lpwstr>
      </vt:variant>
      <vt:variant>
        <vt:i4>1376310</vt:i4>
      </vt:variant>
      <vt:variant>
        <vt:i4>32</vt:i4>
      </vt:variant>
      <vt:variant>
        <vt:i4>0</vt:i4>
      </vt:variant>
      <vt:variant>
        <vt:i4>5</vt:i4>
      </vt:variant>
      <vt:variant>
        <vt:lpwstr/>
      </vt:variant>
      <vt:variant>
        <vt:lpwstr>_Toc100277074</vt:lpwstr>
      </vt:variant>
      <vt:variant>
        <vt:i4>1376310</vt:i4>
      </vt:variant>
      <vt:variant>
        <vt:i4>26</vt:i4>
      </vt:variant>
      <vt:variant>
        <vt:i4>0</vt:i4>
      </vt:variant>
      <vt:variant>
        <vt:i4>5</vt:i4>
      </vt:variant>
      <vt:variant>
        <vt:lpwstr/>
      </vt:variant>
      <vt:variant>
        <vt:lpwstr>_Toc100277073</vt:lpwstr>
      </vt:variant>
      <vt:variant>
        <vt:i4>1376310</vt:i4>
      </vt:variant>
      <vt:variant>
        <vt:i4>20</vt:i4>
      </vt:variant>
      <vt:variant>
        <vt:i4>0</vt:i4>
      </vt:variant>
      <vt:variant>
        <vt:i4>5</vt:i4>
      </vt:variant>
      <vt:variant>
        <vt:lpwstr/>
      </vt:variant>
      <vt:variant>
        <vt:lpwstr>_Toc100277072</vt:lpwstr>
      </vt:variant>
      <vt:variant>
        <vt:i4>1376310</vt:i4>
      </vt:variant>
      <vt:variant>
        <vt:i4>14</vt:i4>
      </vt:variant>
      <vt:variant>
        <vt:i4>0</vt:i4>
      </vt:variant>
      <vt:variant>
        <vt:i4>5</vt:i4>
      </vt:variant>
      <vt:variant>
        <vt:lpwstr/>
      </vt:variant>
      <vt:variant>
        <vt:lpwstr>_Toc100277071</vt:lpwstr>
      </vt:variant>
      <vt:variant>
        <vt:i4>1376310</vt:i4>
      </vt:variant>
      <vt:variant>
        <vt:i4>8</vt:i4>
      </vt:variant>
      <vt:variant>
        <vt:i4>0</vt:i4>
      </vt:variant>
      <vt:variant>
        <vt:i4>5</vt:i4>
      </vt:variant>
      <vt:variant>
        <vt:lpwstr/>
      </vt:variant>
      <vt:variant>
        <vt:lpwstr>_Toc100277070</vt:lpwstr>
      </vt:variant>
      <vt:variant>
        <vt:i4>1310774</vt:i4>
      </vt:variant>
      <vt:variant>
        <vt:i4>2</vt:i4>
      </vt:variant>
      <vt:variant>
        <vt:i4>0</vt:i4>
      </vt:variant>
      <vt:variant>
        <vt:i4>5</vt:i4>
      </vt:variant>
      <vt:variant>
        <vt:lpwstr/>
      </vt:variant>
      <vt:variant>
        <vt:lpwstr>_Toc100277069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Чайковская Анна Дмитриевна</dc:creator>
  <cp:keywords/>
  <dc:description/>
  <cp:lastModifiedBy>Петрова Арина Андреевна</cp:lastModifiedBy>
  <cp:revision>2</cp:revision>
  <dcterms:created xsi:type="dcterms:W3CDTF">2022-04-07T23:48:00Z</dcterms:created>
  <dcterms:modified xsi:type="dcterms:W3CDTF">2022-04-07T23:48:00Z</dcterms:modified>
</cp:coreProperties>
</file>